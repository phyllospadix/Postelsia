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23F1" w14:textId="77777777" w:rsidR="001A0878" w:rsidRPr="00985F75" w:rsidRDefault="001A0878">
      <w:pPr>
        <w:widowControl w:val="0"/>
        <w:autoSpaceDE w:val="0"/>
        <w:autoSpaceDN w:val="0"/>
        <w:adjustRightInd w:val="0"/>
        <w:spacing w:line="480" w:lineRule="auto"/>
        <w:rPr>
          <w:rFonts w:ascii="Calibri" w:hAnsi="Calibri" w:cs="Calibri"/>
          <w:b/>
          <w:rPrChange w:id="0" w:author="Karina J Nielsen" w:date="2012-03-11T16:30:00Z">
            <w:rPr>
              <w:b/>
              <w:u w:val="single"/>
            </w:rPr>
          </w:rPrChange>
        </w:rPr>
      </w:pPr>
      <w:r w:rsidRPr="00985F75">
        <w:rPr>
          <w:rFonts w:ascii="Calibri" w:hAnsi="Calibri" w:cs="Calibri"/>
          <w:b/>
          <w:rPrChange w:id="1" w:author="Karina J Nielsen" w:date="2012-03-11T16:30:00Z">
            <w:rPr>
              <w:b/>
              <w:u w:val="single"/>
            </w:rPr>
          </w:rPrChange>
        </w:rPr>
        <w:t>Introduction</w:t>
      </w:r>
    </w:p>
    <w:p w14:paraId="3038AAB8" w14:textId="77777777" w:rsidR="001A0878" w:rsidRPr="00985F75" w:rsidRDefault="001A0878" w:rsidP="00D500CC">
      <w:pPr>
        <w:widowControl w:val="0"/>
        <w:autoSpaceDE w:val="0"/>
        <w:autoSpaceDN w:val="0"/>
        <w:adjustRightInd w:val="0"/>
        <w:spacing w:line="480" w:lineRule="auto"/>
        <w:ind w:firstLine="720"/>
        <w:rPr>
          <w:rFonts w:ascii="Calibri" w:eastAsia="Times New Roman" w:hAnsi="Calibri" w:cs="Calibri"/>
          <w:sz w:val="22"/>
          <w:rPrChange w:id="2" w:author="Karina J Nielsen" w:date="2012-03-11T16:30:00Z">
            <w:rPr>
              <w:rFonts w:ascii="LucidaGrande" w:eastAsia="Times New Roman" w:hAnsi="LucidaGrande"/>
              <w:sz w:val="22"/>
            </w:rPr>
          </w:rPrChange>
        </w:rPr>
        <w:pPrChange w:id="3" w:author="Karina J Nielsen" w:date="2012-03-26T19:01:00Z">
          <w:pPr>
            <w:widowControl w:val="0"/>
            <w:autoSpaceDE w:val="0"/>
            <w:autoSpaceDN w:val="0"/>
            <w:adjustRightInd w:val="0"/>
            <w:spacing w:line="480" w:lineRule="auto"/>
          </w:pPr>
        </w:pPrChange>
      </w:pPr>
      <w:r w:rsidRPr="00985F75">
        <w:rPr>
          <w:rFonts w:ascii="Calibri" w:hAnsi="Calibri" w:cs="Calibri"/>
          <w:rPrChange w:id="4" w:author="Karina J Nielsen" w:date="2012-03-11T16:30:00Z">
            <w:rPr/>
          </w:rPrChange>
        </w:rPr>
        <w:t xml:space="preserve">Management of the world’s </w:t>
      </w:r>
      <w:del w:id="5" w:author="Karina J Nielsen" w:date="2012-02-05T12:53:00Z">
        <w:r w:rsidRPr="00985F75" w:rsidDel="00716449">
          <w:rPr>
            <w:rFonts w:ascii="Calibri" w:hAnsi="Calibri" w:cs="Calibri"/>
            <w:rPrChange w:id="6" w:author="Karina J Nielsen" w:date="2012-03-11T16:30:00Z">
              <w:rPr/>
            </w:rPrChange>
          </w:rPr>
          <w:delText>natural</w:delText>
        </w:r>
      </w:del>
      <w:ins w:id="7" w:author="Karina J Nielsen" w:date="2012-02-05T12:53:00Z">
        <w:r w:rsidR="00716449" w:rsidRPr="00985F75">
          <w:rPr>
            <w:rFonts w:ascii="Calibri" w:hAnsi="Calibri" w:cs="Calibri"/>
            <w:rPrChange w:id="8" w:author="Karina J Nielsen" w:date="2012-03-11T16:30:00Z">
              <w:rPr/>
            </w:rPrChange>
          </w:rPr>
          <w:t>living</w:t>
        </w:r>
      </w:ins>
      <w:r w:rsidRPr="00985F75">
        <w:rPr>
          <w:rFonts w:ascii="Calibri" w:hAnsi="Calibri" w:cs="Calibri"/>
          <w:rPrChange w:id="9" w:author="Karina J Nielsen" w:date="2012-03-11T16:30:00Z">
            <w:rPr/>
          </w:rPrChange>
        </w:rPr>
        <w:t xml:space="preserve"> resources is becoming an increasingly important </w:t>
      </w:r>
      <w:del w:id="10" w:author="Karina J Nielsen" w:date="2012-02-05T12:51:00Z">
        <w:r w:rsidRPr="00985F75" w:rsidDel="00716449">
          <w:rPr>
            <w:rFonts w:ascii="Calibri" w:hAnsi="Calibri" w:cs="Calibri"/>
            <w:rPrChange w:id="11" w:author="Karina J Nielsen" w:date="2012-03-11T16:30:00Z">
              <w:rPr/>
            </w:rPrChange>
          </w:rPr>
          <w:delText xml:space="preserve">issue </w:delText>
        </w:r>
      </w:del>
      <w:ins w:id="12" w:author="Karina J Nielsen" w:date="2012-02-05T12:51:00Z">
        <w:r w:rsidR="00716449" w:rsidRPr="00985F75">
          <w:rPr>
            <w:rFonts w:ascii="Calibri" w:hAnsi="Calibri" w:cs="Calibri"/>
            <w:rPrChange w:id="13" w:author="Karina J Nielsen" w:date="2012-03-11T16:30:00Z">
              <w:rPr/>
            </w:rPrChange>
          </w:rPr>
          <w:t xml:space="preserve">challenge </w:t>
        </w:r>
      </w:ins>
      <w:r w:rsidRPr="00985F75">
        <w:rPr>
          <w:rFonts w:ascii="Calibri" w:hAnsi="Calibri" w:cs="Calibri"/>
          <w:rPrChange w:id="14" w:author="Karina J Nielsen" w:date="2012-03-11T16:30:00Z">
            <w:rPr/>
          </w:rPrChange>
        </w:rPr>
        <w:t>as human population</w:t>
      </w:r>
      <w:ins w:id="15" w:author="Karina J Nielsen" w:date="2012-02-05T12:50:00Z">
        <w:r w:rsidR="00716449" w:rsidRPr="00985F75">
          <w:rPr>
            <w:rFonts w:ascii="Calibri" w:hAnsi="Calibri" w:cs="Calibri"/>
            <w:rPrChange w:id="16" w:author="Karina J Nielsen" w:date="2012-03-11T16:30:00Z">
              <w:rPr/>
            </w:rPrChange>
          </w:rPr>
          <w:t xml:space="preserve"> size</w:t>
        </w:r>
      </w:ins>
      <w:r w:rsidRPr="00985F75">
        <w:rPr>
          <w:rFonts w:ascii="Calibri" w:hAnsi="Calibri" w:cs="Calibri"/>
          <w:rPrChange w:id="17" w:author="Karina J Nielsen" w:date="2012-03-11T16:30:00Z">
            <w:rPr/>
          </w:rPrChange>
        </w:rPr>
        <w:t xml:space="preserve"> and disturbances increase</w:t>
      </w:r>
      <w:ins w:id="18" w:author="Karina J Nielsen" w:date="2012-02-05T12:51:00Z">
        <w:r w:rsidR="00716449" w:rsidRPr="00985F75">
          <w:rPr>
            <w:rFonts w:ascii="Calibri" w:hAnsi="Calibri" w:cs="Calibri"/>
            <w:rPrChange w:id="19" w:author="Karina J Nielsen" w:date="2012-03-11T16:30:00Z">
              <w:rPr/>
            </w:rPrChange>
          </w:rPr>
          <w:t xml:space="preserve">, and demand for these resources </w:t>
        </w:r>
      </w:ins>
      <w:ins w:id="20" w:author="Karina J Nielsen" w:date="2012-02-05T12:53:00Z">
        <w:r w:rsidR="00716449" w:rsidRPr="00985F75">
          <w:rPr>
            <w:rFonts w:ascii="Calibri" w:hAnsi="Calibri" w:cs="Calibri"/>
            <w:rPrChange w:id="21" w:author="Karina J Nielsen" w:date="2012-03-11T16:30:00Z">
              <w:rPr/>
            </w:rPrChange>
          </w:rPr>
          <w:t>continue to grow</w:t>
        </w:r>
      </w:ins>
      <w:r w:rsidRPr="00985F75">
        <w:rPr>
          <w:rFonts w:ascii="Calibri" w:hAnsi="Calibri" w:cs="Calibri"/>
          <w:rPrChange w:id="22" w:author="Karina J Nielsen" w:date="2012-03-11T16:30:00Z">
            <w:rPr/>
          </w:rPrChange>
        </w:rPr>
        <w:t xml:space="preserve">.  </w:t>
      </w:r>
      <w:ins w:id="23" w:author="Karina J Nielsen" w:date="2012-02-05T12:52:00Z">
        <w:r w:rsidR="00716449" w:rsidRPr="00985F75">
          <w:rPr>
            <w:rFonts w:ascii="Calibri" w:hAnsi="Calibri" w:cs="Calibri"/>
            <w:rPrChange w:id="24" w:author="Karina J Nielsen" w:date="2012-03-11T16:30:00Z">
              <w:rPr/>
            </w:rPrChange>
          </w:rPr>
          <w:t>The persistence of natural populations</w:t>
        </w:r>
      </w:ins>
      <w:ins w:id="25" w:author="Karina J Nielsen" w:date="2012-02-05T12:54:00Z">
        <w:r w:rsidR="00716449" w:rsidRPr="00985F75">
          <w:rPr>
            <w:rFonts w:ascii="Calibri" w:hAnsi="Calibri" w:cs="Calibri"/>
            <w:rPrChange w:id="26" w:author="Karina J Nielsen" w:date="2012-03-11T16:30:00Z">
              <w:rPr/>
            </w:rPrChange>
          </w:rPr>
          <w:t xml:space="preserve"> </w:t>
        </w:r>
      </w:ins>
      <w:del w:id="27" w:author="Karina J Nielsen" w:date="2012-02-05T12:53:00Z">
        <w:r w:rsidRPr="00985F75" w:rsidDel="00716449">
          <w:rPr>
            <w:rFonts w:ascii="Calibri" w:hAnsi="Calibri" w:cs="Calibri"/>
            <w:rPrChange w:id="28" w:author="Karina J Nielsen" w:date="2012-03-11T16:30:00Z">
              <w:rPr/>
            </w:rPrChange>
          </w:rPr>
          <w:delText xml:space="preserve">Population persistence </w:delText>
        </w:r>
      </w:del>
      <w:ins w:id="29" w:author="Karina J Nielsen" w:date="2012-02-05T12:51:00Z">
        <w:r w:rsidR="00716449" w:rsidRPr="00985F75">
          <w:rPr>
            <w:rFonts w:ascii="Calibri" w:hAnsi="Calibri" w:cs="Calibri"/>
            <w:rPrChange w:id="30" w:author="Karina J Nielsen" w:date="2012-03-11T16:30:00Z">
              <w:rPr/>
            </w:rPrChange>
          </w:rPr>
          <w:t xml:space="preserve"> </w:t>
        </w:r>
      </w:ins>
      <w:r w:rsidRPr="00985F75">
        <w:rPr>
          <w:rFonts w:ascii="Calibri" w:hAnsi="Calibri" w:cs="Calibri"/>
          <w:rPrChange w:id="31" w:author="Karina J Nielsen" w:date="2012-03-11T16:30:00Z">
            <w:rPr/>
          </w:rPrChange>
        </w:rPr>
        <w:t xml:space="preserve">depends not only on the reproductive success of individuals but can also be impacted by </w:t>
      </w:r>
      <w:del w:id="32" w:author="Karina J Nielsen" w:date="2012-02-05T12:54:00Z">
        <w:r w:rsidRPr="00985F75" w:rsidDel="00716449">
          <w:rPr>
            <w:rFonts w:ascii="Calibri" w:hAnsi="Calibri" w:cs="Calibri"/>
            <w:rPrChange w:id="33" w:author="Karina J Nielsen" w:date="2012-03-11T16:30:00Z">
              <w:rPr/>
            </w:rPrChange>
          </w:rPr>
          <w:delText xml:space="preserve">initial </w:delText>
        </w:r>
      </w:del>
      <w:r w:rsidRPr="00985F75">
        <w:rPr>
          <w:rFonts w:ascii="Calibri" w:hAnsi="Calibri" w:cs="Calibri"/>
          <w:rPrChange w:id="34" w:author="Karina J Nielsen" w:date="2012-03-11T16:30:00Z">
            <w:rPr/>
          </w:rPrChange>
        </w:rPr>
        <w:t>population size and environmental variation.  Management plans vary widely among species</w:t>
      </w:r>
      <w:ins w:id="35" w:author="Karina J Nielsen" w:date="2012-02-05T12:54:00Z">
        <w:r w:rsidR="00716449" w:rsidRPr="00985F75">
          <w:rPr>
            <w:rFonts w:ascii="Calibri" w:hAnsi="Calibri" w:cs="Calibri"/>
            <w:rPrChange w:id="36" w:author="Karina J Nielsen" w:date="2012-03-11T16:30:00Z">
              <w:rPr/>
            </w:rPrChange>
          </w:rPr>
          <w:t xml:space="preserve"> due in part to the range of variation </w:t>
        </w:r>
      </w:ins>
      <w:ins w:id="37" w:author="Karina J Nielsen" w:date="2012-02-05T12:55:00Z">
        <w:r w:rsidR="00716449" w:rsidRPr="00985F75">
          <w:rPr>
            <w:rFonts w:ascii="Calibri" w:hAnsi="Calibri" w:cs="Calibri"/>
            <w:rPrChange w:id="38" w:author="Karina J Nielsen" w:date="2012-03-11T16:30:00Z">
              <w:rPr/>
            </w:rPrChange>
          </w:rPr>
          <w:t>i</w:t>
        </w:r>
      </w:ins>
      <w:ins w:id="39" w:author="Karina J Nielsen" w:date="2012-02-05T12:54:00Z">
        <w:r w:rsidR="00716449" w:rsidRPr="00985F75">
          <w:rPr>
            <w:rFonts w:ascii="Calibri" w:hAnsi="Calibri" w:cs="Calibri"/>
            <w:rPrChange w:id="40" w:author="Karina J Nielsen" w:date="2012-03-11T16:30:00Z">
              <w:rPr/>
            </w:rPrChange>
          </w:rPr>
          <w:t>n life histories among organisms</w:t>
        </w:r>
      </w:ins>
      <w:r w:rsidRPr="00985F75">
        <w:rPr>
          <w:rFonts w:ascii="Calibri" w:hAnsi="Calibri" w:cs="Calibri"/>
          <w:rPrChange w:id="41" w:author="Karina J Nielsen" w:date="2012-03-11T16:30:00Z">
            <w:rPr/>
          </w:rPrChange>
        </w:rPr>
        <w:t xml:space="preserve">.  </w:t>
      </w:r>
      <w:ins w:id="42" w:author="Karina J Nielsen" w:date="2012-02-05T15:15:00Z">
        <w:r w:rsidR="003D5D0C" w:rsidRPr="00985F75">
          <w:rPr>
            <w:rFonts w:ascii="Calibri" w:hAnsi="Calibri" w:cs="Calibri"/>
            <w:rPrChange w:id="43" w:author="Karina J Nielsen" w:date="2012-03-11T16:30:00Z">
              <w:rPr/>
            </w:rPrChange>
          </w:rPr>
          <w:t xml:space="preserve">For example, </w:t>
        </w:r>
      </w:ins>
      <w:del w:id="44" w:author="Karina J Nielsen" w:date="2012-02-05T15:15:00Z">
        <w:r w:rsidRPr="00985F75" w:rsidDel="003D5D0C">
          <w:rPr>
            <w:rFonts w:ascii="Calibri" w:hAnsi="Calibri" w:cs="Calibri"/>
            <w:rPrChange w:id="45" w:author="Karina J Nielsen" w:date="2012-03-11T16:30:00Z">
              <w:rPr/>
            </w:rPrChange>
          </w:rPr>
          <w:delText>The</w:delText>
        </w:r>
      </w:del>
      <w:r w:rsidRPr="00985F75">
        <w:rPr>
          <w:rFonts w:ascii="Calibri" w:hAnsi="Calibri" w:cs="Calibri"/>
          <w:rPrChange w:id="46" w:author="Karina J Nielsen" w:date="2012-03-11T16:30:00Z">
            <w:rPr/>
          </w:rPrChange>
        </w:rPr>
        <w:t xml:space="preserve"> protection of </w:t>
      </w:r>
      <w:ins w:id="47" w:author="Karina J Nielsen" w:date="2012-02-05T12:55:00Z">
        <w:r w:rsidR="00716449" w:rsidRPr="00985F75">
          <w:rPr>
            <w:rFonts w:ascii="Calibri" w:hAnsi="Calibri" w:cs="Calibri"/>
            <w:rPrChange w:id="48" w:author="Karina J Nielsen" w:date="2012-03-11T16:30:00Z">
              <w:rPr/>
            </w:rPrChange>
          </w:rPr>
          <w:t xml:space="preserve">reproductive </w:t>
        </w:r>
      </w:ins>
      <w:r w:rsidRPr="00985F75">
        <w:rPr>
          <w:rFonts w:ascii="Calibri" w:hAnsi="Calibri" w:cs="Calibri"/>
          <w:rPrChange w:id="49" w:author="Karina J Nielsen" w:date="2012-03-11T16:30:00Z">
            <w:rPr/>
          </w:rPrChange>
        </w:rPr>
        <w:t xml:space="preserve">females of a specific size or age </w:t>
      </w:r>
      <w:del w:id="50" w:author="Karina J Nielsen" w:date="2012-02-05T12:55:00Z">
        <w:r w:rsidRPr="00985F75" w:rsidDel="00716449">
          <w:rPr>
            <w:rFonts w:ascii="Calibri" w:hAnsi="Calibri" w:cs="Calibri"/>
            <w:rPrChange w:id="51" w:author="Karina J Nielsen" w:date="2012-03-11T16:30:00Z">
              <w:rPr/>
            </w:rPrChange>
          </w:rPr>
          <w:delText xml:space="preserve">group </w:delText>
        </w:r>
      </w:del>
      <w:ins w:id="52" w:author="Karina J Nielsen" w:date="2012-02-05T12:55:00Z">
        <w:r w:rsidR="00716449" w:rsidRPr="00985F75">
          <w:rPr>
            <w:rFonts w:ascii="Calibri" w:hAnsi="Calibri" w:cs="Calibri"/>
            <w:rPrChange w:id="53" w:author="Karina J Nielsen" w:date="2012-03-11T16:30:00Z">
              <w:rPr/>
            </w:rPrChange>
          </w:rPr>
          <w:t xml:space="preserve">class </w:t>
        </w:r>
      </w:ins>
      <w:r w:rsidRPr="00985F75">
        <w:rPr>
          <w:rFonts w:ascii="Calibri" w:hAnsi="Calibri" w:cs="Calibri"/>
          <w:rPrChange w:id="54" w:author="Karina J Nielsen" w:date="2012-03-11T16:30:00Z">
            <w:rPr/>
          </w:rPrChange>
        </w:rPr>
        <w:t xml:space="preserve">is </w:t>
      </w:r>
      <w:del w:id="55" w:author="Karina J Nielsen" w:date="2012-02-05T12:56:00Z">
        <w:r w:rsidRPr="00985F75" w:rsidDel="00716449">
          <w:rPr>
            <w:rFonts w:ascii="Calibri" w:hAnsi="Calibri" w:cs="Calibri"/>
            <w:rPrChange w:id="56" w:author="Karina J Nielsen" w:date="2012-03-11T16:30:00Z">
              <w:rPr/>
            </w:rPrChange>
          </w:rPr>
          <w:delText xml:space="preserve">a </w:delText>
        </w:r>
      </w:del>
      <w:ins w:id="57" w:author="Karina J Nielsen" w:date="2012-02-05T12:56:00Z">
        <w:r w:rsidR="00716449" w:rsidRPr="00985F75">
          <w:rPr>
            <w:rFonts w:ascii="Calibri" w:hAnsi="Calibri" w:cs="Calibri"/>
            <w:rPrChange w:id="58" w:author="Karina J Nielsen" w:date="2012-03-11T16:30:00Z">
              <w:rPr/>
            </w:rPrChange>
          </w:rPr>
          <w:t xml:space="preserve">one </w:t>
        </w:r>
      </w:ins>
      <w:r w:rsidRPr="00985F75">
        <w:rPr>
          <w:rFonts w:ascii="Calibri" w:hAnsi="Calibri" w:cs="Calibri"/>
          <w:rPrChange w:id="59" w:author="Karina J Nielsen" w:date="2012-03-11T16:30:00Z">
            <w:rPr/>
          </w:rPrChange>
        </w:rPr>
        <w:t xml:space="preserve">management practice </w:t>
      </w:r>
      <w:del w:id="60" w:author="Karina J Nielsen" w:date="2012-02-05T12:56:00Z">
        <w:r w:rsidRPr="00985F75" w:rsidDel="00716449">
          <w:rPr>
            <w:rFonts w:ascii="Calibri" w:hAnsi="Calibri" w:cs="Calibri"/>
            <w:rPrChange w:id="61" w:author="Karina J Nielsen" w:date="2012-03-11T16:30:00Z">
              <w:rPr/>
            </w:rPrChange>
          </w:rPr>
          <w:delText xml:space="preserve">suggested </w:delText>
        </w:r>
      </w:del>
      <w:ins w:id="62" w:author="Karina J Nielsen" w:date="2012-02-05T12:56:00Z">
        <w:r w:rsidR="00716449" w:rsidRPr="00985F75">
          <w:rPr>
            <w:rFonts w:ascii="Calibri" w:hAnsi="Calibri" w:cs="Calibri"/>
            <w:rPrChange w:id="63" w:author="Karina J Nielsen" w:date="2012-03-11T16:30:00Z">
              <w:rPr/>
            </w:rPrChange>
          </w:rPr>
          <w:t xml:space="preserve">that is widely used for a variety of taxa including </w:t>
        </w:r>
      </w:ins>
      <w:del w:id="64" w:author="Karina J Nielsen" w:date="2012-02-05T12:56:00Z">
        <w:r w:rsidRPr="00985F75" w:rsidDel="00716449">
          <w:rPr>
            <w:rFonts w:ascii="Calibri" w:hAnsi="Calibri" w:cs="Calibri"/>
            <w:rPrChange w:id="65" w:author="Karina J Nielsen" w:date="2012-03-11T16:30:00Z">
              <w:rPr/>
            </w:rPrChange>
          </w:rPr>
          <w:delText xml:space="preserve">for both </w:delText>
        </w:r>
      </w:del>
      <w:r w:rsidRPr="00985F75">
        <w:rPr>
          <w:rFonts w:ascii="Calibri" w:hAnsi="Calibri" w:cs="Calibri"/>
          <w:rPrChange w:id="66" w:author="Karina J Nielsen" w:date="2012-03-11T16:30:00Z">
            <w:rPr/>
          </w:rPrChange>
        </w:rPr>
        <w:t xml:space="preserve">terrestrial species, such as the </w:t>
      </w:r>
      <w:r w:rsidRPr="00985F75">
        <w:rPr>
          <w:rFonts w:ascii="Calibri" w:eastAsia="Times New Roman" w:hAnsi="Calibri" w:cs="Calibri"/>
          <w:rPrChange w:id="67" w:author="Karina J Nielsen" w:date="2012-03-11T16:30:00Z">
            <w:rPr>
              <w:rFonts w:ascii="Times New Roman" w:eastAsia="Times New Roman" w:hAnsi="Times New Roman"/>
            </w:rPr>
          </w:rPrChange>
        </w:rPr>
        <w:t xml:space="preserve">capybara </w:t>
      </w:r>
      <w:r w:rsidRPr="00985F75">
        <w:rPr>
          <w:rFonts w:ascii="Calibri" w:eastAsia="Times New Roman" w:hAnsi="Calibri" w:cs="Calibri"/>
          <w:i/>
          <w:rPrChange w:id="68" w:author="Karina J Nielsen" w:date="2012-03-11T16:30:00Z">
            <w:rPr>
              <w:rFonts w:ascii="Times New Roman" w:eastAsia="Times New Roman" w:hAnsi="Times New Roman"/>
              <w:i/>
            </w:rPr>
          </w:rPrChange>
        </w:rPr>
        <w:t xml:space="preserve">Hydrochaeris </w:t>
      </w:r>
      <w:proofErr w:type="spellStart"/>
      <w:r w:rsidRPr="00985F75">
        <w:rPr>
          <w:rFonts w:ascii="Calibri" w:eastAsia="Times New Roman" w:hAnsi="Calibri" w:cs="Calibri"/>
          <w:i/>
          <w:rPrChange w:id="69" w:author="Karina J Nielsen" w:date="2012-03-11T16:30:00Z">
            <w:rPr>
              <w:rFonts w:ascii="Times New Roman" w:eastAsia="Times New Roman" w:hAnsi="Times New Roman"/>
              <w:i/>
            </w:rPr>
          </w:rPrChange>
        </w:rPr>
        <w:t>hydrochaeris</w:t>
      </w:r>
      <w:proofErr w:type="spellEnd"/>
      <w:r w:rsidRPr="00985F75">
        <w:rPr>
          <w:rFonts w:ascii="Calibri" w:eastAsia="Times New Roman" w:hAnsi="Calibri" w:cs="Calibri"/>
          <w:i/>
          <w:rPrChange w:id="70" w:author="Karina J Nielsen" w:date="2012-03-11T16:30:00Z">
            <w:rPr>
              <w:rFonts w:ascii="Times New Roman" w:eastAsia="Times New Roman" w:hAnsi="Times New Roman"/>
              <w:i/>
            </w:rPr>
          </w:rPrChange>
        </w:rPr>
        <w:t>,</w:t>
      </w:r>
      <w:r w:rsidRPr="00985F75">
        <w:rPr>
          <w:rFonts w:ascii="Calibri" w:eastAsia="Times New Roman" w:hAnsi="Calibri" w:cs="Calibri"/>
          <w:rPrChange w:id="71" w:author="Karina J Nielsen" w:date="2012-03-11T16:30:00Z">
            <w:rPr>
              <w:rFonts w:ascii="Times New Roman" w:eastAsia="Times New Roman" w:hAnsi="Times New Roman"/>
            </w:rPr>
          </w:rPrChange>
        </w:rPr>
        <w:t xml:space="preserve"> and </w:t>
      </w:r>
      <w:commentRangeStart w:id="72"/>
      <w:r w:rsidRPr="00985F75">
        <w:rPr>
          <w:rFonts w:ascii="Calibri" w:eastAsia="Times New Roman" w:hAnsi="Calibri" w:cs="Calibri"/>
          <w:rPrChange w:id="73" w:author="Karina J Nielsen" w:date="2012-03-11T16:30:00Z">
            <w:rPr>
              <w:rFonts w:ascii="Times New Roman" w:eastAsia="Times New Roman" w:hAnsi="Times New Roman"/>
            </w:rPr>
          </w:rPrChange>
        </w:rPr>
        <w:t>aquatic species</w:t>
      </w:r>
      <w:commentRangeEnd w:id="72"/>
      <w:r w:rsidR="003D5D0C" w:rsidRPr="00985F75">
        <w:rPr>
          <w:rStyle w:val="CommentReference"/>
          <w:rFonts w:ascii="Calibri" w:hAnsi="Calibri" w:cs="Calibri"/>
          <w:rPrChange w:id="74" w:author="Karina J Nielsen" w:date="2012-03-11T16:30:00Z">
            <w:rPr>
              <w:rStyle w:val="CommentReference"/>
            </w:rPr>
          </w:rPrChange>
        </w:rPr>
        <w:commentReference w:id="72"/>
      </w:r>
      <w:r w:rsidRPr="00985F75">
        <w:rPr>
          <w:rFonts w:ascii="Calibri" w:eastAsia="Times New Roman" w:hAnsi="Calibri" w:cs="Calibri"/>
          <w:rPrChange w:id="75" w:author="Karina J Nielsen" w:date="2012-03-11T16:30:00Z">
            <w:rPr>
              <w:rFonts w:ascii="Times New Roman" w:eastAsia="Times New Roman" w:hAnsi="Times New Roman"/>
            </w:rPr>
          </w:rPrChange>
        </w:rPr>
        <w:t xml:space="preserve"> such as the </w:t>
      </w:r>
      <w:r w:rsidRPr="00985F75">
        <w:rPr>
          <w:rFonts w:ascii="Calibri" w:eastAsia="Times New Roman" w:hAnsi="Calibri" w:cs="Calibri"/>
          <w:color w:val="231F20"/>
          <w:rPrChange w:id="76" w:author="Karina J Nielsen" w:date="2012-03-11T16:30:00Z">
            <w:rPr>
              <w:rFonts w:ascii="Times New Roman" w:eastAsia="Times New Roman" w:hAnsi="Times New Roman"/>
              <w:color w:val="231F20"/>
            </w:rPr>
          </w:rPrChange>
        </w:rPr>
        <w:t xml:space="preserve">oyster </w:t>
      </w:r>
      <w:proofErr w:type="spellStart"/>
      <w:r w:rsidRPr="00985F75">
        <w:rPr>
          <w:rFonts w:ascii="Calibri" w:eastAsia="Times New Roman" w:hAnsi="Calibri" w:cs="Calibri"/>
          <w:i/>
          <w:color w:val="231F20"/>
          <w:rPrChange w:id="77" w:author="Karina J Nielsen" w:date="2012-03-11T16:30:00Z">
            <w:rPr>
              <w:rFonts w:ascii="Times New Roman" w:eastAsia="Times New Roman" w:hAnsi="Times New Roman"/>
              <w:i/>
              <w:color w:val="231F20"/>
            </w:rPr>
          </w:rPrChange>
        </w:rPr>
        <w:t>Striostrea</w:t>
      </w:r>
      <w:proofErr w:type="spellEnd"/>
      <w:r w:rsidRPr="00985F75">
        <w:rPr>
          <w:rFonts w:ascii="Calibri" w:eastAsia="Times New Roman" w:hAnsi="Calibri" w:cs="Calibri"/>
          <w:i/>
          <w:color w:val="231F20"/>
          <w:rPrChange w:id="78" w:author="Karina J Nielsen" w:date="2012-03-11T16:30:00Z">
            <w:rPr>
              <w:rFonts w:ascii="Times New Roman" w:eastAsia="Times New Roman" w:hAnsi="Times New Roman"/>
              <w:i/>
              <w:color w:val="231F20"/>
            </w:rPr>
          </w:rPrChange>
        </w:rPr>
        <w:t xml:space="preserve"> </w:t>
      </w:r>
      <w:proofErr w:type="spellStart"/>
      <w:r w:rsidRPr="00985F75">
        <w:rPr>
          <w:rFonts w:ascii="Calibri" w:eastAsia="Times New Roman" w:hAnsi="Calibri" w:cs="Calibri"/>
          <w:i/>
          <w:color w:val="231F20"/>
          <w:rPrChange w:id="79" w:author="Karina J Nielsen" w:date="2012-03-11T16:30:00Z">
            <w:rPr>
              <w:rFonts w:ascii="Times New Roman" w:eastAsia="Times New Roman" w:hAnsi="Times New Roman"/>
              <w:i/>
              <w:color w:val="231F20"/>
            </w:rPr>
          </w:rPrChange>
        </w:rPr>
        <w:t>margaritacea</w:t>
      </w:r>
      <w:proofErr w:type="spellEnd"/>
      <w:r w:rsidRPr="00985F75">
        <w:rPr>
          <w:rFonts w:ascii="Calibri" w:eastAsia="Times New Roman" w:hAnsi="Calibri" w:cs="Calibri"/>
          <w:rPrChange w:id="80" w:author="Karina J Nielsen" w:date="2012-03-11T16:30:00Z">
            <w:rPr>
              <w:rFonts w:ascii="Times New Roman" w:eastAsia="Times New Roman" w:hAnsi="Times New Roman"/>
            </w:rPr>
          </w:rPrChange>
        </w:rPr>
        <w:t xml:space="preserve"> (</w:t>
      </w:r>
      <w:proofErr w:type="spellStart"/>
      <w:r w:rsidRPr="00985F75">
        <w:rPr>
          <w:rFonts w:ascii="Calibri" w:eastAsia="Times New Roman" w:hAnsi="Calibri" w:cs="Calibri"/>
          <w:rPrChange w:id="81" w:author="Karina J Nielsen" w:date="2012-03-11T16:30:00Z">
            <w:rPr>
              <w:rFonts w:ascii="Times New Roman" w:eastAsia="Times New Roman" w:hAnsi="Times New Roman"/>
            </w:rPr>
          </w:rPrChange>
        </w:rPr>
        <w:t>Frederico</w:t>
      </w:r>
      <w:proofErr w:type="spellEnd"/>
      <w:r w:rsidRPr="00985F75">
        <w:rPr>
          <w:rFonts w:ascii="Calibri" w:eastAsia="Times New Roman" w:hAnsi="Calibri" w:cs="Calibri"/>
          <w:rPrChange w:id="82" w:author="Karina J Nielsen" w:date="2012-03-11T16:30:00Z">
            <w:rPr>
              <w:rFonts w:ascii="Times New Roman" w:eastAsia="Times New Roman" w:hAnsi="Times New Roman"/>
            </w:rPr>
          </w:rPrChange>
        </w:rPr>
        <w:t xml:space="preserve"> &amp; </w:t>
      </w:r>
      <w:proofErr w:type="spellStart"/>
      <w:r w:rsidRPr="00985F75">
        <w:rPr>
          <w:rFonts w:ascii="Calibri" w:eastAsia="Times New Roman" w:hAnsi="Calibri" w:cs="Calibri"/>
          <w:rPrChange w:id="83" w:author="Karina J Nielsen" w:date="2012-03-11T16:30:00Z">
            <w:rPr>
              <w:rFonts w:ascii="Times New Roman" w:eastAsia="Times New Roman" w:hAnsi="Times New Roman"/>
            </w:rPr>
          </w:rPrChange>
        </w:rPr>
        <w:t>Canziani</w:t>
      </w:r>
      <w:proofErr w:type="spellEnd"/>
      <w:r w:rsidRPr="00985F75">
        <w:rPr>
          <w:rFonts w:ascii="Calibri" w:eastAsia="Times New Roman" w:hAnsi="Calibri" w:cs="Calibri"/>
          <w:rPrChange w:id="84" w:author="Karina J Nielsen" w:date="2012-03-11T16:30:00Z">
            <w:rPr>
              <w:rFonts w:ascii="Times New Roman" w:eastAsia="Times New Roman" w:hAnsi="Times New Roman"/>
            </w:rPr>
          </w:rPrChange>
        </w:rPr>
        <w:t xml:space="preserve"> 2005, </w:t>
      </w:r>
      <w:proofErr w:type="spellStart"/>
      <w:r w:rsidRPr="00985F75">
        <w:rPr>
          <w:rFonts w:ascii="Calibri" w:eastAsia="Times New Roman" w:hAnsi="Calibri" w:cs="Calibri"/>
          <w:rPrChange w:id="85" w:author="Karina J Nielsen" w:date="2012-03-11T16:30:00Z">
            <w:rPr>
              <w:rFonts w:ascii="Times New Roman" w:eastAsia="Times New Roman" w:hAnsi="Times New Roman"/>
            </w:rPr>
          </w:rPrChange>
        </w:rPr>
        <w:t>Bruyn</w:t>
      </w:r>
      <w:proofErr w:type="spellEnd"/>
      <w:r w:rsidRPr="00985F75">
        <w:rPr>
          <w:rFonts w:ascii="Calibri" w:eastAsia="Times New Roman" w:hAnsi="Calibri" w:cs="Calibri"/>
          <w:rPrChange w:id="86" w:author="Karina J Nielsen" w:date="2012-03-11T16:30:00Z">
            <w:rPr>
              <w:rFonts w:ascii="Times New Roman" w:eastAsia="Times New Roman" w:hAnsi="Times New Roman"/>
            </w:rPr>
          </w:rPrChange>
        </w:rPr>
        <w:t xml:space="preserve"> et al. 2009).  </w:t>
      </w:r>
      <w:del w:id="87" w:author="Karina J Nielsen" w:date="2012-02-05T15:17:00Z">
        <w:r w:rsidRPr="00985F75" w:rsidDel="003D5D0C">
          <w:rPr>
            <w:rFonts w:ascii="Calibri" w:eastAsia="Times New Roman" w:hAnsi="Calibri" w:cs="Calibri"/>
            <w:rPrChange w:id="88" w:author="Karina J Nielsen" w:date="2012-03-11T16:30:00Z">
              <w:rPr>
                <w:rFonts w:ascii="Times New Roman" w:eastAsia="Times New Roman" w:hAnsi="Times New Roman"/>
              </w:rPr>
            </w:rPrChange>
          </w:rPr>
          <w:delText>This method is meant to protect individuals with a high likelihood of reproductive success, but can involve a high amount of facilitation to enforce.</w:delText>
        </w:r>
      </w:del>
      <w:r w:rsidRPr="00985F75">
        <w:rPr>
          <w:rFonts w:ascii="Calibri" w:eastAsia="Times New Roman" w:hAnsi="Calibri" w:cs="Calibri"/>
          <w:rPrChange w:id="89" w:author="Karina J Nielsen" w:date="2012-03-11T16:30:00Z">
            <w:rPr>
              <w:rFonts w:ascii="Times New Roman" w:eastAsia="Times New Roman" w:hAnsi="Times New Roman"/>
            </w:rPr>
          </w:rPrChange>
        </w:rPr>
        <w:t xml:space="preserve">  Similarly, in many </w:t>
      </w:r>
      <w:proofErr w:type="gramStart"/>
      <w:r w:rsidRPr="00985F75">
        <w:rPr>
          <w:rFonts w:ascii="Calibri" w:eastAsia="Times New Roman" w:hAnsi="Calibri" w:cs="Calibri"/>
          <w:rPrChange w:id="90" w:author="Karina J Nielsen" w:date="2012-03-11T16:30:00Z">
            <w:rPr>
              <w:rFonts w:ascii="Times New Roman" w:eastAsia="Times New Roman" w:hAnsi="Times New Roman"/>
            </w:rPr>
          </w:rPrChange>
        </w:rPr>
        <w:t>states</w:t>
      </w:r>
      <w:proofErr w:type="gramEnd"/>
      <w:r w:rsidRPr="00985F75">
        <w:rPr>
          <w:rFonts w:ascii="Calibri" w:eastAsia="Times New Roman" w:hAnsi="Calibri" w:cs="Calibri"/>
          <w:rPrChange w:id="91" w:author="Karina J Nielsen" w:date="2012-03-11T16:30:00Z">
            <w:rPr>
              <w:rFonts w:ascii="Times New Roman" w:eastAsia="Times New Roman" w:hAnsi="Times New Roman"/>
            </w:rPr>
          </w:rPrChange>
        </w:rPr>
        <w:t xml:space="preserve"> </w:t>
      </w:r>
      <w:r w:rsidRPr="00985F75">
        <w:rPr>
          <w:rFonts w:ascii="Calibri" w:eastAsia="Times New Roman" w:hAnsi="Calibri" w:cs="Calibri"/>
          <w:color w:val="1B1C20"/>
          <w:rPrChange w:id="92" w:author="Karina J Nielsen" w:date="2012-03-11T16:30:00Z">
            <w:rPr>
              <w:rFonts w:ascii="Times New Roman" w:eastAsia="Times New Roman" w:hAnsi="Times New Roman"/>
              <w:color w:val="1B1C20"/>
            </w:rPr>
          </w:rPrChange>
        </w:rPr>
        <w:t xml:space="preserve">American ginseng </w:t>
      </w:r>
      <w:r w:rsidRPr="00985F75">
        <w:rPr>
          <w:rFonts w:ascii="Calibri" w:eastAsia="Times New Roman" w:hAnsi="Calibri" w:cs="Calibri"/>
          <w:i/>
          <w:color w:val="1B1C20"/>
          <w:rPrChange w:id="93" w:author="Karina J Nielsen" w:date="2012-03-11T16:30:00Z">
            <w:rPr>
              <w:rFonts w:ascii="Times New Roman" w:eastAsia="Times New Roman" w:hAnsi="Times New Roman"/>
              <w:i/>
              <w:color w:val="1B1C20"/>
            </w:rPr>
          </w:rPrChange>
        </w:rPr>
        <w:t xml:space="preserve">Panax </w:t>
      </w:r>
      <w:proofErr w:type="spellStart"/>
      <w:r w:rsidRPr="00985F75">
        <w:rPr>
          <w:rFonts w:ascii="Calibri" w:eastAsia="Times New Roman" w:hAnsi="Calibri" w:cs="Calibri"/>
          <w:i/>
          <w:color w:val="1B1C20"/>
          <w:rPrChange w:id="94" w:author="Karina J Nielsen" w:date="2012-03-11T16:30:00Z">
            <w:rPr>
              <w:rFonts w:ascii="Times New Roman" w:eastAsia="Times New Roman" w:hAnsi="Times New Roman"/>
              <w:i/>
              <w:color w:val="1B1C20"/>
            </w:rPr>
          </w:rPrChange>
        </w:rPr>
        <w:t>quinquefolius</w:t>
      </w:r>
      <w:proofErr w:type="spellEnd"/>
      <w:r w:rsidRPr="00985F75">
        <w:rPr>
          <w:rFonts w:ascii="Calibri" w:eastAsia="Times New Roman" w:hAnsi="Calibri" w:cs="Calibri"/>
          <w:i/>
          <w:color w:val="1B1C20"/>
          <w:rPrChange w:id="95" w:author="Karina J Nielsen" w:date="2012-03-11T16:30:00Z">
            <w:rPr>
              <w:rFonts w:ascii="Times New Roman" w:eastAsia="Times New Roman" w:hAnsi="Times New Roman"/>
              <w:i/>
              <w:color w:val="1B1C20"/>
            </w:rPr>
          </w:rPrChange>
        </w:rPr>
        <w:t xml:space="preserve"> </w:t>
      </w:r>
      <w:r w:rsidRPr="00985F75">
        <w:rPr>
          <w:rFonts w:ascii="Calibri" w:eastAsia="Times New Roman" w:hAnsi="Calibri" w:cs="Calibri"/>
          <w:color w:val="1B1C20"/>
          <w:rPrChange w:id="96" w:author="Karina J Nielsen" w:date="2012-03-11T16:30:00Z">
            <w:rPr>
              <w:rFonts w:ascii="Times New Roman" w:eastAsia="Times New Roman" w:hAnsi="Times New Roman"/>
              <w:color w:val="1B1C20"/>
            </w:rPr>
          </w:rPrChange>
        </w:rPr>
        <w:t xml:space="preserve">L. may only be collected if it is at least five years old (Case et al., 2007).  </w:t>
      </w:r>
      <w:r w:rsidRPr="00985F75">
        <w:rPr>
          <w:rFonts w:ascii="Calibri" w:eastAsia="Times New Roman" w:hAnsi="Calibri" w:cs="Calibri"/>
          <w:rPrChange w:id="97" w:author="Karina J Nielsen" w:date="2012-03-11T16:30:00Z">
            <w:rPr>
              <w:rFonts w:ascii="Times New Roman" w:eastAsia="Times New Roman" w:hAnsi="Times New Roman"/>
            </w:rPr>
          </w:rPrChange>
        </w:rPr>
        <w:t xml:space="preserve">Other methods include </w:t>
      </w:r>
      <w:commentRangeStart w:id="98"/>
      <w:ins w:id="99" w:author="Karina J Nielsen" w:date="2012-02-05T15:17:00Z">
        <w:r w:rsidR="003D5D0C" w:rsidRPr="00985F75">
          <w:rPr>
            <w:rFonts w:ascii="Calibri" w:eastAsia="Times New Roman" w:hAnsi="Calibri" w:cs="Calibri"/>
            <w:rPrChange w:id="100" w:author="Karina J Nielsen" w:date="2012-03-11T16:30:00Z">
              <w:rPr>
                <w:rFonts w:ascii="Times New Roman" w:eastAsia="Times New Roman" w:hAnsi="Times New Roman"/>
              </w:rPr>
            </w:rPrChange>
          </w:rPr>
          <w:t xml:space="preserve">seasonal </w:t>
        </w:r>
      </w:ins>
      <w:r w:rsidRPr="00985F75">
        <w:rPr>
          <w:rFonts w:ascii="Calibri" w:eastAsia="Times New Roman" w:hAnsi="Calibri" w:cs="Calibri"/>
          <w:rPrChange w:id="101" w:author="Karina J Nielsen" w:date="2012-03-11T16:30:00Z">
            <w:rPr>
              <w:rFonts w:ascii="Times New Roman" w:eastAsia="Times New Roman" w:hAnsi="Times New Roman"/>
            </w:rPr>
          </w:rPrChange>
        </w:rPr>
        <w:t>restrictions</w:t>
      </w:r>
      <w:del w:id="102" w:author="Karina J Nielsen" w:date="2012-02-05T15:17:00Z">
        <w:r w:rsidRPr="00985F75" w:rsidDel="003D5D0C">
          <w:rPr>
            <w:rFonts w:ascii="Calibri" w:eastAsia="Times New Roman" w:hAnsi="Calibri" w:cs="Calibri"/>
            <w:rPrChange w:id="103" w:author="Karina J Nielsen" w:date="2012-03-11T16:30:00Z">
              <w:rPr>
                <w:rFonts w:ascii="Times New Roman" w:eastAsia="Times New Roman" w:hAnsi="Times New Roman"/>
              </w:rPr>
            </w:rPrChange>
          </w:rPr>
          <w:delText xml:space="preserve"> </w:delText>
        </w:r>
      </w:del>
      <w:commentRangeEnd w:id="98"/>
      <w:r w:rsidR="003D5D0C" w:rsidRPr="00985F75">
        <w:rPr>
          <w:rStyle w:val="CommentReference"/>
          <w:rFonts w:ascii="Calibri" w:hAnsi="Calibri" w:cs="Calibri"/>
          <w:rPrChange w:id="104" w:author="Karina J Nielsen" w:date="2012-03-11T16:30:00Z">
            <w:rPr>
              <w:rStyle w:val="CommentReference"/>
            </w:rPr>
          </w:rPrChange>
        </w:rPr>
        <w:commentReference w:id="98"/>
      </w:r>
      <w:ins w:id="105" w:author="Karina J Nielsen" w:date="2012-02-05T15:17:00Z">
        <w:r w:rsidR="003D5D0C" w:rsidRPr="00985F75">
          <w:rPr>
            <w:rFonts w:ascii="Calibri" w:eastAsia="Times New Roman" w:hAnsi="Calibri" w:cs="Calibri"/>
            <w:rPrChange w:id="106" w:author="Karina J Nielsen" w:date="2012-03-11T16:30:00Z">
              <w:rPr>
                <w:rFonts w:ascii="Times New Roman" w:eastAsia="Times New Roman" w:hAnsi="Times New Roman"/>
              </w:rPr>
            </w:rPrChange>
          </w:rPr>
          <w:t xml:space="preserve"> </w:t>
        </w:r>
      </w:ins>
      <w:del w:id="107" w:author="Karina J Nielsen" w:date="2012-02-05T15:17:00Z">
        <w:r w:rsidRPr="00985F75" w:rsidDel="003D5D0C">
          <w:rPr>
            <w:rFonts w:ascii="Calibri" w:eastAsia="Times New Roman" w:hAnsi="Calibri" w:cs="Calibri"/>
            <w:rPrChange w:id="108" w:author="Karina J Nielsen" w:date="2012-03-11T16:30:00Z">
              <w:rPr>
                <w:rFonts w:ascii="Times New Roman" w:eastAsia="Times New Roman" w:hAnsi="Times New Roman"/>
              </w:rPr>
            </w:rPrChange>
          </w:rPr>
          <w:delText xml:space="preserve">on harvest time of year </w:delText>
        </w:r>
      </w:del>
      <w:r w:rsidRPr="00985F75">
        <w:rPr>
          <w:rFonts w:ascii="Calibri" w:eastAsia="Times New Roman" w:hAnsi="Calibri" w:cs="Calibri"/>
          <w:rPrChange w:id="109" w:author="Karina J Nielsen" w:date="2012-03-11T16:30:00Z">
            <w:rPr>
              <w:rFonts w:ascii="Times New Roman" w:eastAsia="Times New Roman" w:hAnsi="Times New Roman"/>
            </w:rPr>
          </w:rPrChange>
        </w:rPr>
        <w:t>and gear limitations, as is the case for salmonid management (Solomon et al. 2003).</w:t>
      </w:r>
      <w:r w:rsidRPr="00985F75">
        <w:rPr>
          <w:rFonts w:ascii="Calibri" w:hAnsi="Calibri" w:cs="Calibri"/>
          <w:rPrChange w:id="110" w:author="Karina J Nielsen" w:date="2012-03-11T16:30:00Z">
            <w:rPr>
              <w:rFonts w:ascii="Times New Roman" w:hAnsi="Times New Roman"/>
            </w:rPr>
          </w:rPrChange>
        </w:rPr>
        <w:t xml:space="preserve">  The need for successful management plans for marine organisms is widely acknowledged and studies on the impact of exploitation and disturbance are vital to the success of management plans.  Evidence of the impact of human disturbance and exploitation of the species abundance and diversity in the world’s oceans can be seen in data from various disciplines (Jackson et al. 2001). </w:t>
      </w:r>
    </w:p>
    <w:p w14:paraId="08FA2A57" w14:textId="77777777" w:rsidR="001A0878" w:rsidRPr="00985F75" w:rsidDel="00D500CC" w:rsidRDefault="001A0878" w:rsidP="00D500CC">
      <w:pPr>
        <w:widowControl w:val="0"/>
        <w:autoSpaceDE w:val="0"/>
        <w:autoSpaceDN w:val="0"/>
        <w:adjustRightInd w:val="0"/>
        <w:ind w:firstLine="720"/>
        <w:rPr>
          <w:del w:id="111" w:author="Karina J Nielsen" w:date="2012-03-26T19:04:00Z"/>
          <w:rFonts w:ascii="Calibri" w:eastAsia="Times New Roman" w:hAnsi="Calibri" w:cs="Calibri"/>
          <w:sz w:val="22"/>
          <w:rPrChange w:id="112" w:author="Karina J Nielsen" w:date="2012-03-11T16:30:00Z">
            <w:rPr>
              <w:del w:id="113" w:author="Karina J Nielsen" w:date="2012-03-26T19:04:00Z"/>
              <w:rFonts w:ascii="LucidaGrande" w:eastAsia="Times New Roman" w:hAnsi="LucidaGrande"/>
              <w:sz w:val="22"/>
            </w:rPr>
          </w:rPrChange>
        </w:rPr>
        <w:pPrChange w:id="114" w:author="Karina J Nielsen" w:date="2012-03-26T19:01:00Z">
          <w:pPr>
            <w:widowControl w:val="0"/>
            <w:autoSpaceDE w:val="0"/>
            <w:autoSpaceDN w:val="0"/>
            <w:adjustRightInd w:val="0"/>
          </w:pPr>
        </w:pPrChange>
      </w:pPr>
    </w:p>
    <w:p w14:paraId="003708C0" w14:textId="77777777" w:rsidR="001A0878" w:rsidRPr="00985F75" w:rsidDel="007E50AF" w:rsidRDefault="001A0878" w:rsidP="00D500CC">
      <w:pPr>
        <w:ind w:firstLine="720"/>
        <w:rPr>
          <w:del w:id="115" w:author="Karina J Nielsen" w:date="2012-03-26T19:17:00Z"/>
          <w:rFonts w:ascii="Calibri" w:hAnsi="Calibri" w:cs="Calibri"/>
          <w:rPrChange w:id="116" w:author="Karina J Nielsen" w:date="2012-03-11T16:30:00Z">
            <w:rPr>
              <w:del w:id="117" w:author="Karina J Nielsen" w:date="2012-03-26T19:17:00Z"/>
            </w:rPr>
          </w:rPrChange>
        </w:rPr>
        <w:pPrChange w:id="118" w:author="Karina J Nielsen" w:date="2012-03-26T19:01:00Z">
          <w:pPr/>
        </w:pPrChange>
      </w:pPr>
    </w:p>
    <w:p w14:paraId="5A57699E" w14:textId="77777777" w:rsidR="003D5D0C" w:rsidRPr="00985F75" w:rsidRDefault="001A0878" w:rsidP="00D500CC">
      <w:pPr>
        <w:spacing w:line="480" w:lineRule="auto"/>
        <w:ind w:firstLine="720"/>
        <w:rPr>
          <w:ins w:id="119" w:author="Karina J Nielsen" w:date="2012-02-05T15:20:00Z"/>
          <w:rFonts w:ascii="Calibri" w:hAnsi="Calibri" w:cs="Calibri"/>
          <w:rPrChange w:id="120" w:author="Karina J Nielsen" w:date="2012-03-11T16:30:00Z">
            <w:rPr>
              <w:ins w:id="121" w:author="Karina J Nielsen" w:date="2012-02-05T15:20:00Z"/>
            </w:rPr>
          </w:rPrChange>
        </w:rPr>
        <w:pPrChange w:id="122" w:author="Karina J Nielsen" w:date="2012-03-26T19:01:00Z">
          <w:pPr>
            <w:spacing w:line="480" w:lineRule="auto"/>
          </w:pPr>
        </w:pPrChange>
      </w:pPr>
      <w:r w:rsidRPr="00985F75">
        <w:rPr>
          <w:rFonts w:ascii="Calibri" w:hAnsi="Calibri" w:cs="Calibri"/>
          <w:rPrChange w:id="123" w:author="Karina J Nielsen" w:date="2012-03-11T16:30:00Z">
            <w:rPr/>
          </w:rPrChange>
        </w:rPr>
        <w:t xml:space="preserve">Marine fisheries are most often managed by assessing the relationship between stock and recruitment, and then determining the maximum sustainable yield.  Accurate assessment of population size is vital to the success of a management plan. </w:t>
      </w:r>
      <w:ins w:id="124" w:author="Karina J Nielsen" w:date="2012-02-05T15:21:00Z">
        <w:r w:rsidR="003D5D0C" w:rsidRPr="00985F75">
          <w:rPr>
            <w:rFonts w:ascii="Calibri" w:hAnsi="Calibri" w:cs="Calibri"/>
            <w:rPrChange w:id="125" w:author="Karina J Nielsen" w:date="2012-03-11T16:30:00Z">
              <w:rPr/>
            </w:rPrChange>
          </w:rPr>
          <w:t xml:space="preserve">Estimating </w:t>
        </w:r>
        <w:r w:rsidR="003D5D0C" w:rsidRPr="00985F75">
          <w:rPr>
            <w:rFonts w:ascii="Calibri" w:hAnsi="Calibri" w:cs="Calibri"/>
            <w:rPrChange w:id="126" w:author="Karina J Nielsen" w:date="2012-03-11T16:30:00Z">
              <w:rPr/>
            </w:rPrChange>
          </w:rPr>
          <w:lastRenderedPageBreak/>
          <w:t>the population size of aquatic organisms is especially challenging</w:t>
        </w:r>
      </w:ins>
      <w:ins w:id="127" w:author="Karina J Nielsen" w:date="2012-02-05T15:23:00Z">
        <w:r w:rsidR="003D5D0C" w:rsidRPr="00985F75">
          <w:rPr>
            <w:rFonts w:ascii="Calibri" w:hAnsi="Calibri" w:cs="Calibri"/>
            <w:rPrChange w:id="128" w:author="Karina J Nielsen" w:date="2012-03-11T16:30:00Z">
              <w:rPr/>
            </w:rPrChange>
          </w:rPr>
          <w:t xml:space="preserve"> and is further complicated when only fishery-dependent data are available</w:t>
        </w:r>
      </w:ins>
      <w:del w:id="129" w:author="Karina J Nielsen" w:date="2012-02-05T15:22:00Z">
        <w:r w:rsidRPr="00985F75" w:rsidDel="003D5D0C">
          <w:rPr>
            <w:rFonts w:ascii="Calibri" w:hAnsi="Calibri" w:cs="Calibri"/>
            <w:rPrChange w:id="130" w:author="Karina J Nielsen" w:date="2012-03-11T16:30:00Z">
              <w:rPr/>
            </w:rPrChange>
          </w:rPr>
          <w:delText>Sampling a population of mobile organisms is challenging due to the difficulty of getting an accurate measurement of population size.</w:delText>
        </w:r>
      </w:del>
      <w:del w:id="131" w:author="Karina J Nielsen" w:date="2012-02-05T15:24:00Z">
        <w:r w:rsidRPr="00985F75" w:rsidDel="003D5D0C">
          <w:rPr>
            <w:rFonts w:ascii="Calibri" w:hAnsi="Calibri" w:cs="Calibri"/>
            <w:rPrChange w:id="132" w:author="Karina J Nielsen" w:date="2012-03-11T16:30:00Z">
              <w:rPr/>
            </w:rPrChange>
          </w:rPr>
          <w:delText xml:space="preserve">  This challenge can be complicated by the use of data collected by fishing industries that may not always be accurate or free of bias</w:delText>
        </w:r>
      </w:del>
      <w:r w:rsidRPr="00985F75">
        <w:rPr>
          <w:rFonts w:ascii="Calibri" w:hAnsi="Calibri" w:cs="Calibri"/>
          <w:rPrChange w:id="133" w:author="Karina J Nielsen" w:date="2012-03-11T16:30:00Z">
            <w:rPr/>
          </w:rPrChange>
        </w:rPr>
        <w:t xml:space="preserve"> (</w:t>
      </w:r>
      <w:proofErr w:type="spellStart"/>
      <w:r w:rsidRPr="00985F75">
        <w:rPr>
          <w:rFonts w:ascii="Calibri" w:hAnsi="Calibri" w:cs="Calibri"/>
          <w:rPrChange w:id="134" w:author="Karina J Nielsen" w:date="2012-03-11T16:30:00Z">
            <w:rPr/>
          </w:rPrChange>
        </w:rPr>
        <w:t>Cadrin</w:t>
      </w:r>
      <w:proofErr w:type="spellEnd"/>
      <w:r w:rsidRPr="00985F75">
        <w:rPr>
          <w:rFonts w:ascii="Calibri" w:hAnsi="Calibri" w:cs="Calibri"/>
          <w:rPrChange w:id="135" w:author="Karina J Nielsen" w:date="2012-03-11T16:30:00Z">
            <w:rPr/>
          </w:rPrChange>
        </w:rPr>
        <w:t xml:space="preserve"> &amp; </w:t>
      </w:r>
      <w:proofErr w:type="spellStart"/>
      <w:r w:rsidRPr="00985F75">
        <w:rPr>
          <w:rFonts w:ascii="Calibri" w:hAnsi="Calibri" w:cs="Calibri"/>
          <w:rPrChange w:id="136" w:author="Karina J Nielsen" w:date="2012-03-11T16:30:00Z">
            <w:rPr/>
          </w:rPrChange>
        </w:rPr>
        <w:t>Pastoors</w:t>
      </w:r>
      <w:proofErr w:type="spellEnd"/>
      <w:r w:rsidRPr="00985F75">
        <w:rPr>
          <w:rFonts w:ascii="Calibri" w:hAnsi="Calibri" w:cs="Calibri"/>
          <w:rPrChange w:id="137" w:author="Karina J Nielsen" w:date="2012-03-11T16:30:00Z">
            <w:rPr/>
          </w:rPrChange>
        </w:rPr>
        <w:t xml:space="preserve">, 2008).  </w:t>
      </w:r>
      <w:ins w:id="138" w:author="Karina J Nielsen" w:date="2012-02-05T15:25:00Z">
        <w:r w:rsidR="003D5D0C" w:rsidRPr="00985F75">
          <w:rPr>
            <w:rFonts w:ascii="Calibri" w:hAnsi="Calibri" w:cs="Calibri"/>
            <w:rPrChange w:id="139" w:author="Karina J Nielsen" w:date="2012-03-11T16:30:00Z">
              <w:rPr/>
            </w:rPrChange>
          </w:rPr>
          <w:t>B</w:t>
        </w:r>
      </w:ins>
      <w:ins w:id="140" w:author="Karina J Nielsen" w:date="2012-02-05T15:24:00Z">
        <w:r w:rsidR="003D5D0C" w:rsidRPr="00985F75">
          <w:rPr>
            <w:rFonts w:ascii="Calibri" w:hAnsi="Calibri" w:cs="Calibri"/>
            <w:rPrChange w:id="141" w:author="Karina J Nielsen" w:date="2012-03-11T16:30:00Z">
              <w:rPr/>
            </w:rPrChange>
          </w:rPr>
          <w:t>enthic fisheries</w:t>
        </w:r>
      </w:ins>
      <w:ins w:id="142" w:author="Karina J Nielsen" w:date="2012-02-05T15:25:00Z">
        <w:r w:rsidR="003D5D0C" w:rsidRPr="00985F75">
          <w:rPr>
            <w:rFonts w:ascii="Calibri" w:hAnsi="Calibri" w:cs="Calibri"/>
            <w:rPrChange w:id="143" w:author="Karina J Nielsen" w:date="2012-03-11T16:30:00Z">
              <w:rPr/>
            </w:rPrChange>
          </w:rPr>
          <w:t xml:space="preserve"> are increasingly being managed through spatial management (references), or sometimes based on density thresholds</w:t>
        </w:r>
      </w:ins>
      <w:ins w:id="144" w:author="Karina J Nielsen" w:date="2012-02-05T15:26:00Z">
        <w:r w:rsidR="00D075D2" w:rsidRPr="00985F75">
          <w:rPr>
            <w:rFonts w:ascii="Calibri" w:hAnsi="Calibri" w:cs="Calibri"/>
            <w:rPrChange w:id="145" w:author="Karina J Nielsen" w:date="2012-03-11T16:30:00Z">
              <w:rPr/>
            </w:rPrChange>
          </w:rPr>
          <w:t xml:space="preserve"> (abalone)</w:t>
        </w:r>
      </w:ins>
      <w:ins w:id="146" w:author="Karina J Nielsen" w:date="2012-02-05T15:25:00Z">
        <w:r w:rsidR="003D5D0C" w:rsidRPr="00985F75">
          <w:rPr>
            <w:rFonts w:ascii="Calibri" w:hAnsi="Calibri" w:cs="Calibri"/>
            <w:rPrChange w:id="147" w:author="Karina J Nielsen" w:date="2012-03-11T16:30:00Z">
              <w:rPr/>
            </w:rPrChange>
          </w:rPr>
          <w:t>, bu</w:t>
        </w:r>
      </w:ins>
      <w:ins w:id="148" w:author="Karina J Nielsen" w:date="2012-02-05T15:26:00Z">
        <w:r w:rsidR="003D5D0C" w:rsidRPr="00985F75">
          <w:rPr>
            <w:rFonts w:ascii="Calibri" w:hAnsi="Calibri" w:cs="Calibri"/>
            <w:rPrChange w:id="149" w:author="Karina J Nielsen" w:date="2012-03-11T16:30:00Z">
              <w:rPr/>
            </w:rPrChange>
          </w:rPr>
          <w:t>t this is less common.</w:t>
        </w:r>
      </w:ins>
    </w:p>
    <w:p w14:paraId="667BB142" w14:textId="77777777" w:rsidR="001A0878" w:rsidRPr="00985F75" w:rsidDel="003D5D0C" w:rsidRDefault="001A0878" w:rsidP="00D500CC">
      <w:pPr>
        <w:spacing w:line="480" w:lineRule="auto"/>
        <w:ind w:firstLine="720"/>
        <w:rPr>
          <w:del w:id="150" w:author="Karina J Nielsen" w:date="2012-02-05T15:21:00Z"/>
          <w:rFonts w:ascii="Calibri" w:hAnsi="Calibri" w:cs="Calibri"/>
          <w:rPrChange w:id="151" w:author="Karina J Nielsen" w:date="2012-03-11T16:30:00Z">
            <w:rPr>
              <w:del w:id="152" w:author="Karina J Nielsen" w:date="2012-02-05T15:21:00Z"/>
            </w:rPr>
          </w:rPrChange>
        </w:rPr>
        <w:pPrChange w:id="153" w:author="Karina J Nielsen" w:date="2012-03-26T19:01:00Z">
          <w:pPr>
            <w:spacing w:line="480" w:lineRule="auto"/>
          </w:pPr>
        </w:pPrChange>
      </w:pPr>
      <w:commentRangeStart w:id="154"/>
      <w:r w:rsidRPr="00985F75">
        <w:rPr>
          <w:rFonts w:ascii="Calibri" w:hAnsi="Calibri" w:cs="Calibri"/>
          <w:rPrChange w:id="155" w:author="Karina J Nielsen" w:date="2012-03-11T16:30:00Z">
            <w:rPr/>
          </w:rPrChange>
        </w:rPr>
        <w:t>T</w:t>
      </w:r>
      <w:del w:id="156" w:author="Karina J Nielsen" w:date="2012-02-05T12:48:00Z">
        <w:r w:rsidRPr="00985F75" w:rsidDel="00716449">
          <w:rPr>
            <w:rFonts w:ascii="Calibri" w:hAnsi="Calibri" w:cs="Calibri"/>
            <w:rPrChange w:id="157" w:author="Karina J Nielsen" w:date="2012-03-11T16:30:00Z">
              <w:rPr/>
            </w:rPrChange>
          </w:rPr>
          <w:delText>here is a wealth of literature on studies of t</w:delText>
        </w:r>
      </w:del>
      <w:r w:rsidRPr="00985F75">
        <w:rPr>
          <w:rFonts w:ascii="Calibri" w:hAnsi="Calibri" w:cs="Calibri"/>
          <w:rPrChange w:id="158" w:author="Karina J Nielsen" w:date="2012-03-11T16:30:00Z">
            <w:rPr/>
          </w:rPrChange>
        </w:rPr>
        <w:t>he effect</w:t>
      </w:r>
      <w:ins w:id="159" w:author="Karina J Nielsen" w:date="2012-02-05T12:48:00Z">
        <w:r w:rsidR="00716449" w:rsidRPr="00985F75">
          <w:rPr>
            <w:rFonts w:ascii="Calibri" w:hAnsi="Calibri" w:cs="Calibri"/>
            <w:rPrChange w:id="160" w:author="Karina J Nielsen" w:date="2012-03-11T16:30:00Z">
              <w:rPr/>
            </w:rPrChange>
          </w:rPr>
          <w:t>s</w:t>
        </w:r>
      </w:ins>
      <w:r w:rsidRPr="00985F75">
        <w:rPr>
          <w:rFonts w:ascii="Calibri" w:hAnsi="Calibri" w:cs="Calibri"/>
          <w:rPrChange w:id="161" w:author="Karina J Nielsen" w:date="2012-03-11T16:30:00Z">
            <w:rPr/>
          </w:rPrChange>
        </w:rPr>
        <w:t xml:space="preserve"> of human exploitation and disturbance </w:t>
      </w:r>
      <w:del w:id="162" w:author="Karina J Nielsen" w:date="2012-02-05T12:48:00Z">
        <w:r w:rsidRPr="00985F75" w:rsidDel="00716449">
          <w:rPr>
            <w:rFonts w:ascii="Calibri" w:hAnsi="Calibri" w:cs="Calibri"/>
            <w:rPrChange w:id="163" w:author="Karina J Nielsen" w:date="2012-03-11T16:30:00Z">
              <w:rPr/>
            </w:rPrChange>
          </w:rPr>
          <w:delText xml:space="preserve">of </w:delText>
        </w:r>
      </w:del>
      <w:ins w:id="164" w:author="Karina J Nielsen" w:date="2012-02-05T12:48:00Z">
        <w:r w:rsidR="00716449" w:rsidRPr="00985F75">
          <w:rPr>
            <w:rFonts w:ascii="Calibri" w:hAnsi="Calibri" w:cs="Calibri"/>
            <w:rPrChange w:id="165" w:author="Karina J Nielsen" w:date="2012-03-11T16:30:00Z">
              <w:rPr/>
            </w:rPrChange>
          </w:rPr>
          <w:t xml:space="preserve">on </w:t>
        </w:r>
      </w:ins>
      <w:r w:rsidRPr="00985F75">
        <w:rPr>
          <w:rFonts w:ascii="Calibri" w:hAnsi="Calibri" w:cs="Calibri"/>
          <w:rPrChange w:id="166" w:author="Karina J Nielsen" w:date="2012-03-11T16:30:00Z">
            <w:rPr/>
          </w:rPrChange>
        </w:rPr>
        <w:t>marine fish &amp; invertebrates</w:t>
      </w:r>
      <w:ins w:id="167" w:author="Karina J Nielsen" w:date="2012-02-05T12:48:00Z">
        <w:r w:rsidR="00716449" w:rsidRPr="00985F75">
          <w:rPr>
            <w:rFonts w:ascii="Calibri" w:hAnsi="Calibri" w:cs="Calibri"/>
            <w:rPrChange w:id="168" w:author="Karina J Nielsen" w:date="2012-03-11T16:30:00Z">
              <w:rPr/>
            </w:rPrChange>
          </w:rPr>
          <w:t xml:space="preserve"> is well documented</w:t>
        </w:r>
      </w:ins>
      <w:r w:rsidRPr="00985F75">
        <w:rPr>
          <w:rFonts w:ascii="Calibri" w:hAnsi="Calibri" w:cs="Calibri"/>
          <w:rPrChange w:id="169" w:author="Karina J Nielsen" w:date="2012-03-11T16:30:00Z">
            <w:rPr/>
          </w:rPrChange>
        </w:rPr>
        <w:t xml:space="preserve">, but </w:t>
      </w:r>
      <w:ins w:id="170" w:author="Karina J Nielsen" w:date="2012-02-05T15:26:00Z">
        <w:r w:rsidR="00D075D2" w:rsidRPr="00985F75">
          <w:rPr>
            <w:rFonts w:ascii="Calibri" w:hAnsi="Calibri" w:cs="Calibri"/>
            <w:rPrChange w:id="171" w:author="Karina J Nielsen" w:date="2012-03-11T16:30:00Z">
              <w:rPr/>
            </w:rPrChange>
          </w:rPr>
          <w:t>little</w:t>
        </w:r>
      </w:ins>
      <w:del w:id="172" w:author="Karina J Nielsen" w:date="2012-02-05T15:26:00Z">
        <w:r w:rsidRPr="00985F75" w:rsidDel="00D075D2">
          <w:rPr>
            <w:rFonts w:ascii="Calibri" w:hAnsi="Calibri" w:cs="Calibri"/>
            <w:rPrChange w:id="173" w:author="Karina J Nielsen" w:date="2012-03-11T16:30:00Z">
              <w:rPr/>
            </w:rPrChange>
          </w:rPr>
          <w:delText>less</w:delText>
        </w:r>
      </w:del>
      <w:r w:rsidRPr="00985F75">
        <w:rPr>
          <w:rFonts w:ascii="Calibri" w:hAnsi="Calibri" w:cs="Calibri"/>
          <w:rPrChange w:id="174" w:author="Karina J Nielsen" w:date="2012-03-11T16:30:00Z">
            <w:rPr/>
          </w:rPrChange>
        </w:rPr>
        <w:t xml:space="preserve"> is known about </w:t>
      </w:r>
      <w:ins w:id="175" w:author="Karina J Nielsen" w:date="2012-02-05T12:49:00Z">
        <w:r w:rsidR="00716449" w:rsidRPr="00985F75">
          <w:rPr>
            <w:rFonts w:ascii="Calibri" w:hAnsi="Calibri" w:cs="Calibri"/>
            <w:rPrChange w:id="176" w:author="Karina J Nielsen" w:date="2012-03-11T16:30:00Z">
              <w:rPr/>
            </w:rPrChange>
          </w:rPr>
          <w:t xml:space="preserve">the </w:t>
        </w:r>
      </w:ins>
      <w:r w:rsidRPr="00985F75">
        <w:rPr>
          <w:rFonts w:ascii="Calibri" w:hAnsi="Calibri" w:cs="Calibri"/>
          <w:rPrChange w:id="177" w:author="Karina J Nielsen" w:date="2012-03-11T16:30:00Z">
            <w:rPr/>
          </w:rPrChange>
        </w:rPr>
        <w:t>impacts</w:t>
      </w:r>
      <w:ins w:id="178" w:author="Karina J Nielsen" w:date="2012-02-05T12:49:00Z">
        <w:r w:rsidR="00716449" w:rsidRPr="00985F75">
          <w:rPr>
            <w:rFonts w:ascii="Calibri" w:hAnsi="Calibri" w:cs="Calibri"/>
            <w:rPrChange w:id="179" w:author="Karina J Nielsen" w:date="2012-03-11T16:30:00Z">
              <w:rPr/>
            </w:rPrChange>
          </w:rPr>
          <w:t xml:space="preserve"> of human exploitation</w:t>
        </w:r>
      </w:ins>
      <w:r w:rsidRPr="00985F75">
        <w:rPr>
          <w:rFonts w:ascii="Calibri" w:hAnsi="Calibri" w:cs="Calibri"/>
          <w:rPrChange w:id="180" w:author="Karina J Nielsen" w:date="2012-03-11T16:30:00Z">
            <w:rPr/>
          </w:rPrChange>
        </w:rPr>
        <w:t xml:space="preserve"> on populations of seaweed. </w:t>
      </w:r>
      <w:commentRangeEnd w:id="154"/>
      <w:r w:rsidR="003D5D0C" w:rsidRPr="00985F75">
        <w:rPr>
          <w:rStyle w:val="CommentReference"/>
          <w:rFonts w:ascii="Calibri" w:hAnsi="Calibri" w:cs="Calibri"/>
          <w:rPrChange w:id="181" w:author="Karina J Nielsen" w:date="2012-03-11T16:30:00Z">
            <w:rPr>
              <w:rStyle w:val="CommentReference"/>
            </w:rPr>
          </w:rPrChange>
        </w:rPr>
        <w:commentReference w:id="154"/>
      </w:r>
    </w:p>
    <w:p w14:paraId="324C178E" w14:textId="77777777" w:rsidR="001A0878" w:rsidRPr="00985F75" w:rsidDel="003D5D0C" w:rsidRDefault="001A0878" w:rsidP="00D500CC">
      <w:pPr>
        <w:spacing w:line="480" w:lineRule="auto"/>
        <w:ind w:firstLine="720"/>
        <w:rPr>
          <w:del w:id="182" w:author="Karina J Nielsen" w:date="2012-02-05T15:21:00Z"/>
          <w:rFonts w:ascii="Calibri" w:hAnsi="Calibri" w:cs="Calibri"/>
          <w:rPrChange w:id="183" w:author="Karina J Nielsen" w:date="2012-03-11T16:30:00Z">
            <w:rPr>
              <w:del w:id="184" w:author="Karina J Nielsen" w:date="2012-02-05T15:21:00Z"/>
            </w:rPr>
          </w:rPrChange>
        </w:rPr>
        <w:pPrChange w:id="185" w:author="Karina J Nielsen" w:date="2012-03-26T19:01:00Z">
          <w:pPr>
            <w:spacing w:line="480" w:lineRule="auto"/>
          </w:pPr>
        </w:pPrChange>
      </w:pPr>
    </w:p>
    <w:p w14:paraId="2C306F9D" w14:textId="77777777" w:rsidR="00D075D2" w:rsidRPr="00985F75" w:rsidRDefault="001A0878" w:rsidP="00D500CC">
      <w:pPr>
        <w:spacing w:line="480" w:lineRule="auto"/>
        <w:ind w:firstLine="720"/>
        <w:rPr>
          <w:ins w:id="186" w:author="Karina J Nielsen" w:date="2012-02-05T15:31:00Z"/>
          <w:rFonts w:ascii="Calibri" w:hAnsi="Calibri" w:cs="Calibri"/>
          <w:rPrChange w:id="187" w:author="Karina J Nielsen" w:date="2012-03-11T16:30:00Z">
            <w:rPr>
              <w:ins w:id="188" w:author="Karina J Nielsen" w:date="2012-02-05T15:31:00Z"/>
            </w:rPr>
          </w:rPrChange>
        </w:rPr>
        <w:pPrChange w:id="189" w:author="Karina J Nielsen" w:date="2012-03-26T19:01:00Z">
          <w:pPr>
            <w:spacing w:line="480" w:lineRule="auto"/>
          </w:pPr>
        </w:pPrChange>
      </w:pPr>
      <w:r w:rsidRPr="00985F75">
        <w:rPr>
          <w:rFonts w:ascii="Calibri" w:hAnsi="Calibri" w:cs="Calibri"/>
          <w:rPrChange w:id="190" w:author="Karina J Nielsen" w:date="2012-03-11T16:30:00Z">
            <w:rPr/>
          </w:rPrChange>
        </w:rPr>
        <w:t>Seaweeds have been used by humans for centuries and are becoming increasingly popular in the western United States.  We rely on seaweed for food, fertilizer, extraction of alginates, in pharmaceuticals, and in water purification systems.  Many seaweeds that were once abundant on the coasts of Asian countries are now scarce in nature (McHugh, 2003) and aquaculture is increasing in some parts of the world (FAO, 2004).  There is a growing market in the United States for edible seaweeds and they can be found in restaurants, health food stores, farmer’s markets, and online (</w:t>
      </w:r>
      <w:proofErr w:type="spellStart"/>
      <w:r w:rsidRPr="00985F75">
        <w:rPr>
          <w:rFonts w:ascii="Calibri" w:hAnsi="Calibri" w:cs="Calibri"/>
          <w:rPrChange w:id="191" w:author="Karina J Nielsen" w:date="2012-03-11T16:30:00Z">
            <w:rPr/>
          </w:rPrChange>
        </w:rPr>
        <w:t>Thompsen</w:t>
      </w:r>
      <w:proofErr w:type="spellEnd"/>
      <w:r w:rsidRPr="00985F75">
        <w:rPr>
          <w:rFonts w:ascii="Calibri" w:hAnsi="Calibri" w:cs="Calibri"/>
          <w:rPrChange w:id="192" w:author="Karina J Nielsen" w:date="2012-03-11T16:30:00Z">
            <w:rPr/>
          </w:rPrChange>
        </w:rPr>
        <w:t xml:space="preserve"> et al., 2010).  </w:t>
      </w:r>
      <w:ins w:id="193" w:author="Karina J Nielsen" w:date="2012-02-05T15:27:00Z">
        <w:r w:rsidR="00D075D2" w:rsidRPr="00985F75">
          <w:rPr>
            <w:rFonts w:ascii="Calibri" w:hAnsi="Calibri" w:cs="Calibri"/>
            <w:rPrChange w:id="194" w:author="Karina J Nielsen" w:date="2012-03-11T16:30:00Z">
              <w:rPr/>
            </w:rPrChange>
          </w:rPr>
          <w:t xml:space="preserve">Furthermore, recent interest in kelps as a feedstock for biofuels </w:t>
        </w:r>
      </w:ins>
      <w:ins w:id="195" w:author="Karina J Nielsen" w:date="2012-02-05T15:28:00Z">
        <w:r w:rsidR="00D075D2" w:rsidRPr="00985F75">
          <w:rPr>
            <w:rFonts w:ascii="Calibri" w:hAnsi="Calibri" w:cs="Calibri"/>
            <w:rPrChange w:id="196" w:author="Karina J Nielsen" w:date="2012-03-11T16:30:00Z">
              <w:rPr/>
            </w:rPrChange>
          </w:rPr>
          <w:t>and</w:t>
        </w:r>
      </w:ins>
      <w:ins w:id="197" w:author="Karina J Nielsen" w:date="2012-02-05T15:27:00Z">
        <w:r w:rsidR="00D075D2" w:rsidRPr="00985F75">
          <w:rPr>
            <w:rFonts w:ascii="Calibri" w:hAnsi="Calibri" w:cs="Calibri"/>
            <w:rPrChange w:id="198" w:author="Karina J Nielsen" w:date="2012-03-11T16:30:00Z">
              <w:rPr/>
            </w:rPrChange>
          </w:rPr>
          <w:t xml:space="preserve"> for abalone aquaculture</w:t>
        </w:r>
      </w:ins>
      <w:ins w:id="199" w:author="Karina J Nielsen" w:date="2012-02-05T15:28:00Z">
        <w:r w:rsidR="00D075D2" w:rsidRPr="00985F75">
          <w:rPr>
            <w:rFonts w:ascii="Calibri" w:hAnsi="Calibri" w:cs="Calibri"/>
            <w:rPrChange w:id="200" w:author="Karina J Nielsen" w:date="2012-03-11T16:30:00Z">
              <w:rPr/>
            </w:rPrChange>
          </w:rPr>
          <w:t xml:space="preserve"> is increasing the potential demand for seaweeds.</w:t>
        </w:r>
      </w:ins>
      <w:ins w:id="201" w:author="Karina J Nielsen" w:date="2012-02-05T15:27:00Z">
        <w:r w:rsidR="00D075D2" w:rsidRPr="00985F75">
          <w:rPr>
            <w:rFonts w:ascii="Calibri" w:hAnsi="Calibri" w:cs="Calibri"/>
            <w:rPrChange w:id="202" w:author="Karina J Nielsen" w:date="2012-03-11T16:30:00Z">
              <w:rPr/>
            </w:rPrChange>
          </w:rPr>
          <w:t xml:space="preserve"> </w:t>
        </w:r>
      </w:ins>
      <w:proofErr w:type="spellStart"/>
      <w:ins w:id="203" w:author="Karina J Nielsen" w:date="2012-02-05T15:29:00Z">
        <w:r w:rsidR="00D075D2" w:rsidRPr="00985F75">
          <w:rPr>
            <w:rFonts w:ascii="Calibri" w:hAnsi="Calibri" w:cs="Calibri"/>
            <w:rPrChange w:id="204" w:author="Karina J Nielsen" w:date="2012-03-11T16:30:00Z">
              <w:rPr/>
            </w:rPrChange>
          </w:rPr>
          <w:t>Although</w:t>
        </w:r>
      </w:ins>
      <w:del w:id="205" w:author="Karina J Nielsen" w:date="2012-02-05T15:30:00Z">
        <w:r w:rsidRPr="00985F75" w:rsidDel="00D075D2">
          <w:rPr>
            <w:rFonts w:ascii="Calibri" w:hAnsi="Calibri" w:cs="Calibri"/>
            <w:rPrChange w:id="206" w:author="Karina J Nielsen" w:date="2012-03-11T16:30:00Z">
              <w:rPr/>
            </w:rPrChange>
          </w:rPr>
          <w:delText>T</w:delText>
        </w:r>
      </w:del>
      <w:ins w:id="207" w:author="Karina J Nielsen" w:date="2012-02-05T15:30:00Z">
        <w:r w:rsidR="00D075D2" w:rsidRPr="00985F75">
          <w:rPr>
            <w:rFonts w:ascii="Calibri" w:hAnsi="Calibri" w:cs="Calibri"/>
            <w:rPrChange w:id="208" w:author="Karina J Nielsen" w:date="2012-03-11T16:30:00Z">
              <w:rPr/>
            </w:rPrChange>
          </w:rPr>
          <w:t>t</w:t>
        </w:r>
      </w:ins>
      <w:r w:rsidRPr="00985F75">
        <w:rPr>
          <w:rFonts w:ascii="Calibri" w:hAnsi="Calibri" w:cs="Calibri"/>
          <w:rPrChange w:id="209" w:author="Karina J Nielsen" w:date="2012-03-11T16:30:00Z">
            <w:rPr/>
          </w:rPrChange>
        </w:rPr>
        <w:t>his</w:t>
      </w:r>
      <w:proofErr w:type="spellEnd"/>
      <w:r w:rsidRPr="00985F75">
        <w:rPr>
          <w:rFonts w:ascii="Calibri" w:hAnsi="Calibri" w:cs="Calibri"/>
          <w:rPrChange w:id="210" w:author="Karina J Nielsen" w:date="2012-03-11T16:30:00Z">
            <w:rPr/>
          </w:rPrChange>
        </w:rPr>
        <w:t xml:space="preserve"> resource is not yet </w:t>
      </w:r>
      <w:proofErr w:type="spellStart"/>
      <w:ins w:id="211" w:author="Karina J Nielsen" w:date="2012-02-05T15:30:00Z">
        <w:r w:rsidR="00D075D2" w:rsidRPr="00985F75">
          <w:rPr>
            <w:rFonts w:ascii="Calibri" w:hAnsi="Calibri" w:cs="Calibri"/>
            <w:rPrChange w:id="212" w:author="Karina J Nielsen" w:date="2012-03-11T16:30:00Z">
              <w:rPr/>
            </w:rPrChange>
          </w:rPr>
          <w:t>threatended</w:t>
        </w:r>
        <w:proofErr w:type="spellEnd"/>
        <w:r w:rsidR="00D075D2" w:rsidRPr="00985F75">
          <w:rPr>
            <w:rFonts w:ascii="Calibri" w:hAnsi="Calibri" w:cs="Calibri"/>
            <w:rPrChange w:id="213" w:author="Karina J Nielsen" w:date="2012-03-11T16:30:00Z">
              <w:rPr/>
            </w:rPrChange>
          </w:rPr>
          <w:t xml:space="preserve"> with overexploitation</w:t>
        </w:r>
      </w:ins>
      <w:del w:id="214" w:author="Karina J Nielsen" w:date="2012-02-05T15:30:00Z">
        <w:r w:rsidRPr="00985F75" w:rsidDel="00D075D2">
          <w:rPr>
            <w:rFonts w:ascii="Calibri" w:hAnsi="Calibri" w:cs="Calibri"/>
            <w:rPrChange w:id="215" w:author="Karina J Nielsen" w:date="2012-03-11T16:30:00Z">
              <w:rPr/>
            </w:rPrChange>
          </w:rPr>
          <w:delText>in crisis</w:delText>
        </w:r>
      </w:del>
      <w:r w:rsidRPr="00985F75">
        <w:rPr>
          <w:rFonts w:ascii="Calibri" w:hAnsi="Calibri" w:cs="Calibri"/>
          <w:rPrChange w:id="216" w:author="Karina J Nielsen" w:date="2012-03-11T16:30:00Z">
            <w:rPr/>
          </w:rPrChange>
        </w:rPr>
        <w:t xml:space="preserve"> in the western United States, </w:t>
      </w:r>
      <w:del w:id="217" w:author="Karina J Nielsen" w:date="2012-02-05T15:30:00Z">
        <w:r w:rsidRPr="00985F75" w:rsidDel="00D075D2">
          <w:rPr>
            <w:rFonts w:ascii="Calibri" w:hAnsi="Calibri" w:cs="Calibri"/>
            <w:rPrChange w:id="218" w:author="Karina J Nielsen" w:date="2012-03-11T16:30:00Z">
              <w:rPr/>
            </w:rPrChange>
          </w:rPr>
          <w:delText xml:space="preserve">but </w:delText>
        </w:r>
      </w:del>
      <w:r w:rsidRPr="00985F75">
        <w:rPr>
          <w:rFonts w:ascii="Calibri" w:hAnsi="Calibri" w:cs="Calibri"/>
          <w:rPrChange w:id="219" w:author="Karina J Nielsen" w:date="2012-03-11T16:30:00Z">
            <w:rPr/>
          </w:rPrChange>
        </w:rPr>
        <w:t xml:space="preserve">the growth in popularity of local seaweed leads to concern over </w:t>
      </w:r>
      <w:ins w:id="220" w:author="Karina J Nielsen" w:date="2012-02-05T15:30:00Z">
        <w:r w:rsidR="00D075D2" w:rsidRPr="00985F75">
          <w:rPr>
            <w:rFonts w:ascii="Calibri" w:hAnsi="Calibri" w:cs="Calibri"/>
            <w:rPrChange w:id="221" w:author="Karina J Nielsen" w:date="2012-03-11T16:30:00Z">
              <w:rPr/>
            </w:rPrChange>
          </w:rPr>
          <w:t xml:space="preserve">the adequacy of </w:t>
        </w:r>
      </w:ins>
      <w:r w:rsidRPr="00985F75">
        <w:rPr>
          <w:rFonts w:ascii="Calibri" w:hAnsi="Calibri" w:cs="Calibri"/>
          <w:rPrChange w:id="222" w:author="Karina J Nielsen" w:date="2012-03-11T16:30:00Z">
            <w:rPr/>
          </w:rPrChange>
        </w:rPr>
        <w:t xml:space="preserve">current management </w:t>
      </w:r>
      <w:ins w:id="223" w:author="Karina J Nielsen" w:date="2012-02-05T15:30:00Z">
        <w:r w:rsidR="00D075D2" w:rsidRPr="00985F75">
          <w:rPr>
            <w:rFonts w:ascii="Calibri" w:hAnsi="Calibri" w:cs="Calibri"/>
            <w:rPrChange w:id="224" w:author="Karina J Nielsen" w:date="2012-03-11T16:30:00Z">
              <w:rPr/>
            </w:rPrChange>
          </w:rPr>
          <w:t xml:space="preserve">and </w:t>
        </w:r>
      </w:ins>
      <w:r w:rsidRPr="00985F75">
        <w:rPr>
          <w:rFonts w:ascii="Calibri" w:hAnsi="Calibri" w:cs="Calibri"/>
          <w:rPrChange w:id="225" w:author="Karina J Nielsen" w:date="2012-03-11T16:30:00Z">
            <w:rPr/>
          </w:rPrChange>
        </w:rPr>
        <w:t>regulations</w:t>
      </w:r>
      <w:ins w:id="226" w:author="Karina J Nielsen" w:date="2012-02-05T15:31:00Z">
        <w:r w:rsidR="00D075D2" w:rsidRPr="00985F75">
          <w:rPr>
            <w:rFonts w:ascii="Calibri" w:hAnsi="Calibri" w:cs="Calibri"/>
            <w:rPrChange w:id="227" w:author="Karina J Nielsen" w:date="2012-03-11T16:30:00Z">
              <w:rPr/>
            </w:rPrChange>
          </w:rPr>
          <w:t xml:space="preserve"> to protect this resource from market pressures</w:t>
        </w:r>
      </w:ins>
      <w:r w:rsidRPr="00985F75">
        <w:rPr>
          <w:rFonts w:ascii="Calibri" w:hAnsi="Calibri" w:cs="Calibri"/>
          <w:rPrChange w:id="228" w:author="Karina J Nielsen" w:date="2012-03-11T16:30:00Z">
            <w:rPr/>
          </w:rPrChange>
        </w:rPr>
        <w:t xml:space="preserve">.  </w:t>
      </w:r>
    </w:p>
    <w:p w14:paraId="5936A962" w14:textId="4E1E6F3D" w:rsidR="001A0878" w:rsidRPr="00985F75" w:rsidDel="00BA0823" w:rsidRDefault="001A0878" w:rsidP="00BA0823">
      <w:pPr>
        <w:spacing w:line="480" w:lineRule="auto"/>
        <w:ind w:firstLine="720"/>
        <w:rPr>
          <w:del w:id="229" w:author="Karina Johanne Nielsen" w:date="2021-06-07T13:03:00Z"/>
          <w:rFonts w:ascii="Calibri" w:eastAsia="Times New Roman" w:hAnsi="Calibri" w:cs="Calibri"/>
          <w:sz w:val="22"/>
          <w:rPrChange w:id="230" w:author="Karina J Nielsen" w:date="2012-03-11T16:30:00Z">
            <w:rPr>
              <w:del w:id="231" w:author="Karina Johanne Nielsen" w:date="2021-06-07T13:03:00Z"/>
              <w:rFonts w:ascii="LucidaGrande" w:eastAsia="Times New Roman" w:hAnsi="LucidaGrande"/>
              <w:sz w:val="22"/>
            </w:rPr>
          </w:rPrChange>
        </w:rPr>
        <w:pPrChange w:id="232" w:author="Karina Johanne Nielsen" w:date="2021-06-07T13:04:00Z">
          <w:pPr>
            <w:spacing w:line="480" w:lineRule="auto"/>
          </w:pPr>
        </w:pPrChange>
      </w:pPr>
      <w:proofErr w:type="spellStart"/>
      <w:r w:rsidRPr="00985F75">
        <w:rPr>
          <w:rFonts w:ascii="Calibri" w:hAnsi="Calibri" w:cs="Calibri"/>
          <w:i/>
          <w:rPrChange w:id="233" w:author="Karina J Nielsen" w:date="2012-03-11T16:30:00Z">
            <w:rPr>
              <w:i/>
            </w:rPr>
          </w:rPrChange>
        </w:rPr>
        <w:t>Postelsia</w:t>
      </w:r>
      <w:proofErr w:type="spellEnd"/>
      <w:r w:rsidRPr="00985F75">
        <w:rPr>
          <w:rFonts w:ascii="Calibri" w:hAnsi="Calibri" w:cs="Calibri"/>
          <w:rPrChange w:id="234" w:author="Karina J Nielsen" w:date="2012-03-11T16:30:00Z">
            <w:rPr/>
          </w:rPrChange>
        </w:rPr>
        <w:t xml:space="preserve"> </w:t>
      </w:r>
      <w:proofErr w:type="spellStart"/>
      <w:proofErr w:type="gramStart"/>
      <w:r w:rsidRPr="00985F75">
        <w:rPr>
          <w:rFonts w:ascii="Calibri" w:hAnsi="Calibri" w:cs="Calibri"/>
          <w:i/>
          <w:rPrChange w:id="235" w:author="Karina J Nielsen" w:date="2012-03-11T16:30:00Z">
            <w:rPr>
              <w:i/>
            </w:rPr>
          </w:rPrChange>
        </w:rPr>
        <w:t>palmaeformis</w:t>
      </w:r>
      <w:proofErr w:type="spellEnd"/>
      <w:r w:rsidRPr="00985F75">
        <w:rPr>
          <w:rFonts w:ascii="Calibri" w:hAnsi="Calibri" w:cs="Calibri"/>
          <w:rPrChange w:id="236" w:author="Karina J Nielsen" w:date="2012-03-11T16:30:00Z">
            <w:rPr/>
          </w:rPrChange>
        </w:rPr>
        <w:t xml:space="preserve"> </w:t>
      </w:r>
      <w:ins w:id="237" w:author="Karina J Nielsen" w:date="2012-02-05T15:42:00Z">
        <w:r w:rsidR="006971CC" w:rsidRPr="00985F75">
          <w:rPr>
            <w:rFonts w:ascii="Calibri" w:hAnsi="Calibri" w:cs="Calibri"/>
            <w:rPrChange w:id="238" w:author="Karina J Nielsen" w:date="2012-03-11T16:30:00Z">
              <w:rPr/>
            </w:rPrChange>
          </w:rPr>
          <w:t xml:space="preserve"> (</w:t>
        </w:r>
        <w:proofErr w:type="gramEnd"/>
        <w:r w:rsidR="006971CC" w:rsidRPr="00985F75">
          <w:rPr>
            <w:rFonts w:ascii="Calibri" w:hAnsi="Calibri" w:cs="Calibri"/>
            <w:rPrChange w:id="239" w:author="Karina J Nielsen" w:date="2012-03-11T16:30:00Z">
              <w:rPr/>
            </w:rPrChange>
          </w:rPr>
          <w:t xml:space="preserve">hereafter </w:t>
        </w:r>
        <w:proofErr w:type="spellStart"/>
        <w:r w:rsidR="006971CC" w:rsidRPr="00985F75">
          <w:rPr>
            <w:rFonts w:ascii="Calibri" w:hAnsi="Calibri" w:cs="Calibri"/>
            <w:i/>
            <w:rPrChange w:id="240" w:author="Karina J Nielsen" w:date="2012-03-11T16:30:00Z">
              <w:rPr/>
            </w:rPrChange>
          </w:rPr>
          <w:t>Postelsia</w:t>
        </w:r>
        <w:proofErr w:type="spellEnd"/>
        <w:r w:rsidR="006971CC" w:rsidRPr="00985F75">
          <w:rPr>
            <w:rFonts w:ascii="Calibri" w:hAnsi="Calibri" w:cs="Calibri"/>
            <w:rPrChange w:id="241" w:author="Karina J Nielsen" w:date="2012-03-11T16:30:00Z">
              <w:rPr/>
            </w:rPrChange>
          </w:rPr>
          <w:t xml:space="preserve">) </w:t>
        </w:r>
      </w:ins>
      <w:r w:rsidRPr="00985F75">
        <w:rPr>
          <w:rFonts w:ascii="Calibri" w:hAnsi="Calibri" w:cs="Calibri"/>
          <w:rPrChange w:id="242" w:author="Karina J Nielsen" w:date="2012-03-11T16:30:00Z">
            <w:rPr/>
          </w:rPrChange>
        </w:rPr>
        <w:t>is one of the</w:t>
      </w:r>
      <w:ins w:id="243" w:author="Karina J Nielsen" w:date="2012-02-05T15:31:00Z">
        <w:r w:rsidR="00D075D2" w:rsidRPr="00985F75">
          <w:rPr>
            <w:rFonts w:ascii="Calibri" w:hAnsi="Calibri" w:cs="Calibri"/>
            <w:rPrChange w:id="244" w:author="Karina J Nielsen" w:date="2012-03-11T16:30:00Z">
              <w:rPr/>
            </w:rPrChange>
          </w:rPr>
          <w:t xml:space="preserve"> most popular </w:t>
        </w:r>
      </w:ins>
      <w:ins w:id="245" w:author="Karina J Nielsen" w:date="2012-02-05T15:32:00Z">
        <w:r w:rsidR="00D075D2" w:rsidRPr="00985F75">
          <w:rPr>
            <w:rFonts w:ascii="Calibri" w:hAnsi="Calibri" w:cs="Calibri"/>
            <w:rPrChange w:id="246" w:author="Karina J Nielsen" w:date="2012-03-11T16:30:00Z">
              <w:rPr/>
            </w:rPrChange>
          </w:rPr>
          <w:t xml:space="preserve">and commercially important </w:t>
        </w:r>
      </w:ins>
      <w:ins w:id="247" w:author="Karina J Nielsen" w:date="2012-02-05T15:31:00Z">
        <w:r w:rsidR="00D075D2" w:rsidRPr="00985F75">
          <w:rPr>
            <w:rFonts w:ascii="Calibri" w:hAnsi="Calibri" w:cs="Calibri"/>
            <w:rPrChange w:id="248" w:author="Karina J Nielsen" w:date="2012-03-11T16:30:00Z">
              <w:rPr/>
            </w:rPrChange>
          </w:rPr>
          <w:t>seaweed</w:t>
        </w:r>
      </w:ins>
      <w:ins w:id="249" w:author="Karina Johanne Nielsen" w:date="2021-06-07T13:04:00Z">
        <w:r w:rsidR="00BA0823">
          <w:rPr>
            <w:rFonts w:ascii="Calibri" w:hAnsi="Calibri" w:cs="Calibri"/>
          </w:rPr>
          <w:t xml:space="preserve"> </w:t>
        </w:r>
      </w:ins>
      <w:del w:id="250" w:author="Karina J Nielsen" w:date="2012-02-05T15:31:00Z">
        <w:r w:rsidRPr="00985F75" w:rsidDel="00D075D2">
          <w:rPr>
            <w:rFonts w:ascii="Calibri" w:hAnsi="Calibri" w:cs="Calibri"/>
            <w:rPrChange w:id="251" w:author="Karina J Nielsen" w:date="2012-03-11T16:30:00Z">
              <w:rPr/>
            </w:rPrChange>
          </w:rPr>
          <w:delText xml:space="preserve"> </w:delText>
        </w:r>
      </w:del>
      <w:r w:rsidRPr="00985F75">
        <w:rPr>
          <w:rFonts w:ascii="Calibri" w:hAnsi="Calibri" w:cs="Calibri"/>
          <w:rPrChange w:id="252" w:author="Karina J Nielsen" w:date="2012-03-11T16:30:00Z">
            <w:rPr/>
          </w:rPrChange>
        </w:rPr>
        <w:t xml:space="preserve">species being gathered in the western United States.  </w:t>
      </w:r>
      <w:proofErr w:type="spellStart"/>
      <w:r w:rsidRPr="00985F75">
        <w:rPr>
          <w:rFonts w:ascii="Calibri" w:hAnsi="Calibri" w:cs="Calibri"/>
          <w:i/>
          <w:rPrChange w:id="253" w:author="Karina J Nielsen" w:date="2012-03-11T16:30:00Z">
            <w:rPr>
              <w:i/>
            </w:rPr>
          </w:rPrChange>
        </w:rPr>
        <w:lastRenderedPageBreak/>
        <w:t>Postelsia</w:t>
      </w:r>
      <w:proofErr w:type="spellEnd"/>
      <w:r w:rsidRPr="00985F75">
        <w:rPr>
          <w:rFonts w:ascii="Calibri" w:hAnsi="Calibri" w:cs="Calibri"/>
          <w:rPrChange w:id="254" w:author="Karina J Nielsen" w:date="2012-03-11T16:30:00Z">
            <w:rPr/>
          </w:rPrChange>
        </w:rPr>
        <w:t xml:space="preserve"> is also one of the more vulnerable species of seaweed</w:t>
      </w:r>
      <w:ins w:id="255" w:author="Karina J Nielsen" w:date="2012-02-05T15:32:00Z">
        <w:r w:rsidR="00D075D2" w:rsidRPr="00985F75">
          <w:rPr>
            <w:rFonts w:ascii="Calibri" w:hAnsi="Calibri" w:cs="Calibri"/>
            <w:rPrChange w:id="256" w:author="Karina J Nielsen" w:date="2012-03-11T16:30:00Z">
              <w:rPr/>
            </w:rPrChange>
          </w:rPr>
          <w:t xml:space="preserve"> to overexploitation</w:t>
        </w:r>
      </w:ins>
      <w:r w:rsidRPr="00985F75">
        <w:rPr>
          <w:rFonts w:ascii="Calibri" w:hAnsi="Calibri" w:cs="Calibri"/>
          <w:rPrChange w:id="257" w:author="Karina J Nielsen" w:date="2012-03-11T16:30:00Z">
            <w:rPr/>
          </w:rPrChange>
        </w:rPr>
        <w:t xml:space="preserve"> in part due to its limited dispersal capabilities</w:t>
      </w:r>
      <w:ins w:id="258" w:author="Karina J Nielsen" w:date="2012-02-05T15:43:00Z">
        <w:r w:rsidR="006971CC" w:rsidRPr="00985F75">
          <w:rPr>
            <w:rFonts w:ascii="Calibri" w:hAnsi="Calibri" w:cs="Calibri"/>
            <w:rPrChange w:id="259" w:author="Karina J Nielsen" w:date="2012-03-11T16:30:00Z">
              <w:rPr/>
            </w:rPrChange>
          </w:rPr>
          <w:t xml:space="preserve">, patchy </w:t>
        </w:r>
        <w:del w:id="260" w:author="Karina Johanne Nielsen" w:date="2021-06-07T13:04:00Z">
          <w:r w:rsidR="006971CC" w:rsidRPr="00985F75" w:rsidDel="00BA0823">
            <w:rPr>
              <w:rFonts w:ascii="Calibri" w:hAnsi="Calibri" w:cs="Calibri"/>
              <w:rPrChange w:id="261" w:author="Karina J Nielsen" w:date="2012-03-11T16:30:00Z">
                <w:rPr/>
              </w:rPrChange>
            </w:rPr>
            <w:delText>distribution</w:delText>
          </w:r>
        </w:del>
      </w:ins>
      <w:ins w:id="262" w:author="Karina Johanne Nielsen" w:date="2021-06-07T13:04:00Z">
        <w:r w:rsidR="00BA0823" w:rsidRPr="00985F75">
          <w:rPr>
            <w:rFonts w:ascii="Calibri" w:hAnsi="Calibri" w:cs="Calibri"/>
            <w:rPrChange w:id="263" w:author="Karina J Nielsen" w:date="2012-03-11T16:30:00Z">
              <w:rPr>
                <w:rFonts w:ascii="Calibri" w:hAnsi="Calibri" w:cs="Calibri"/>
              </w:rPr>
            </w:rPrChange>
          </w:rPr>
          <w:t>distribution,</w:t>
        </w:r>
      </w:ins>
      <w:ins w:id="264" w:author="Karina J Nielsen" w:date="2012-02-05T15:43:00Z">
        <w:r w:rsidR="006971CC" w:rsidRPr="00985F75">
          <w:rPr>
            <w:rFonts w:ascii="Calibri" w:hAnsi="Calibri" w:cs="Calibri"/>
            <w:rPrChange w:id="265" w:author="Karina J Nielsen" w:date="2012-03-11T16:30:00Z">
              <w:rPr/>
            </w:rPrChange>
          </w:rPr>
          <w:t xml:space="preserve"> and </w:t>
        </w:r>
      </w:ins>
      <w:ins w:id="266" w:author="Karina J Nielsen" w:date="2012-02-05T15:32:00Z">
        <w:r w:rsidR="00D075D2" w:rsidRPr="00985F75">
          <w:rPr>
            <w:rFonts w:ascii="Calibri" w:hAnsi="Calibri" w:cs="Calibri"/>
            <w:rPrChange w:id="267" w:author="Karina J Nielsen" w:date="2012-03-11T16:30:00Z">
              <w:rPr/>
            </w:rPrChange>
          </w:rPr>
          <w:t>annual life history</w:t>
        </w:r>
      </w:ins>
      <w:r w:rsidRPr="00985F75">
        <w:rPr>
          <w:rFonts w:ascii="Calibri" w:hAnsi="Calibri" w:cs="Calibri"/>
          <w:rPrChange w:id="268" w:author="Karina J Nielsen" w:date="2012-03-11T16:30:00Z">
            <w:rPr/>
          </w:rPrChange>
        </w:rPr>
        <w:t xml:space="preserve">.  The spores do not </w:t>
      </w:r>
      <w:del w:id="269" w:author="Karina J Nielsen" w:date="2012-02-05T15:33:00Z">
        <w:r w:rsidRPr="00985F75" w:rsidDel="00D075D2">
          <w:rPr>
            <w:rFonts w:ascii="Calibri" w:hAnsi="Calibri" w:cs="Calibri"/>
            <w:rPrChange w:id="270" w:author="Karina J Nielsen" w:date="2012-03-11T16:30:00Z">
              <w:rPr/>
            </w:rPrChange>
          </w:rPr>
          <w:delText xml:space="preserve">travel </w:delText>
        </w:r>
      </w:del>
      <w:ins w:id="271" w:author="Karina J Nielsen" w:date="2012-02-05T15:33:00Z">
        <w:r w:rsidR="00D075D2" w:rsidRPr="00985F75">
          <w:rPr>
            <w:rFonts w:ascii="Calibri" w:hAnsi="Calibri" w:cs="Calibri"/>
            <w:rPrChange w:id="272" w:author="Karina J Nielsen" w:date="2012-03-11T16:30:00Z">
              <w:rPr/>
            </w:rPrChange>
          </w:rPr>
          <w:t xml:space="preserve">disperse </w:t>
        </w:r>
      </w:ins>
      <w:r w:rsidRPr="00985F75">
        <w:rPr>
          <w:rFonts w:ascii="Calibri" w:hAnsi="Calibri" w:cs="Calibri"/>
          <w:rPrChange w:id="273" w:author="Karina J Nielsen" w:date="2012-03-11T16:30:00Z">
            <w:rPr/>
          </w:rPrChange>
        </w:rPr>
        <w:t>further th</w:t>
      </w:r>
      <w:ins w:id="274" w:author="Karina J Nielsen" w:date="2012-02-05T15:33:00Z">
        <w:r w:rsidR="00D075D2" w:rsidRPr="00985F75">
          <w:rPr>
            <w:rFonts w:ascii="Calibri" w:hAnsi="Calibri" w:cs="Calibri"/>
            <w:rPrChange w:id="275" w:author="Karina J Nielsen" w:date="2012-03-11T16:30:00Z">
              <w:rPr/>
            </w:rPrChange>
          </w:rPr>
          <w:t>a</w:t>
        </w:r>
      </w:ins>
      <w:del w:id="276" w:author="Karina J Nielsen" w:date="2012-02-05T15:33:00Z">
        <w:r w:rsidRPr="00985F75" w:rsidDel="00D075D2">
          <w:rPr>
            <w:rFonts w:ascii="Calibri" w:hAnsi="Calibri" w:cs="Calibri"/>
            <w:rPrChange w:id="277" w:author="Karina J Nielsen" w:date="2012-03-11T16:30:00Z">
              <w:rPr/>
            </w:rPrChange>
          </w:rPr>
          <w:delText>e</w:delText>
        </w:r>
      </w:del>
      <w:r w:rsidRPr="00985F75">
        <w:rPr>
          <w:rFonts w:ascii="Calibri" w:hAnsi="Calibri" w:cs="Calibri"/>
          <w:rPrChange w:id="278" w:author="Karina J Nielsen" w:date="2012-03-11T16:30:00Z">
            <w:rPr/>
          </w:rPrChange>
        </w:rPr>
        <w:t>n</w:t>
      </w:r>
      <w:ins w:id="279" w:author="Karina J Nielsen" w:date="2012-02-05T15:33:00Z">
        <w:r w:rsidR="00D075D2" w:rsidRPr="00985F75">
          <w:rPr>
            <w:rFonts w:ascii="Calibri" w:hAnsi="Calibri" w:cs="Calibri"/>
            <w:rPrChange w:id="280" w:author="Karina J Nielsen" w:date="2012-03-11T16:30:00Z">
              <w:rPr/>
            </w:rPrChange>
          </w:rPr>
          <w:t xml:space="preserve"> ~</w:t>
        </w:r>
      </w:ins>
      <w:del w:id="281" w:author="Karina J Nielsen" w:date="2012-02-05T15:33:00Z">
        <w:r w:rsidRPr="00985F75" w:rsidDel="00D075D2">
          <w:rPr>
            <w:rFonts w:ascii="Calibri" w:hAnsi="Calibri" w:cs="Calibri"/>
            <w:rPrChange w:id="282" w:author="Karina J Nielsen" w:date="2012-03-11T16:30:00Z">
              <w:rPr/>
            </w:rPrChange>
          </w:rPr>
          <w:delText xml:space="preserve"> </w:delText>
        </w:r>
      </w:del>
      <w:r w:rsidRPr="00985F75">
        <w:rPr>
          <w:rFonts w:ascii="Calibri" w:hAnsi="Calibri" w:cs="Calibri"/>
          <w:rPrChange w:id="283" w:author="Karina J Nielsen" w:date="2012-03-11T16:30:00Z">
            <w:rPr/>
          </w:rPrChange>
        </w:rPr>
        <w:t xml:space="preserve">4 m from the </w:t>
      </w:r>
      <w:ins w:id="284" w:author="Karina J Nielsen" w:date="2012-02-05T15:33:00Z">
        <w:r w:rsidR="00D075D2" w:rsidRPr="00985F75">
          <w:rPr>
            <w:rFonts w:ascii="Calibri" w:hAnsi="Calibri" w:cs="Calibri"/>
            <w:rPrChange w:id="285" w:author="Karina J Nielsen" w:date="2012-03-11T16:30:00Z">
              <w:rPr/>
            </w:rPrChange>
          </w:rPr>
          <w:t>macroscopic sporophyte</w:t>
        </w:r>
      </w:ins>
      <w:del w:id="286" w:author="Karina J Nielsen" w:date="2012-02-05T15:33:00Z">
        <w:r w:rsidRPr="00985F75" w:rsidDel="00D075D2">
          <w:rPr>
            <w:rFonts w:ascii="Calibri" w:hAnsi="Calibri" w:cs="Calibri"/>
            <w:rPrChange w:id="287" w:author="Karina J Nielsen" w:date="2012-03-11T16:30:00Z">
              <w:rPr/>
            </w:rPrChange>
          </w:rPr>
          <w:delText>parent</w:delText>
        </w:r>
      </w:del>
      <w:r w:rsidRPr="00985F75">
        <w:rPr>
          <w:rFonts w:ascii="Calibri" w:hAnsi="Calibri" w:cs="Calibri"/>
          <w:rPrChange w:id="288" w:author="Karina J Nielsen" w:date="2012-03-11T16:30:00Z">
            <w:rPr/>
          </w:rPrChange>
        </w:rPr>
        <w:t xml:space="preserve"> </w:t>
      </w:r>
      <w:del w:id="289" w:author="Karina J Nielsen" w:date="2012-02-05T15:44:00Z">
        <w:r w:rsidRPr="00985F75" w:rsidDel="006971CC">
          <w:rPr>
            <w:rFonts w:ascii="Calibri" w:hAnsi="Calibri" w:cs="Calibri"/>
            <w:rPrChange w:id="290" w:author="Karina J Nielsen" w:date="2012-03-11T16:30:00Z">
              <w:rPr/>
            </w:rPrChange>
          </w:rPr>
          <w:delText xml:space="preserve">and </w:delText>
        </w:r>
      </w:del>
      <w:ins w:id="291" w:author="Karina J Nielsen" w:date="2012-02-05T15:35:00Z">
        <w:r w:rsidR="00D075D2" w:rsidRPr="00985F75">
          <w:rPr>
            <w:rFonts w:ascii="Calibri" w:hAnsi="Calibri" w:cs="Calibri"/>
            <w:rPrChange w:id="292" w:author="Karina J Nielsen" w:date="2012-03-11T16:30:00Z">
              <w:rPr/>
            </w:rPrChange>
          </w:rPr>
          <w:t xml:space="preserve">creating </w:t>
        </w:r>
      </w:ins>
      <w:del w:id="293" w:author="Karina J Nielsen" w:date="2012-02-05T15:35:00Z">
        <w:r w:rsidRPr="00985F75" w:rsidDel="00D075D2">
          <w:rPr>
            <w:rFonts w:ascii="Calibri" w:hAnsi="Calibri" w:cs="Calibri"/>
            <w:rPrChange w:id="294" w:author="Karina J Nielsen" w:date="2012-03-11T16:30:00Z">
              <w:rPr/>
            </w:rPrChange>
          </w:rPr>
          <w:delText xml:space="preserve">this gives </w:delText>
        </w:r>
        <w:r w:rsidRPr="00985F75" w:rsidDel="00D075D2">
          <w:rPr>
            <w:rFonts w:ascii="Calibri" w:hAnsi="Calibri" w:cs="Calibri"/>
            <w:i/>
            <w:rPrChange w:id="295" w:author="Karina J Nielsen" w:date="2012-03-11T16:30:00Z">
              <w:rPr>
                <w:i/>
              </w:rPr>
            </w:rPrChange>
          </w:rPr>
          <w:delText>Postelsia</w:delText>
        </w:r>
        <w:r w:rsidRPr="00985F75" w:rsidDel="00D075D2">
          <w:rPr>
            <w:rFonts w:ascii="Calibri" w:hAnsi="Calibri" w:cs="Calibri"/>
            <w:rPrChange w:id="296" w:author="Karina J Nielsen" w:date="2012-03-11T16:30:00Z">
              <w:rPr/>
            </w:rPrChange>
          </w:rPr>
          <w:delText xml:space="preserve"> </w:delText>
        </w:r>
      </w:del>
      <w:r w:rsidRPr="00985F75">
        <w:rPr>
          <w:rFonts w:ascii="Calibri" w:hAnsi="Calibri" w:cs="Calibri"/>
          <w:rPrChange w:id="297" w:author="Karina J Nielsen" w:date="2012-03-11T16:30:00Z">
            <w:rPr/>
          </w:rPrChange>
        </w:rPr>
        <w:t>the potential for spore limitation</w:t>
      </w:r>
      <w:ins w:id="298" w:author="Karina J Nielsen" w:date="2012-02-05T15:35:00Z">
        <w:r w:rsidR="00D075D2" w:rsidRPr="00985F75">
          <w:rPr>
            <w:rFonts w:ascii="Calibri" w:hAnsi="Calibri" w:cs="Calibri"/>
            <w:rPrChange w:id="299" w:author="Karina J Nielsen" w:date="2012-03-11T16:30:00Z">
              <w:rPr/>
            </w:rPrChange>
          </w:rPr>
          <w:t xml:space="preserve"> especially in small</w:t>
        </w:r>
      </w:ins>
      <w:ins w:id="300" w:author="Karina J Nielsen" w:date="2012-02-05T15:44:00Z">
        <w:r w:rsidR="006971CC" w:rsidRPr="00985F75">
          <w:rPr>
            <w:rFonts w:ascii="Calibri" w:hAnsi="Calibri" w:cs="Calibri"/>
            <w:rPrChange w:id="301" w:author="Karina J Nielsen" w:date="2012-03-11T16:30:00Z">
              <w:rPr/>
            </w:rPrChange>
          </w:rPr>
          <w:t>, patchy</w:t>
        </w:r>
      </w:ins>
      <w:ins w:id="302" w:author="Karina J Nielsen" w:date="2012-02-05T15:35:00Z">
        <w:r w:rsidR="00D075D2" w:rsidRPr="00985F75">
          <w:rPr>
            <w:rFonts w:ascii="Calibri" w:hAnsi="Calibri" w:cs="Calibri"/>
            <w:rPrChange w:id="303" w:author="Karina J Nielsen" w:date="2012-03-11T16:30:00Z">
              <w:rPr/>
            </w:rPrChange>
          </w:rPr>
          <w:t xml:space="preserve"> populations</w:t>
        </w:r>
      </w:ins>
      <w:r w:rsidRPr="00985F75">
        <w:rPr>
          <w:rFonts w:ascii="Calibri" w:hAnsi="Calibri" w:cs="Calibri"/>
          <w:rPrChange w:id="304" w:author="Karina J Nielsen" w:date="2012-03-11T16:30:00Z">
            <w:rPr/>
          </w:rPrChange>
        </w:rPr>
        <w:t xml:space="preserve"> (Paine, 1979).  Studies done in Washington have shown that populations smaller than 25 individuals have a high </w:t>
      </w:r>
      <w:del w:id="305" w:author="Karina J Nielsen" w:date="2012-02-05T15:44:00Z">
        <w:r w:rsidRPr="00985F75" w:rsidDel="006971CC">
          <w:rPr>
            <w:rFonts w:ascii="Calibri" w:hAnsi="Calibri" w:cs="Calibri"/>
            <w:rPrChange w:id="306" w:author="Karina J Nielsen" w:date="2012-03-11T16:30:00Z">
              <w:rPr/>
            </w:rPrChange>
          </w:rPr>
          <w:delText xml:space="preserve">chance </w:delText>
        </w:r>
      </w:del>
      <w:ins w:id="307" w:author="Karina J Nielsen" w:date="2012-02-05T15:44:00Z">
        <w:r w:rsidR="006971CC" w:rsidRPr="00985F75">
          <w:rPr>
            <w:rFonts w:ascii="Calibri" w:hAnsi="Calibri" w:cs="Calibri"/>
            <w:rPrChange w:id="308" w:author="Karina J Nielsen" w:date="2012-03-11T16:30:00Z">
              <w:rPr/>
            </w:rPrChange>
          </w:rPr>
          <w:t xml:space="preserve">probability </w:t>
        </w:r>
      </w:ins>
      <w:r w:rsidRPr="00985F75">
        <w:rPr>
          <w:rFonts w:ascii="Calibri" w:hAnsi="Calibri" w:cs="Calibri"/>
          <w:rPrChange w:id="309" w:author="Karina J Nielsen" w:date="2012-03-11T16:30:00Z">
            <w:rPr/>
          </w:rPrChange>
        </w:rPr>
        <w:t xml:space="preserve">of </w:t>
      </w:r>
      <w:del w:id="310" w:author="Karina J Nielsen" w:date="2012-02-05T15:36:00Z">
        <w:r w:rsidRPr="00985F75" w:rsidDel="00D075D2">
          <w:rPr>
            <w:rFonts w:ascii="Calibri" w:hAnsi="Calibri" w:cs="Calibri"/>
            <w:rPrChange w:id="311" w:author="Karina J Nielsen" w:date="2012-03-11T16:30:00Z">
              <w:rPr/>
            </w:rPrChange>
          </w:rPr>
          <w:delText xml:space="preserve">becoming </w:delText>
        </w:r>
      </w:del>
      <w:ins w:id="312" w:author="Karina J Nielsen" w:date="2012-02-05T15:36:00Z">
        <w:r w:rsidR="00D075D2" w:rsidRPr="00985F75">
          <w:rPr>
            <w:rFonts w:ascii="Calibri" w:hAnsi="Calibri" w:cs="Calibri"/>
            <w:rPrChange w:id="313" w:author="Karina J Nielsen" w:date="2012-03-11T16:30:00Z">
              <w:rPr/>
            </w:rPrChange>
          </w:rPr>
          <w:t xml:space="preserve">going </w:t>
        </w:r>
      </w:ins>
      <w:r w:rsidRPr="00985F75">
        <w:rPr>
          <w:rFonts w:ascii="Calibri" w:hAnsi="Calibri" w:cs="Calibri"/>
          <w:rPrChange w:id="314" w:author="Karina J Nielsen" w:date="2012-03-11T16:30:00Z">
            <w:rPr/>
          </w:rPrChange>
        </w:rPr>
        <w:t xml:space="preserve">extinct </w:t>
      </w:r>
      <w:ins w:id="315" w:author="Karina J Nielsen" w:date="2012-02-05T15:44:00Z">
        <w:r w:rsidR="006971CC" w:rsidRPr="00985F75">
          <w:rPr>
            <w:rFonts w:ascii="Calibri" w:hAnsi="Calibri" w:cs="Calibri"/>
            <w:rPrChange w:id="316" w:author="Karina J Nielsen" w:date="2012-03-11T16:30:00Z">
              <w:rPr/>
            </w:rPrChange>
          </w:rPr>
          <w:t>between one year and the next</w:t>
        </w:r>
      </w:ins>
      <w:del w:id="317" w:author="Karina J Nielsen" w:date="2012-02-05T15:36:00Z">
        <w:r w:rsidRPr="00985F75" w:rsidDel="00D075D2">
          <w:rPr>
            <w:rFonts w:ascii="Calibri" w:hAnsi="Calibri" w:cs="Calibri"/>
            <w:rPrChange w:id="318" w:author="Karina J Nielsen" w:date="2012-03-11T16:30:00Z">
              <w:rPr/>
            </w:rPrChange>
          </w:rPr>
          <w:delText xml:space="preserve">the following year </w:delText>
        </w:r>
      </w:del>
      <w:r w:rsidRPr="00985F75">
        <w:rPr>
          <w:rFonts w:ascii="Calibri" w:hAnsi="Calibri" w:cs="Calibri"/>
          <w:rPrChange w:id="319" w:author="Karina J Nielsen" w:date="2012-03-11T16:30:00Z">
            <w:rPr/>
          </w:rPrChange>
        </w:rPr>
        <w:t xml:space="preserve">(Paine, 1988).  </w:t>
      </w:r>
      <w:ins w:id="320" w:author="Karina J Nielsen" w:date="2012-02-05T15:43:00Z">
        <w:r w:rsidR="006971CC" w:rsidRPr="00985F75">
          <w:rPr>
            <w:rFonts w:ascii="Calibri" w:hAnsi="Calibri" w:cs="Calibri"/>
            <w:rPrChange w:id="321" w:author="Karina J Nielsen" w:date="2012-03-11T16:30:00Z">
              <w:rPr/>
            </w:rPrChange>
          </w:rPr>
          <w:t xml:space="preserve">Many of the ‘patches’ are reproductively isolated populations that are unlikely to receive spores from an outside source.  </w:t>
        </w:r>
      </w:ins>
      <w:r w:rsidRPr="00985F75">
        <w:rPr>
          <w:rFonts w:ascii="Calibri" w:hAnsi="Calibri" w:cs="Calibri"/>
          <w:rPrChange w:id="322" w:author="Karina J Nielsen" w:date="2012-03-11T16:30:00Z">
            <w:rPr/>
          </w:rPrChange>
        </w:rPr>
        <w:t xml:space="preserve">Due to </w:t>
      </w:r>
      <w:proofErr w:type="spellStart"/>
      <w:ins w:id="323" w:author="Karina J Nielsen" w:date="2012-02-05T15:36:00Z">
        <w:r w:rsidR="006971CC" w:rsidRPr="00985F75">
          <w:rPr>
            <w:rFonts w:ascii="Calibri" w:hAnsi="Calibri" w:cs="Calibri"/>
            <w:i/>
            <w:rPrChange w:id="324" w:author="Karina J Nielsen" w:date="2012-03-11T16:30:00Z">
              <w:rPr/>
            </w:rPrChange>
          </w:rPr>
          <w:t>Postelsia’s</w:t>
        </w:r>
        <w:proofErr w:type="spellEnd"/>
        <w:r w:rsidR="006971CC" w:rsidRPr="00985F75">
          <w:rPr>
            <w:rFonts w:ascii="Calibri" w:hAnsi="Calibri" w:cs="Calibri"/>
            <w:rPrChange w:id="325" w:author="Karina J Nielsen" w:date="2012-03-11T16:30:00Z">
              <w:rPr/>
            </w:rPrChange>
          </w:rPr>
          <w:t xml:space="preserve"> </w:t>
        </w:r>
      </w:ins>
      <w:del w:id="326" w:author="Karina J Nielsen" w:date="2012-02-05T15:36:00Z">
        <w:r w:rsidRPr="00985F75" w:rsidDel="006971CC">
          <w:rPr>
            <w:rFonts w:ascii="Calibri" w:hAnsi="Calibri" w:cs="Calibri"/>
            <w:rPrChange w:id="327" w:author="Karina J Nielsen" w:date="2012-03-11T16:30:00Z">
              <w:rPr/>
            </w:rPrChange>
          </w:rPr>
          <w:delText>the</w:delText>
        </w:r>
      </w:del>
      <w:r w:rsidRPr="00985F75">
        <w:rPr>
          <w:rFonts w:ascii="Calibri" w:hAnsi="Calibri" w:cs="Calibri"/>
          <w:rPrChange w:id="328" w:author="Karina J Nielsen" w:date="2012-03-11T16:30:00Z">
            <w:rPr/>
          </w:rPrChange>
        </w:rPr>
        <w:t xml:space="preserve"> limited spore dispersal</w:t>
      </w:r>
      <w:ins w:id="329" w:author="Karina J Nielsen" w:date="2012-02-05T15:36:00Z">
        <w:r w:rsidR="006971CC" w:rsidRPr="00985F75">
          <w:rPr>
            <w:rFonts w:ascii="Calibri" w:hAnsi="Calibri" w:cs="Calibri"/>
            <w:rPrChange w:id="330" w:author="Karina J Nielsen" w:date="2012-03-11T16:30:00Z">
              <w:rPr/>
            </w:rPrChange>
          </w:rPr>
          <w:t>, patchy distribution</w:t>
        </w:r>
      </w:ins>
      <w:ins w:id="331" w:author="Karina J Nielsen" w:date="2012-02-05T15:44:00Z">
        <w:r w:rsidR="006971CC" w:rsidRPr="00985F75">
          <w:rPr>
            <w:rFonts w:ascii="Calibri" w:hAnsi="Calibri" w:cs="Calibri"/>
            <w:rPrChange w:id="332" w:author="Karina J Nielsen" w:date="2012-03-11T16:30:00Z">
              <w:rPr/>
            </w:rPrChange>
          </w:rPr>
          <w:t xml:space="preserve">, </w:t>
        </w:r>
      </w:ins>
      <w:ins w:id="333" w:author="Karina J Nielsen" w:date="2012-02-05T15:37:00Z">
        <w:r w:rsidR="006971CC" w:rsidRPr="00985F75">
          <w:rPr>
            <w:rFonts w:ascii="Calibri" w:hAnsi="Calibri" w:cs="Calibri"/>
            <w:rPrChange w:id="334" w:author="Karina J Nielsen" w:date="2012-03-11T16:30:00Z">
              <w:rPr/>
            </w:rPrChange>
          </w:rPr>
          <w:t>range of population sizes</w:t>
        </w:r>
      </w:ins>
      <w:ins w:id="335" w:author="Karina J Nielsen" w:date="2012-02-05T15:45:00Z">
        <w:r w:rsidR="006971CC" w:rsidRPr="00985F75">
          <w:rPr>
            <w:rFonts w:ascii="Calibri" w:hAnsi="Calibri" w:cs="Calibri"/>
            <w:rPrChange w:id="336" w:author="Karina J Nielsen" w:date="2012-03-11T16:30:00Z">
              <w:rPr/>
            </w:rPrChange>
          </w:rPr>
          <w:t xml:space="preserve"> (isolated </w:t>
        </w:r>
      </w:ins>
      <w:ins w:id="337" w:author="Karina J Nielsen" w:date="2012-02-05T15:44:00Z">
        <w:r w:rsidR="006971CC" w:rsidRPr="00985F75">
          <w:rPr>
            <w:rFonts w:ascii="Calibri" w:hAnsi="Calibri" w:cs="Calibri"/>
            <w:rPrChange w:id="338" w:author="Karina J Nielsen" w:date="2012-03-11T16:30:00Z">
              <w:rPr/>
            </w:rPrChange>
          </w:rPr>
          <w:t>patches)</w:t>
        </w:r>
      </w:ins>
      <w:ins w:id="339" w:author="Karina J Nielsen" w:date="2012-02-05T15:39:00Z">
        <w:r w:rsidR="006971CC" w:rsidRPr="00985F75">
          <w:rPr>
            <w:rFonts w:ascii="Calibri" w:hAnsi="Calibri" w:cs="Calibri"/>
            <w:rPrChange w:id="340" w:author="Karina J Nielsen" w:date="2012-03-11T16:30:00Z">
              <w:rPr/>
            </w:rPrChange>
          </w:rPr>
          <w:t xml:space="preserve"> and </w:t>
        </w:r>
        <w:proofErr w:type="spellStart"/>
        <w:proofErr w:type="gramStart"/>
        <w:r w:rsidR="006971CC" w:rsidRPr="00985F75">
          <w:rPr>
            <w:rFonts w:ascii="Calibri" w:hAnsi="Calibri" w:cs="Calibri"/>
            <w:rPrChange w:id="341" w:author="Karina J Nielsen" w:date="2012-03-11T16:30:00Z">
              <w:rPr/>
            </w:rPrChange>
          </w:rPr>
          <w:t>sessile,benthic</w:t>
        </w:r>
        <w:proofErr w:type="spellEnd"/>
        <w:proofErr w:type="gramEnd"/>
        <w:r w:rsidR="006971CC" w:rsidRPr="00985F75">
          <w:rPr>
            <w:rFonts w:ascii="Calibri" w:hAnsi="Calibri" w:cs="Calibri"/>
            <w:rPrChange w:id="342" w:author="Karina J Nielsen" w:date="2012-03-11T16:30:00Z">
              <w:rPr/>
            </w:rPrChange>
          </w:rPr>
          <w:t xml:space="preserve"> lifestyle</w:t>
        </w:r>
      </w:ins>
      <w:del w:id="343" w:author="Karina J Nielsen" w:date="2012-02-05T15:36:00Z">
        <w:r w:rsidRPr="00985F75" w:rsidDel="006971CC">
          <w:rPr>
            <w:rFonts w:ascii="Calibri" w:hAnsi="Calibri" w:cs="Calibri"/>
            <w:rPrChange w:id="344" w:author="Karina J Nielsen" w:date="2012-03-11T16:30:00Z">
              <w:rPr/>
            </w:rPrChange>
          </w:rPr>
          <w:delText xml:space="preserve">, </w:delText>
        </w:r>
      </w:del>
      <w:del w:id="345" w:author="Karina J Nielsen" w:date="2012-02-05T15:37:00Z">
        <w:r w:rsidRPr="00985F75" w:rsidDel="006971CC">
          <w:rPr>
            <w:rFonts w:ascii="Calibri" w:hAnsi="Calibri" w:cs="Calibri"/>
            <w:rPrChange w:id="346" w:author="Karina J Nielsen" w:date="2012-03-11T16:30:00Z">
              <w:rPr>
                <w:i/>
              </w:rPr>
            </w:rPrChange>
          </w:rPr>
          <w:delText xml:space="preserve">Postelsia </w:delText>
        </w:r>
      </w:del>
      <w:ins w:id="347" w:author="Karina J Nielsen" w:date="2012-02-05T15:37:00Z">
        <w:r w:rsidR="006971CC" w:rsidRPr="00985F75">
          <w:rPr>
            <w:rFonts w:ascii="Calibri" w:hAnsi="Calibri" w:cs="Calibri"/>
            <w:i/>
            <w:rPrChange w:id="348" w:author="Karina J Nielsen" w:date="2012-03-11T16:30:00Z">
              <w:rPr>
                <w:i/>
              </w:rPr>
            </w:rPrChange>
          </w:rPr>
          <w:t xml:space="preserve"> </w:t>
        </w:r>
      </w:ins>
      <w:ins w:id="349" w:author="Karina J Nielsen" w:date="2012-02-05T15:45:00Z">
        <w:r w:rsidR="006971CC" w:rsidRPr="00985F75">
          <w:rPr>
            <w:rFonts w:ascii="Calibri" w:hAnsi="Calibri" w:cs="Calibri"/>
            <w:rPrChange w:id="350" w:author="Karina J Nielsen" w:date="2012-03-11T16:30:00Z">
              <w:rPr>
                <w:i/>
              </w:rPr>
            </w:rPrChange>
          </w:rPr>
          <w:t xml:space="preserve">it </w:t>
        </w:r>
      </w:ins>
      <w:ins w:id="351" w:author="Karina J Nielsen" w:date="2012-02-05T15:46:00Z">
        <w:r w:rsidR="006971CC" w:rsidRPr="00985F75">
          <w:rPr>
            <w:rFonts w:ascii="Calibri" w:hAnsi="Calibri" w:cs="Calibri"/>
            <w:rPrChange w:id="352" w:author="Karina J Nielsen" w:date="2012-03-11T16:30:00Z">
              <w:rPr/>
            </w:rPrChange>
          </w:rPr>
          <w:t xml:space="preserve">has the potential to be </w:t>
        </w:r>
      </w:ins>
      <w:del w:id="353" w:author="Karina J Nielsen" w:date="2012-02-05T15:46:00Z">
        <w:r w:rsidRPr="00985F75" w:rsidDel="006971CC">
          <w:rPr>
            <w:rFonts w:ascii="Calibri" w:hAnsi="Calibri" w:cs="Calibri"/>
            <w:rPrChange w:id="354" w:author="Karina J Nielsen" w:date="2012-03-11T16:30:00Z">
              <w:rPr/>
            </w:rPrChange>
          </w:rPr>
          <w:delText>makes</w:delText>
        </w:r>
      </w:del>
      <w:r w:rsidRPr="00985F75">
        <w:rPr>
          <w:rFonts w:ascii="Calibri" w:hAnsi="Calibri" w:cs="Calibri"/>
          <w:rPrChange w:id="355" w:author="Karina J Nielsen" w:date="2012-03-11T16:30:00Z">
            <w:rPr/>
          </w:rPrChange>
        </w:rPr>
        <w:t xml:space="preserve"> an excellent </w:t>
      </w:r>
      <w:del w:id="356" w:author="Karina J Nielsen" w:date="2012-02-05T15:39:00Z">
        <w:r w:rsidRPr="00985F75" w:rsidDel="006971CC">
          <w:rPr>
            <w:rFonts w:ascii="Calibri" w:hAnsi="Calibri" w:cs="Calibri"/>
            <w:rPrChange w:id="357" w:author="Karina J Nielsen" w:date="2012-03-11T16:30:00Z">
              <w:rPr/>
            </w:rPrChange>
          </w:rPr>
          <w:delText>subject for research</w:delText>
        </w:r>
      </w:del>
      <w:ins w:id="358" w:author="Karina J Nielsen" w:date="2012-02-05T15:39:00Z">
        <w:r w:rsidR="006971CC" w:rsidRPr="00985F75">
          <w:rPr>
            <w:rFonts w:ascii="Calibri" w:hAnsi="Calibri" w:cs="Calibri"/>
            <w:rPrChange w:id="359" w:author="Karina J Nielsen" w:date="2012-03-11T16:30:00Z">
              <w:rPr/>
            </w:rPrChange>
          </w:rPr>
          <w:t xml:space="preserve">model </w:t>
        </w:r>
      </w:ins>
      <w:ins w:id="360" w:author="Karina J Nielsen" w:date="2012-02-05T15:46:00Z">
        <w:r w:rsidR="006971CC" w:rsidRPr="00985F75">
          <w:rPr>
            <w:rFonts w:ascii="Calibri" w:hAnsi="Calibri" w:cs="Calibri"/>
            <w:rPrChange w:id="361" w:author="Karina J Nielsen" w:date="2012-03-11T16:30:00Z">
              <w:rPr/>
            </w:rPrChange>
          </w:rPr>
          <w:t xml:space="preserve">benthic </w:t>
        </w:r>
      </w:ins>
      <w:ins w:id="362" w:author="Karina J Nielsen" w:date="2012-02-05T15:39:00Z">
        <w:r w:rsidR="006971CC" w:rsidRPr="00985F75">
          <w:rPr>
            <w:rFonts w:ascii="Calibri" w:hAnsi="Calibri" w:cs="Calibri"/>
            <w:rPrChange w:id="363" w:author="Karina J Nielsen" w:date="2012-03-11T16:30:00Z">
              <w:rPr/>
            </w:rPrChange>
          </w:rPr>
          <w:t xml:space="preserve">organism for studying </w:t>
        </w:r>
      </w:ins>
      <w:del w:id="364" w:author="Karina J Nielsen" w:date="2012-02-05T15:39:00Z">
        <w:r w:rsidRPr="00985F75" w:rsidDel="006971CC">
          <w:rPr>
            <w:rFonts w:ascii="Calibri" w:hAnsi="Calibri" w:cs="Calibri"/>
            <w:rPrChange w:id="365" w:author="Karina J Nielsen" w:date="2012-03-11T16:30:00Z">
              <w:rPr/>
            </w:rPrChange>
          </w:rPr>
          <w:delText xml:space="preserve"> on</w:delText>
        </w:r>
      </w:del>
      <w:del w:id="366" w:author="Karina J Nielsen" w:date="2012-02-05T15:37:00Z">
        <w:r w:rsidRPr="00985F75" w:rsidDel="006971CC">
          <w:rPr>
            <w:rFonts w:ascii="Calibri" w:hAnsi="Calibri" w:cs="Calibri"/>
            <w:rPrChange w:id="367" w:author="Karina J Nielsen" w:date="2012-03-11T16:30:00Z">
              <w:rPr/>
            </w:rPrChange>
          </w:rPr>
          <w:delText xml:space="preserve"> </w:delText>
        </w:r>
      </w:del>
      <w:ins w:id="368" w:author="Karina J Nielsen" w:date="2012-02-05T15:37:00Z">
        <w:r w:rsidR="006971CC" w:rsidRPr="00985F75">
          <w:rPr>
            <w:rFonts w:ascii="Calibri" w:hAnsi="Calibri" w:cs="Calibri"/>
            <w:rPrChange w:id="369" w:author="Karina J Nielsen" w:date="2012-03-11T16:30:00Z">
              <w:rPr/>
            </w:rPrChange>
          </w:rPr>
          <w:t xml:space="preserve">the relationships among population size, </w:t>
        </w:r>
      </w:ins>
      <w:del w:id="370" w:author="Karina J Nielsen" w:date="2012-02-05T15:37:00Z">
        <w:r w:rsidRPr="00985F75" w:rsidDel="006971CC">
          <w:rPr>
            <w:rFonts w:ascii="Calibri" w:hAnsi="Calibri" w:cs="Calibri"/>
            <w:rPrChange w:id="371" w:author="Karina J Nielsen" w:date="2012-03-11T16:30:00Z">
              <w:rPr/>
            </w:rPrChange>
          </w:rPr>
          <w:delText>s</w:delText>
        </w:r>
      </w:del>
      <w:del w:id="372" w:author="Karina J Nielsen" w:date="2012-02-05T15:38:00Z">
        <w:r w:rsidRPr="00985F75" w:rsidDel="006971CC">
          <w:rPr>
            <w:rFonts w:ascii="Calibri" w:hAnsi="Calibri" w:cs="Calibri"/>
            <w:rPrChange w:id="373" w:author="Karina J Nielsen" w:date="2012-03-11T16:30:00Z">
              <w:rPr/>
            </w:rPrChange>
          </w:rPr>
          <w:delText>tock</w:delText>
        </w:r>
      </w:del>
      <w:ins w:id="374" w:author="Karina J Nielsen" w:date="2012-02-05T15:38:00Z">
        <w:r w:rsidR="006971CC" w:rsidRPr="00985F75">
          <w:rPr>
            <w:rFonts w:ascii="Calibri" w:hAnsi="Calibri" w:cs="Calibri"/>
            <w:rPrChange w:id="375" w:author="Karina J Nielsen" w:date="2012-03-11T16:30:00Z">
              <w:rPr/>
            </w:rPrChange>
          </w:rPr>
          <w:t>intensity of exploitation and</w:t>
        </w:r>
      </w:ins>
      <w:r w:rsidRPr="00985F75">
        <w:rPr>
          <w:rFonts w:ascii="Calibri" w:hAnsi="Calibri" w:cs="Calibri"/>
          <w:rPrChange w:id="376" w:author="Karina J Nielsen" w:date="2012-03-11T16:30:00Z">
            <w:rPr/>
          </w:rPrChange>
        </w:rPr>
        <w:t xml:space="preserve"> recruitment.  </w:t>
      </w:r>
      <w:del w:id="377" w:author="Karina J Nielsen" w:date="2012-02-05T15:40:00Z">
        <w:r w:rsidRPr="00985F75" w:rsidDel="006971CC">
          <w:rPr>
            <w:rFonts w:ascii="Calibri" w:hAnsi="Calibri" w:cs="Calibri"/>
            <w:rPrChange w:id="378" w:author="Karina J Nielsen" w:date="2012-03-11T16:30:00Z">
              <w:rPr/>
            </w:rPrChange>
          </w:rPr>
          <w:delText>I</w:delText>
        </w:r>
      </w:del>
      <w:del w:id="379" w:author="Karina J Nielsen" w:date="2012-02-05T15:43:00Z">
        <w:r w:rsidRPr="00985F75" w:rsidDel="006971CC">
          <w:rPr>
            <w:rFonts w:ascii="Calibri" w:hAnsi="Calibri" w:cs="Calibri"/>
            <w:rPrChange w:id="380" w:author="Karina J Nielsen" w:date="2012-03-11T16:30:00Z">
              <w:rPr/>
            </w:rPrChange>
          </w:rPr>
          <w:delText xml:space="preserve">solated populations are unlikely to receive spores from an outside source.  </w:delText>
        </w:r>
      </w:del>
      <w:ins w:id="381" w:author="Karina J Nielsen" w:date="2012-02-05T15:41:00Z">
        <w:r w:rsidR="006971CC" w:rsidRPr="00985F75">
          <w:rPr>
            <w:rFonts w:ascii="Calibri" w:hAnsi="Calibri" w:cs="Calibri"/>
            <w:rPrChange w:id="382" w:author="Karina J Nielsen" w:date="2012-03-11T16:30:00Z">
              <w:rPr/>
            </w:rPrChange>
          </w:rPr>
          <w:t xml:space="preserve">However, </w:t>
        </w:r>
      </w:ins>
      <w:del w:id="383" w:author="Karina J Nielsen" w:date="2012-02-05T15:41:00Z">
        <w:r w:rsidRPr="00985F75" w:rsidDel="006971CC">
          <w:rPr>
            <w:rFonts w:ascii="Calibri" w:hAnsi="Calibri" w:cs="Calibri"/>
            <w:rPrChange w:id="384" w:author="Karina J Nielsen" w:date="2012-03-11T16:30:00Z">
              <w:rPr/>
            </w:rPrChange>
          </w:rPr>
          <w:delText>T</w:delText>
        </w:r>
      </w:del>
      <w:del w:id="385" w:author="Karina J Nielsen" w:date="2012-02-05T15:46:00Z">
        <w:r w:rsidRPr="00985F75" w:rsidDel="006971CC">
          <w:rPr>
            <w:rFonts w:ascii="Calibri" w:hAnsi="Calibri" w:cs="Calibri"/>
            <w:rPrChange w:id="386" w:author="Karina J Nielsen" w:date="2012-03-11T16:30:00Z">
              <w:rPr/>
            </w:rPrChange>
          </w:rPr>
          <w:delText xml:space="preserve">he study of </w:delText>
        </w:r>
        <w:r w:rsidRPr="00985F75" w:rsidDel="006971CC">
          <w:rPr>
            <w:rFonts w:ascii="Calibri" w:hAnsi="Calibri" w:cs="Calibri"/>
            <w:i/>
            <w:rPrChange w:id="387" w:author="Karina J Nielsen" w:date="2012-03-11T16:30:00Z">
              <w:rPr>
                <w:i/>
              </w:rPr>
            </w:rPrChange>
          </w:rPr>
          <w:delText xml:space="preserve">Postelsia </w:delText>
        </w:r>
        <w:r w:rsidRPr="00985F75" w:rsidDel="006971CC">
          <w:rPr>
            <w:rFonts w:ascii="Calibri" w:hAnsi="Calibri" w:cs="Calibri"/>
            <w:rPrChange w:id="388" w:author="Karina J Nielsen" w:date="2012-03-11T16:30:00Z">
              <w:rPr/>
            </w:rPrChange>
          </w:rPr>
          <w:delText xml:space="preserve">is complicated by </w:delText>
        </w:r>
      </w:del>
      <w:del w:id="389" w:author="Karina J Nielsen" w:date="2012-02-05T15:42:00Z">
        <w:r w:rsidRPr="00985F75" w:rsidDel="006971CC">
          <w:rPr>
            <w:rFonts w:ascii="Calibri" w:hAnsi="Calibri" w:cs="Calibri"/>
            <w:rPrChange w:id="390" w:author="Karina J Nielsen" w:date="2012-03-11T16:30:00Z">
              <w:rPr/>
            </w:rPrChange>
          </w:rPr>
          <w:delText xml:space="preserve">the </w:delText>
        </w:r>
      </w:del>
      <w:ins w:id="391" w:author="Karina J Nielsen" w:date="2012-02-05T15:42:00Z">
        <w:r w:rsidR="006971CC" w:rsidRPr="00985F75">
          <w:rPr>
            <w:rFonts w:ascii="Calibri" w:hAnsi="Calibri" w:cs="Calibri"/>
            <w:rPrChange w:id="392" w:author="Karina J Nielsen" w:date="2012-03-11T16:30:00Z">
              <w:rPr/>
            </w:rPrChange>
          </w:rPr>
          <w:t xml:space="preserve">its </w:t>
        </w:r>
      </w:ins>
      <w:r w:rsidRPr="00985F75">
        <w:rPr>
          <w:rFonts w:ascii="Calibri" w:hAnsi="Calibri" w:cs="Calibri"/>
          <w:rPrChange w:id="393" w:author="Karina J Nielsen" w:date="2012-03-11T16:30:00Z">
            <w:rPr/>
          </w:rPrChange>
        </w:rPr>
        <w:t>cryptic gametophyte stage</w:t>
      </w:r>
      <w:ins w:id="394" w:author="Karina J Nielsen" w:date="2012-02-05T15:46:00Z">
        <w:r w:rsidR="006971CC" w:rsidRPr="00985F75">
          <w:rPr>
            <w:rFonts w:ascii="Calibri" w:hAnsi="Calibri" w:cs="Calibri"/>
            <w:rPrChange w:id="395" w:author="Karina J Nielsen" w:date="2012-03-11T16:30:00Z">
              <w:rPr/>
            </w:rPrChange>
          </w:rPr>
          <w:t xml:space="preserve">, </w:t>
        </w:r>
      </w:ins>
      <w:ins w:id="396" w:author="Karina J Nielsen" w:date="2012-02-05T15:41:00Z">
        <w:r w:rsidR="006971CC" w:rsidRPr="00985F75">
          <w:rPr>
            <w:rFonts w:ascii="Calibri" w:hAnsi="Calibri" w:cs="Calibri"/>
            <w:rPrChange w:id="397" w:author="Karina J Nielsen" w:date="2012-03-11T16:30:00Z">
              <w:rPr/>
            </w:rPrChange>
          </w:rPr>
          <w:t>characteristic of all kelps (order Laminariales)</w:t>
        </w:r>
      </w:ins>
      <w:ins w:id="398" w:author="Karina J Nielsen" w:date="2012-02-05T15:46:00Z">
        <w:r w:rsidR="006971CC" w:rsidRPr="00985F75">
          <w:rPr>
            <w:rFonts w:ascii="Calibri" w:hAnsi="Calibri" w:cs="Calibri"/>
            <w:rPrChange w:id="399" w:author="Karina J Nielsen" w:date="2012-03-11T16:30:00Z">
              <w:rPr/>
            </w:rPrChange>
          </w:rPr>
          <w:t>, adds a layer of complexity</w:t>
        </w:r>
      </w:ins>
      <w:ins w:id="400" w:author="Karina J Nielsen" w:date="2012-02-05T15:47:00Z">
        <w:r w:rsidR="00A05BFC" w:rsidRPr="00985F75">
          <w:rPr>
            <w:rFonts w:ascii="Calibri" w:hAnsi="Calibri" w:cs="Calibri"/>
            <w:rPrChange w:id="401" w:author="Karina J Nielsen" w:date="2012-03-11T16:30:00Z">
              <w:rPr/>
            </w:rPrChange>
          </w:rPr>
          <w:t xml:space="preserve"> that is challenging to study in the field</w:t>
        </w:r>
      </w:ins>
      <w:r w:rsidRPr="00985F75">
        <w:rPr>
          <w:rFonts w:ascii="Calibri" w:hAnsi="Calibri" w:cs="Calibri"/>
          <w:rPrChange w:id="402" w:author="Karina J Nielsen" w:date="2012-03-11T16:30:00Z">
            <w:rPr/>
          </w:rPrChange>
        </w:rPr>
        <w:t xml:space="preserve">.  There has been limited </w:t>
      </w:r>
      <w:del w:id="403" w:author="Karina J Nielsen" w:date="2012-02-05T15:47:00Z">
        <w:r w:rsidRPr="00985F75" w:rsidDel="00A05BFC">
          <w:rPr>
            <w:rFonts w:ascii="Calibri" w:hAnsi="Calibri" w:cs="Calibri"/>
            <w:rPrChange w:id="404" w:author="Karina J Nielsen" w:date="2012-03-11T16:30:00Z">
              <w:rPr/>
            </w:rPrChange>
          </w:rPr>
          <w:delText xml:space="preserve">in depth </w:delText>
        </w:r>
      </w:del>
      <w:r w:rsidRPr="00985F75">
        <w:rPr>
          <w:rFonts w:ascii="Calibri" w:hAnsi="Calibri" w:cs="Calibri"/>
          <w:rPrChange w:id="405" w:author="Karina J Nielsen" w:date="2012-03-11T16:30:00Z">
            <w:rPr/>
          </w:rPrChange>
        </w:rPr>
        <w:t xml:space="preserve">research into </w:t>
      </w:r>
      <w:del w:id="406" w:author="Karina J Nielsen" w:date="2012-02-05T15:48:00Z">
        <w:r w:rsidRPr="00985F75" w:rsidDel="00A05BFC">
          <w:rPr>
            <w:rFonts w:ascii="Calibri" w:hAnsi="Calibri" w:cs="Calibri"/>
            <w:rPrChange w:id="407" w:author="Karina J Nielsen" w:date="2012-03-11T16:30:00Z">
              <w:rPr/>
            </w:rPrChange>
          </w:rPr>
          <w:delText xml:space="preserve">this aspect of </w:delText>
        </w:r>
        <w:r w:rsidRPr="00985F75" w:rsidDel="00A05BFC">
          <w:rPr>
            <w:rFonts w:ascii="Calibri" w:hAnsi="Calibri" w:cs="Calibri"/>
            <w:i/>
            <w:rPrChange w:id="408" w:author="Karina J Nielsen" w:date="2012-03-11T16:30:00Z">
              <w:rPr>
                <w:i/>
              </w:rPr>
            </w:rPrChange>
          </w:rPr>
          <w:delText>Postelsia</w:delText>
        </w:r>
        <w:r w:rsidRPr="00985F75" w:rsidDel="00A05BFC">
          <w:rPr>
            <w:rFonts w:ascii="Calibri" w:hAnsi="Calibri" w:cs="Calibri"/>
            <w:rPrChange w:id="409" w:author="Karina J Nielsen" w:date="2012-03-11T16:30:00Z">
              <w:rPr/>
            </w:rPrChange>
          </w:rPr>
          <w:delText xml:space="preserve"> life history and </w:delText>
        </w:r>
      </w:del>
      <w:r w:rsidRPr="00985F75">
        <w:rPr>
          <w:rFonts w:ascii="Calibri" w:hAnsi="Calibri" w:cs="Calibri"/>
          <w:rPrChange w:id="410" w:author="Karina J Nielsen" w:date="2012-03-11T16:30:00Z">
            <w:rPr/>
          </w:rPrChange>
        </w:rPr>
        <w:t xml:space="preserve">how </w:t>
      </w:r>
      <w:ins w:id="411" w:author="Karina J Nielsen" w:date="2012-02-05T15:48:00Z">
        <w:r w:rsidR="00A05BFC" w:rsidRPr="00985F75">
          <w:rPr>
            <w:rFonts w:ascii="Calibri" w:hAnsi="Calibri" w:cs="Calibri"/>
            <w:rPrChange w:id="412" w:author="Karina J Nielsen" w:date="2012-03-11T16:30:00Z">
              <w:rPr/>
            </w:rPrChange>
          </w:rPr>
          <w:t xml:space="preserve">kelp gametophytes are </w:t>
        </w:r>
      </w:ins>
      <w:del w:id="413" w:author="Karina J Nielsen" w:date="2012-02-05T15:48:00Z">
        <w:r w:rsidRPr="00985F75" w:rsidDel="00A05BFC">
          <w:rPr>
            <w:rFonts w:ascii="Calibri" w:hAnsi="Calibri" w:cs="Calibri"/>
            <w:rPrChange w:id="414" w:author="Karina J Nielsen" w:date="2012-03-11T16:30:00Z">
              <w:rPr/>
            </w:rPrChange>
          </w:rPr>
          <w:delText xml:space="preserve">it is </w:delText>
        </w:r>
      </w:del>
      <w:r w:rsidRPr="00985F75">
        <w:rPr>
          <w:rFonts w:ascii="Calibri" w:hAnsi="Calibri" w:cs="Calibri"/>
          <w:rPrChange w:id="415" w:author="Karina J Nielsen" w:date="2012-03-11T16:30:00Z">
            <w:rPr/>
          </w:rPrChange>
        </w:rPr>
        <w:t xml:space="preserve">impacted by environmental variables.  To develop a successful management plan for </w:t>
      </w:r>
      <w:proofErr w:type="spellStart"/>
      <w:r w:rsidRPr="00985F75">
        <w:rPr>
          <w:rFonts w:ascii="Calibri" w:hAnsi="Calibri" w:cs="Calibri"/>
          <w:i/>
          <w:rPrChange w:id="416" w:author="Karina J Nielsen" w:date="2012-03-11T16:30:00Z">
            <w:rPr>
              <w:i/>
            </w:rPr>
          </w:rPrChange>
        </w:rPr>
        <w:t>Postelsia</w:t>
      </w:r>
      <w:proofErr w:type="spellEnd"/>
      <w:r w:rsidRPr="00985F75">
        <w:rPr>
          <w:rFonts w:ascii="Calibri" w:hAnsi="Calibri" w:cs="Calibri"/>
          <w:rPrChange w:id="417" w:author="Karina J Nielsen" w:date="2012-03-11T16:30:00Z">
            <w:rPr/>
          </w:rPrChange>
        </w:rPr>
        <w:t xml:space="preserve">, it will be necessary to learn more about </w:t>
      </w:r>
      <w:del w:id="418" w:author="Karina J Nielsen" w:date="2012-02-05T15:48:00Z">
        <w:r w:rsidRPr="00985F75" w:rsidDel="00A05BFC">
          <w:rPr>
            <w:rFonts w:ascii="Calibri" w:hAnsi="Calibri" w:cs="Calibri"/>
            <w:rPrChange w:id="419" w:author="Karina J Nielsen" w:date="2012-03-11T16:30:00Z">
              <w:rPr/>
            </w:rPrChange>
          </w:rPr>
          <w:delText xml:space="preserve">this stage of development, </w:delText>
        </w:r>
      </w:del>
      <w:r w:rsidRPr="00985F75">
        <w:rPr>
          <w:rFonts w:ascii="Calibri" w:hAnsi="Calibri" w:cs="Calibri"/>
          <w:rPrChange w:id="420" w:author="Karina J Nielsen" w:date="2012-03-11T16:30:00Z">
            <w:rPr/>
          </w:rPrChange>
        </w:rPr>
        <w:t xml:space="preserve">how </w:t>
      </w:r>
      <w:del w:id="421" w:author="Karina J Nielsen" w:date="2012-02-05T15:48:00Z">
        <w:r w:rsidRPr="00985F75" w:rsidDel="00A05BFC">
          <w:rPr>
            <w:rFonts w:ascii="Calibri" w:hAnsi="Calibri" w:cs="Calibri"/>
            <w:rPrChange w:id="422" w:author="Karina J Nielsen" w:date="2012-03-11T16:30:00Z">
              <w:rPr/>
            </w:rPrChange>
          </w:rPr>
          <w:delText xml:space="preserve">it is </w:delText>
        </w:r>
      </w:del>
      <w:ins w:id="423" w:author="Karina J Nielsen" w:date="2012-02-05T15:48:00Z">
        <w:r w:rsidR="00A05BFC" w:rsidRPr="00985F75">
          <w:rPr>
            <w:rFonts w:ascii="Calibri" w:hAnsi="Calibri" w:cs="Calibri"/>
            <w:rPrChange w:id="424" w:author="Karina J Nielsen" w:date="2012-03-11T16:30:00Z">
              <w:rPr/>
            </w:rPrChange>
          </w:rPr>
          <w:t xml:space="preserve">both of its life history phases are </w:t>
        </w:r>
      </w:ins>
      <w:r w:rsidRPr="00985F75">
        <w:rPr>
          <w:rFonts w:ascii="Calibri" w:hAnsi="Calibri" w:cs="Calibri"/>
          <w:rPrChange w:id="425" w:author="Karina J Nielsen" w:date="2012-03-11T16:30:00Z">
            <w:rPr/>
          </w:rPrChange>
        </w:rPr>
        <w:t xml:space="preserve">impacted by </w:t>
      </w:r>
      <w:del w:id="426" w:author="Karina J Nielsen" w:date="2012-02-05T15:48:00Z">
        <w:r w:rsidRPr="00985F75" w:rsidDel="00A05BFC">
          <w:rPr>
            <w:rFonts w:ascii="Calibri" w:hAnsi="Calibri" w:cs="Calibri"/>
            <w:rPrChange w:id="427" w:author="Karina J Nielsen" w:date="2012-03-11T16:30:00Z">
              <w:rPr/>
            </w:rPrChange>
          </w:rPr>
          <w:delText>variables of nature and</w:delText>
        </w:r>
      </w:del>
      <w:ins w:id="428" w:author="Karina J Nielsen" w:date="2012-02-05T15:49:00Z">
        <w:r w:rsidR="00A05BFC" w:rsidRPr="00985F75">
          <w:rPr>
            <w:rFonts w:ascii="Calibri" w:hAnsi="Calibri" w:cs="Calibri"/>
            <w:rPrChange w:id="429" w:author="Karina J Nielsen" w:date="2012-03-11T16:30:00Z">
              <w:rPr/>
            </w:rPrChange>
          </w:rPr>
          <w:t>environmental</w:t>
        </w:r>
      </w:ins>
      <w:ins w:id="430" w:author="Karina J Nielsen" w:date="2012-02-05T15:48:00Z">
        <w:r w:rsidR="00A05BFC" w:rsidRPr="00985F75">
          <w:rPr>
            <w:rFonts w:ascii="Calibri" w:hAnsi="Calibri" w:cs="Calibri"/>
            <w:rPrChange w:id="431" w:author="Karina J Nielsen" w:date="2012-03-11T16:30:00Z">
              <w:rPr/>
            </w:rPrChange>
          </w:rPr>
          <w:t xml:space="preserve"> variation </w:t>
        </w:r>
      </w:ins>
      <w:ins w:id="432" w:author="Karina J Nielsen" w:date="2012-02-05T15:49:00Z">
        <w:r w:rsidR="00A05BFC" w:rsidRPr="00985F75">
          <w:rPr>
            <w:rFonts w:ascii="Calibri" w:hAnsi="Calibri" w:cs="Calibri"/>
            <w:rPrChange w:id="433" w:author="Karina J Nielsen" w:date="2012-03-11T16:30:00Z">
              <w:rPr/>
            </w:rPrChange>
          </w:rPr>
          <w:t>as well as by</w:t>
        </w:r>
      </w:ins>
      <w:ins w:id="434" w:author="Karina J Nielsen" w:date="2012-02-05T15:48:00Z">
        <w:r w:rsidR="00A05BFC" w:rsidRPr="00985F75">
          <w:rPr>
            <w:rFonts w:ascii="Calibri" w:hAnsi="Calibri" w:cs="Calibri"/>
            <w:rPrChange w:id="435" w:author="Karina J Nielsen" w:date="2012-03-11T16:30:00Z">
              <w:rPr/>
            </w:rPrChange>
          </w:rPr>
          <w:t xml:space="preserve"> </w:t>
        </w:r>
      </w:ins>
      <w:del w:id="436" w:author="Karina J Nielsen" w:date="2012-02-05T15:49:00Z">
        <w:r w:rsidRPr="00985F75" w:rsidDel="00A05BFC">
          <w:rPr>
            <w:rFonts w:ascii="Calibri" w:hAnsi="Calibri" w:cs="Calibri"/>
            <w:rPrChange w:id="437" w:author="Karina J Nielsen" w:date="2012-03-11T16:30:00Z">
              <w:rPr/>
            </w:rPrChange>
          </w:rPr>
          <w:delText xml:space="preserve"> by </w:delText>
        </w:r>
      </w:del>
      <w:r w:rsidRPr="00985F75">
        <w:rPr>
          <w:rFonts w:ascii="Calibri" w:hAnsi="Calibri" w:cs="Calibri"/>
          <w:rPrChange w:id="438" w:author="Karina J Nielsen" w:date="2012-03-11T16:30:00Z">
            <w:rPr/>
          </w:rPrChange>
        </w:rPr>
        <w:t>human exploitation.</w:t>
      </w:r>
      <w:ins w:id="439" w:author="Karina Johanne Nielsen" w:date="2021-06-07T13:03:00Z">
        <w:r w:rsidR="00BA0823">
          <w:rPr>
            <w:rFonts w:ascii="Calibri" w:hAnsi="Calibri" w:cs="Calibri"/>
          </w:rPr>
          <w:t xml:space="preserve"> </w:t>
        </w:r>
      </w:ins>
    </w:p>
    <w:p w14:paraId="210CFC28" w14:textId="533B6C5B" w:rsidR="001A0878" w:rsidRPr="00985F75" w:rsidDel="00BA0823" w:rsidRDefault="001A0878" w:rsidP="00BA0823">
      <w:pPr>
        <w:spacing w:line="480" w:lineRule="auto"/>
        <w:ind w:firstLine="720"/>
        <w:rPr>
          <w:del w:id="440" w:author="Karina Johanne Nielsen" w:date="2021-06-07T13:03:00Z"/>
          <w:rFonts w:ascii="Calibri" w:eastAsia="Times New Roman" w:hAnsi="Calibri" w:cs="Calibri"/>
          <w:sz w:val="22"/>
          <w:rPrChange w:id="441" w:author="Karina J Nielsen" w:date="2012-03-11T16:30:00Z">
            <w:rPr>
              <w:del w:id="442" w:author="Karina Johanne Nielsen" w:date="2021-06-07T13:03:00Z"/>
              <w:rFonts w:ascii="LucidaGrande" w:eastAsia="Times New Roman" w:hAnsi="LucidaGrande"/>
              <w:sz w:val="22"/>
            </w:rPr>
          </w:rPrChange>
        </w:rPr>
        <w:pPrChange w:id="443" w:author="Karina Johanne Nielsen" w:date="2021-06-07T13:04:00Z">
          <w:pPr>
            <w:widowControl w:val="0"/>
            <w:autoSpaceDE w:val="0"/>
            <w:autoSpaceDN w:val="0"/>
            <w:adjustRightInd w:val="0"/>
            <w:spacing w:line="480" w:lineRule="auto"/>
          </w:pPr>
        </w:pPrChange>
      </w:pPr>
    </w:p>
    <w:p w14:paraId="0A323F0F" w14:textId="29B8B2FB" w:rsidR="001A0878" w:rsidRPr="00BA0823" w:rsidDel="00BA0823" w:rsidRDefault="001A0878" w:rsidP="00BA0823">
      <w:pPr>
        <w:widowControl w:val="0"/>
        <w:numPr>
          <w:ilvl w:val="0"/>
          <w:numId w:val="1"/>
        </w:numPr>
        <w:autoSpaceDE w:val="0"/>
        <w:autoSpaceDN w:val="0"/>
        <w:adjustRightInd w:val="0"/>
        <w:spacing w:after="320" w:line="480" w:lineRule="auto"/>
        <w:ind w:firstLine="720"/>
        <w:rPr>
          <w:del w:id="444" w:author="Karina J Nielsen" w:date="2012-03-11T16:31:00Z"/>
          <w:rFonts w:ascii="Calibri" w:eastAsia="Times New Roman" w:hAnsi="Calibri" w:cs="Calibri"/>
          <w:sz w:val="22"/>
          <w:rPrChange w:id="445" w:author="Karina Johanne Nielsen" w:date="2021-06-07T13:02:00Z">
            <w:rPr>
              <w:del w:id="446" w:author="Karina J Nielsen" w:date="2012-03-11T16:31:00Z"/>
              <w:rFonts w:ascii="Calibri" w:hAnsi="Calibri" w:cs="Calibri"/>
            </w:rPr>
          </w:rPrChange>
        </w:rPr>
        <w:pPrChange w:id="447" w:author="Karina Johanne Nielsen" w:date="2021-06-07T13:04:00Z">
          <w:pPr>
            <w:widowControl w:val="0"/>
            <w:numPr>
              <w:numId w:val="1"/>
            </w:numPr>
            <w:tabs>
              <w:tab w:val="num" w:pos="720"/>
            </w:tabs>
            <w:autoSpaceDE w:val="0"/>
            <w:autoSpaceDN w:val="0"/>
            <w:adjustRightInd w:val="0"/>
            <w:spacing w:after="320" w:line="480" w:lineRule="auto"/>
            <w:ind w:left="720" w:hanging="360"/>
          </w:pPr>
        </w:pPrChange>
      </w:pPr>
      <w:r w:rsidRPr="00985F75">
        <w:rPr>
          <w:rFonts w:ascii="Calibri" w:hAnsi="Calibri" w:cs="Calibri"/>
          <w:rPrChange w:id="448" w:author="Karina J Nielsen" w:date="2012-03-11T16:30:00Z">
            <w:rPr/>
          </w:rPrChange>
        </w:rPr>
        <w:t>To exp</w:t>
      </w:r>
      <w:ins w:id="449" w:author="Karina Johanne Nielsen" w:date="2021-06-07T13:03:00Z">
        <w:r w:rsidR="00BA0823">
          <w:rPr>
            <w:rFonts w:ascii="Calibri" w:hAnsi="Calibri" w:cs="Calibri"/>
          </w:rPr>
          <w:t>l</w:t>
        </w:r>
      </w:ins>
      <w:del w:id="450" w:author="Karina Johanne Nielsen" w:date="2021-06-07T13:03:00Z">
        <w:r w:rsidRPr="00985F75" w:rsidDel="00BA0823">
          <w:rPr>
            <w:rFonts w:ascii="Calibri" w:hAnsi="Calibri" w:cs="Calibri"/>
            <w:rPrChange w:id="451" w:author="Karina J Nielsen" w:date="2012-03-11T16:30:00Z">
              <w:rPr/>
            </w:rPrChange>
          </w:rPr>
          <w:delText>l</w:delText>
        </w:r>
      </w:del>
      <w:r w:rsidRPr="00985F75">
        <w:rPr>
          <w:rFonts w:ascii="Calibri" w:hAnsi="Calibri" w:cs="Calibri"/>
          <w:rPrChange w:id="452" w:author="Karina J Nielsen" w:date="2012-03-11T16:30:00Z">
            <w:rPr/>
          </w:rPrChange>
        </w:rPr>
        <w:t xml:space="preserve">ore the role of spore limitation on recruitment </w:t>
      </w:r>
      <w:ins w:id="453" w:author="Karina J Nielsen" w:date="2012-02-05T15:49:00Z">
        <w:r w:rsidR="00A05BFC" w:rsidRPr="00985F75">
          <w:rPr>
            <w:rFonts w:ascii="Calibri" w:hAnsi="Calibri" w:cs="Calibri"/>
            <w:rPrChange w:id="454" w:author="Karina J Nielsen" w:date="2012-03-11T16:30:00Z">
              <w:rPr/>
            </w:rPrChange>
          </w:rPr>
          <w:t xml:space="preserve">when populations suffer biomass losses </w:t>
        </w:r>
      </w:ins>
      <w:r w:rsidRPr="00985F75">
        <w:rPr>
          <w:rFonts w:ascii="Calibri" w:hAnsi="Calibri" w:cs="Calibri"/>
          <w:rPrChange w:id="455" w:author="Karina J Nielsen" w:date="2012-03-11T16:30:00Z">
            <w:rPr/>
          </w:rPrChange>
        </w:rPr>
        <w:t>and how environmental conditions might impact germination success</w:t>
      </w:r>
      <w:ins w:id="456" w:author="Karina J Nielsen" w:date="2012-02-05T15:50:00Z">
        <w:r w:rsidR="00A05BFC" w:rsidRPr="00985F75">
          <w:rPr>
            <w:rFonts w:ascii="Calibri" w:hAnsi="Calibri" w:cs="Calibri"/>
            <w:rPrChange w:id="457" w:author="Karina J Nielsen" w:date="2012-03-11T16:30:00Z">
              <w:rPr/>
            </w:rPrChange>
          </w:rPr>
          <w:t xml:space="preserve"> of haploid spores</w:t>
        </w:r>
      </w:ins>
      <w:del w:id="458" w:author="Karina J Nielsen" w:date="2012-02-05T15:49:00Z">
        <w:r w:rsidRPr="00985F75" w:rsidDel="00A05BFC">
          <w:rPr>
            <w:rFonts w:ascii="Calibri" w:hAnsi="Calibri" w:cs="Calibri"/>
            <w:rPrChange w:id="459" w:author="Karina J Nielsen" w:date="2012-03-11T16:30:00Z">
              <w:rPr/>
            </w:rPrChange>
          </w:rPr>
          <w:delText xml:space="preserve"> when populations suffer biomass losses</w:delText>
        </w:r>
      </w:del>
      <w:r w:rsidRPr="00985F75">
        <w:rPr>
          <w:rFonts w:ascii="Calibri" w:hAnsi="Calibri" w:cs="Calibri"/>
          <w:rPrChange w:id="460" w:author="Karina J Nielsen" w:date="2012-03-11T16:30:00Z">
            <w:rPr/>
          </w:rPrChange>
        </w:rPr>
        <w:t>, I used field and laboratory experiments to answer the following questions:</w:t>
      </w:r>
    </w:p>
    <w:p w14:paraId="6341FE7C" w14:textId="77777777" w:rsidR="00BA0823" w:rsidRPr="00985F75" w:rsidRDefault="00BA0823" w:rsidP="00BA0823">
      <w:pPr>
        <w:widowControl w:val="0"/>
        <w:autoSpaceDE w:val="0"/>
        <w:autoSpaceDN w:val="0"/>
        <w:adjustRightInd w:val="0"/>
        <w:spacing w:line="480" w:lineRule="auto"/>
        <w:ind w:firstLine="720"/>
        <w:rPr>
          <w:ins w:id="461" w:author="Karina Johanne Nielsen" w:date="2021-06-07T13:02:00Z"/>
          <w:rFonts w:ascii="Calibri" w:eastAsia="Times New Roman" w:hAnsi="Calibri" w:cs="Calibri"/>
          <w:sz w:val="22"/>
          <w:rPrChange w:id="462" w:author="Karina J Nielsen" w:date="2012-03-11T16:30:00Z">
            <w:rPr>
              <w:ins w:id="463" w:author="Karina Johanne Nielsen" w:date="2021-06-07T13:02:00Z"/>
              <w:rFonts w:ascii="LucidaGrande" w:eastAsia="Times New Roman" w:hAnsi="LucidaGrande"/>
              <w:sz w:val="22"/>
            </w:rPr>
          </w:rPrChange>
        </w:rPr>
        <w:pPrChange w:id="464" w:author="Karina Johanne Nielsen" w:date="2021-06-07T13:04:00Z">
          <w:pPr>
            <w:widowControl w:val="0"/>
            <w:autoSpaceDE w:val="0"/>
            <w:autoSpaceDN w:val="0"/>
            <w:adjustRightInd w:val="0"/>
            <w:spacing w:line="480" w:lineRule="auto"/>
          </w:pPr>
        </w:pPrChange>
      </w:pPr>
    </w:p>
    <w:p w14:paraId="44A9E296" w14:textId="77777777" w:rsidR="001A0878" w:rsidRPr="00985F75" w:rsidDel="00D07EB5" w:rsidRDefault="001A0878">
      <w:pPr>
        <w:widowControl w:val="0"/>
        <w:autoSpaceDE w:val="0"/>
        <w:autoSpaceDN w:val="0"/>
        <w:adjustRightInd w:val="0"/>
        <w:spacing w:line="480" w:lineRule="auto"/>
        <w:rPr>
          <w:del w:id="465" w:author="Karina J Nielsen" w:date="2012-03-11T16:31:00Z"/>
          <w:rFonts w:ascii="Calibri" w:eastAsia="Times New Roman" w:hAnsi="Calibri" w:cs="Calibri"/>
          <w:sz w:val="22"/>
          <w:rPrChange w:id="466" w:author="Karina J Nielsen" w:date="2012-03-11T16:31:00Z">
            <w:rPr>
              <w:del w:id="467" w:author="Karina J Nielsen" w:date="2012-03-11T16:31:00Z"/>
              <w:rFonts w:ascii="LucidaGrande" w:eastAsia="Times New Roman" w:hAnsi="LucidaGrande"/>
              <w:sz w:val="22"/>
            </w:rPr>
          </w:rPrChange>
        </w:rPr>
        <w:pPrChange w:id="468" w:author="Karina J Nielsen" w:date="2012-03-11T16:31:00Z">
          <w:pPr>
            <w:widowControl w:val="0"/>
            <w:autoSpaceDE w:val="0"/>
            <w:autoSpaceDN w:val="0"/>
            <w:adjustRightInd w:val="0"/>
          </w:pPr>
        </w:pPrChange>
      </w:pPr>
    </w:p>
    <w:p w14:paraId="446680EA" w14:textId="77777777" w:rsidR="001A0878" w:rsidRPr="00985F75" w:rsidDel="00D07EB5" w:rsidRDefault="001A0878">
      <w:pPr>
        <w:widowControl w:val="0"/>
        <w:autoSpaceDE w:val="0"/>
        <w:autoSpaceDN w:val="0"/>
        <w:adjustRightInd w:val="0"/>
        <w:rPr>
          <w:del w:id="469" w:author="Karina J Nielsen" w:date="2012-03-11T16:31:00Z"/>
          <w:rFonts w:ascii="Calibri" w:eastAsia="Times New Roman" w:hAnsi="Calibri" w:cs="Calibri"/>
          <w:sz w:val="22"/>
          <w:rPrChange w:id="470" w:author="Karina J Nielsen" w:date="2012-03-11T16:31:00Z">
            <w:rPr>
              <w:del w:id="471" w:author="Karina J Nielsen" w:date="2012-03-11T16:31:00Z"/>
              <w:rFonts w:ascii="LucidaGrande" w:eastAsia="Times New Roman" w:hAnsi="LucidaGrande"/>
              <w:sz w:val="22"/>
            </w:rPr>
          </w:rPrChange>
        </w:rPr>
      </w:pPr>
    </w:p>
    <w:p w14:paraId="2B6C647B" w14:textId="2DB70B72" w:rsidR="001A0878" w:rsidRPr="00985F75" w:rsidRDefault="001A0878">
      <w:pPr>
        <w:widowControl w:val="0"/>
        <w:numPr>
          <w:ilvl w:val="0"/>
          <w:numId w:val="1"/>
        </w:numPr>
        <w:autoSpaceDE w:val="0"/>
        <w:autoSpaceDN w:val="0"/>
        <w:adjustRightInd w:val="0"/>
        <w:spacing w:after="320" w:line="480" w:lineRule="auto"/>
        <w:rPr>
          <w:rFonts w:ascii="Calibri" w:eastAsia="Times New Roman" w:hAnsi="Calibri" w:cs="Calibri"/>
          <w:rPrChange w:id="472" w:author="Karina J Nielsen" w:date="2012-03-11T16:31:00Z">
            <w:rPr>
              <w:rFonts w:ascii="Times-Roman" w:eastAsia="Times New Roman" w:hAnsi="Times-Roman"/>
              <w:b/>
            </w:rPr>
          </w:rPrChange>
        </w:rPr>
      </w:pPr>
      <w:r w:rsidRPr="00985F75">
        <w:rPr>
          <w:rFonts w:ascii="Calibri" w:hAnsi="Calibri" w:cs="Calibri"/>
          <w:rPrChange w:id="473" w:author="Karina J Nielsen" w:date="2012-03-11T16:31:00Z">
            <w:rPr>
              <w:b/>
            </w:rPr>
          </w:rPrChange>
        </w:rPr>
        <w:t xml:space="preserve">Does </w:t>
      </w:r>
      <w:del w:id="474" w:author="Karina Johanne Nielsen" w:date="2021-06-07T13:03:00Z">
        <w:r w:rsidRPr="00985F75" w:rsidDel="00BA0823">
          <w:rPr>
            <w:rFonts w:ascii="Calibri" w:hAnsi="Calibri" w:cs="Calibri"/>
            <w:rPrChange w:id="475" w:author="Karina J Nielsen" w:date="2012-03-11T16:31:00Z">
              <w:rPr>
                <w:b/>
              </w:rPr>
            </w:rPrChange>
          </w:rPr>
          <w:delText xml:space="preserve">the </w:delText>
        </w:r>
      </w:del>
      <w:r w:rsidRPr="00985F75">
        <w:rPr>
          <w:rFonts w:ascii="Calibri" w:hAnsi="Calibri" w:cs="Calibri"/>
          <w:rPrChange w:id="476" w:author="Karina J Nielsen" w:date="2012-03-11T16:31:00Z">
            <w:rPr>
              <w:b/>
            </w:rPr>
          </w:rPrChange>
        </w:rPr>
        <w:t>reduction in spore production caused by biomass loss result in spore-limited recruitment</w:t>
      </w:r>
      <w:ins w:id="477" w:author="Karina J Nielsen" w:date="2012-02-05T15:51:00Z">
        <w:r w:rsidR="00A05BFC" w:rsidRPr="00985F75">
          <w:rPr>
            <w:rFonts w:ascii="Calibri" w:hAnsi="Calibri" w:cs="Calibri"/>
            <w:rPrChange w:id="478" w:author="Karina J Nielsen" w:date="2012-03-11T16:31:00Z">
              <w:rPr>
                <w:b/>
              </w:rPr>
            </w:rPrChange>
          </w:rPr>
          <w:t>?</w:t>
        </w:r>
      </w:ins>
      <w:del w:id="479" w:author="Karina J Nielsen" w:date="2012-02-05T15:51:00Z">
        <w:r w:rsidRPr="00985F75" w:rsidDel="00A05BFC">
          <w:rPr>
            <w:rFonts w:ascii="Calibri" w:hAnsi="Calibri" w:cs="Calibri"/>
            <w:rPrChange w:id="480" w:author="Karina J Nielsen" w:date="2012-03-11T16:31:00Z">
              <w:rPr>
                <w:b/>
              </w:rPr>
            </w:rPrChange>
          </w:rPr>
          <w:delText xml:space="preserve"> the following year</w:delText>
        </w:r>
      </w:del>
      <w:r w:rsidRPr="00985F75">
        <w:rPr>
          <w:rFonts w:ascii="Calibri" w:hAnsi="Calibri" w:cs="Calibri"/>
          <w:rPrChange w:id="481" w:author="Karina J Nielsen" w:date="2012-03-11T16:31:00Z">
            <w:rPr>
              <w:b/>
            </w:rPr>
          </w:rPrChange>
        </w:rPr>
        <w:t>?</w:t>
      </w:r>
    </w:p>
    <w:p w14:paraId="7857837E" w14:textId="77777777" w:rsidR="001A0878" w:rsidRPr="00985F75" w:rsidRDefault="001A0878">
      <w:pPr>
        <w:widowControl w:val="0"/>
        <w:numPr>
          <w:ilvl w:val="0"/>
          <w:numId w:val="1"/>
        </w:numPr>
        <w:autoSpaceDE w:val="0"/>
        <w:autoSpaceDN w:val="0"/>
        <w:adjustRightInd w:val="0"/>
        <w:spacing w:after="320" w:line="480" w:lineRule="auto"/>
        <w:rPr>
          <w:rFonts w:ascii="Calibri" w:eastAsia="Times New Roman" w:hAnsi="Calibri" w:cs="Calibri"/>
          <w:rPrChange w:id="482" w:author="Karina J Nielsen" w:date="2012-03-11T16:31:00Z">
            <w:rPr>
              <w:rFonts w:ascii="Times-Roman" w:eastAsia="Times New Roman" w:hAnsi="Times-Roman"/>
              <w:b/>
            </w:rPr>
          </w:rPrChange>
        </w:rPr>
      </w:pPr>
      <w:r w:rsidRPr="00985F75">
        <w:rPr>
          <w:rFonts w:ascii="Calibri" w:hAnsi="Calibri" w:cs="Calibri"/>
          <w:rPrChange w:id="483" w:author="Karina J Nielsen" w:date="2012-03-11T16:31:00Z">
            <w:rPr>
              <w:b/>
            </w:rPr>
          </w:rPrChange>
        </w:rPr>
        <w:lastRenderedPageBreak/>
        <w:t xml:space="preserve">How does biomass loss affect </w:t>
      </w:r>
      <w:r w:rsidRPr="00985F75">
        <w:rPr>
          <w:rFonts w:ascii="Calibri" w:eastAsia="Times New Roman" w:hAnsi="Calibri" w:cs="Calibri"/>
          <w:rPrChange w:id="484" w:author="Karina J Nielsen" w:date="2012-03-11T16:31:00Z">
            <w:rPr>
              <w:rFonts w:ascii="Times-Roman" w:eastAsia="Times New Roman" w:hAnsi="Times-Roman"/>
              <w:b/>
            </w:rPr>
          </w:rPrChange>
        </w:rPr>
        <w:t>the rate of spore release</w:t>
      </w:r>
      <w:ins w:id="485" w:author="Karina J Nielsen" w:date="2012-03-11T16:27:00Z">
        <w:r w:rsidR="00D07EB5" w:rsidRPr="00985F75">
          <w:rPr>
            <w:rFonts w:ascii="Calibri" w:eastAsia="Times New Roman" w:hAnsi="Calibri" w:cs="Calibri"/>
            <w:rPrChange w:id="486" w:author="Karina J Nielsen" w:date="2012-03-11T16:31:00Z">
              <w:rPr>
                <w:rFonts w:ascii="Times-Roman" w:eastAsia="Times New Roman" w:hAnsi="Times-Roman"/>
                <w:b/>
              </w:rPr>
            </w:rPrChange>
          </w:rPr>
          <w:t>,</w:t>
        </w:r>
      </w:ins>
      <w:del w:id="487" w:author="Karina J Nielsen" w:date="2012-03-11T16:27:00Z">
        <w:r w:rsidRPr="00985F75" w:rsidDel="00D07EB5">
          <w:rPr>
            <w:rFonts w:ascii="Calibri" w:eastAsia="Times New Roman" w:hAnsi="Calibri" w:cs="Calibri"/>
            <w:rPrChange w:id="488" w:author="Karina J Nielsen" w:date="2012-03-11T16:31:00Z">
              <w:rPr>
                <w:rFonts w:ascii="Times-Roman" w:eastAsia="Times New Roman" w:hAnsi="Times-Roman"/>
                <w:b/>
              </w:rPr>
            </w:rPrChange>
          </w:rPr>
          <w:delText xml:space="preserve"> and</w:delText>
        </w:r>
      </w:del>
      <w:r w:rsidRPr="00985F75">
        <w:rPr>
          <w:rFonts w:ascii="Calibri" w:eastAsia="Times New Roman" w:hAnsi="Calibri" w:cs="Calibri"/>
          <w:rPrChange w:id="489" w:author="Karina J Nielsen" w:date="2012-03-11T16:31:00Z">
            <w:rPr>
              <w:rFonts w:ascii="Times-Roman" w:eastAsia="Times New Roman" w:hAnsi="Times-Roman"/>
              <w:b/>
            </w:rPr>
          </w:rPrChange>
        </w:rPr>
        <w:t xml:space="preserve"> germination success </w:t>
      </w:r>
      <w:ins w:id="490" w:author="Karina J Nielsen" w:date="2012-03-11T16:27:00Z">
        <w:r w:rsidR="00D07EB5" w:rsidRPr="00985F75">
          <w:rPr>
            <w:rFonts w:ascii="Calibri" w:eastAsia="Times New Roman" w:hAnsi="Calibri" w:cs="Calibri"/>
            <w:rPrChange w:id="491" w:author="Karina J Nielsen" w:date="2012-03-11T16:31:00Z">
              <w:rPr>
                <w:rFonts w:ascii="Times-Roman" w:eastAsia="Times New Roman" w:hAnsi="Times-Roman"/>
                <w:b/>
              </w:rPr>
            </w:rPrChange>
          </w:rPr>
          <w:t xml:space="preserve">and reproductive effort </w:t>
        </w:r>
      </w:ins>
      <w:r w:rsidRPr="00985F75">
        <w:rPr>
          <w:rFonts w:ascii="Calibri" w:eastAsia="Times New Roman" w:hAnsi="Calibri" w:cs="Calibri"/>
          <w:rPrChange w:id="492" w:author="Karina J Nielsen" w:date="2012-03-11T16:31:00Z">
            <w:rPr>
              <w:rFonts w:ascii="Times-Roman" w:eastAsia="Times New Roman" w:hAnsi="Times-Roman"/>
              <w:b/>
            </w:rPr>
          </w:rPrChange>
        </w:rPr>
        <w:t xml:space="preserve">over the reproductive period?  </w:t>
      </w:r>
    </w:p>
    <w:p w14:paraId="505C7D8C" w14:textId="77777777" w:rsidR="001A0878" w:rsidRPr="00985F75" w:rsidRDefault="00D07EB5">
      <w:pPr>
        <w:widowControl w:val="0"/>
        <w:numPr>
          <w:ilvl w:val="0"/>
          <w:numId w:val="1"/>
        </w:numPr>
        <w:autoSpaceDE w:val="0"/>
        <w:autoSpaceDN w:val="0"/>
        <w:adjustRightInd w:val="0"/>
        <w:spacing w:after="320" w:line="480" w:lineRule="auto"/>
        <w:rPr>
          <w:rFonts w:ascii="Calibri" w:hAnsi="Calibri" w:cs="Calibri"/>
          <w:rPrChange w:id="493" w:author="Karina J Nielsen" w:date="2012-03-11T16:31:00Z">
            <w:rPr/>
          </w:rPrChange>
        </w:rPr>
      </w:pPr>
      <w:ins w:id="494" w:author="Karina J Nielsen" w:date="2012-03-11T16:29:00Z">
        <w:r w:rsidRPr="00985F75">
          <w:rPr>
            <w:rFonts w:ascii="Calibri" w:eastAsia="Times New Roman" w:hAnsi="Calibri" w:cs="Calibri"/>
            <w:rPrChange w:id="495" w:author="Karina J Nielsen" w:date="2012-03-11T16:31:00Z">
              <w:rPr>
                <w:rFonts w:ascii="TimesNewRomanPS-BoldMT" w:eastAsia="Times New Roman" w:hAnsi="TimesNewRomanPS-BoldMT"/>
                <w:b/>
              </w:rPr>
            </w:rPrChange>
          </w:rPr>
          <w:t xml:space="preserve">What are the effects of </w:t>
        </w:r>
      </w:ins>
      <w:del w:id="496" w:author="Karina J Nielsen" w:date="2012-03-11T16:29:00Z">
        <w:r w:rsidR="001A0878" w:rsidRPr="00985F75" w:rsidDel="00D07EB5">
          <w:rPr>
            <w:rFonts w:ascii="Calibri" w:eastAsia="Times New Roman" w:hAnsi="Calibri" w:cs="Calibri"/>
            <w:rPrChange w:id="497" w:author="Karina J Nielsen" w:date="2012-03-11T16:31:00Z">
              <w:rPr>
                <w:rFonts w:ascii="TimesNewRomanPS-BoldMT" w:eastAsia="Times New Roman" w:hAnsi="TimesNewRomanPS-BoldMT"/>
                <w:b/>
              </w:rPr>
            </w:rPrChange>
          </w:rPr>
          <w:delText>How does</w:delText>
        </w:r>
      </w:del>
      <w:r w:rsidR="001A0878" w:rsidRPr="00985F75">
        <w:rPr>
          <w:rFonts w:ascii="Calibri" w:eastAsia="Times New Roman" w:hAnsi="Calibri" w:cs="Calibri"/>
          <w:rPrChange w:id="498" w:author="Karina J Nielsen" w:date="2012-03-11T16:31:00Z">
            <w:rPr>
              <w:rFonts w:ascii="TimesNewRomanPS-BoldMT" w:eastAsia="Times New Roman" w:hAnsi="TimesNewRomanPS-BoldMT"/>
              <w:b/>
            </w:rPr>
          </w:rPrChange>
        </w:rPr>
        <w:t xml:space="preserve"> variation in </w:t>
      </w:r>
      <w:del w:id="499" w:author="Karina J Nielsen" w:date="2012-03-11T16:28:00Z">
        <w:r w:rsidR="001A0878" w:rsidRPr="00985F75" w:rsidDel="00D07EB5">
          <w:rPr>
            <w:rFonts w:ascii="Calibri" w:eastAsia="Times New Roman" w:hAnsi="Calibri" w:cs="Calibri"/>
            <w:rPrChange w:id="500" w:author="Karina J Nielsen" w:date="2012-03-11T16:31:00Z">
              <w:rPr>
                <w:rFonts w:ascii="TimesNewRomanPS-BoldMT" w:eastAsia="Times New Roman" w:hAnsi="TimesNewRomanPS-BoldMT"/>
                <w:b/>
              </w:rPr>
            </w:rPrChange>
          </w:rPr>
          <w:delText xml:space="preserve">the </w:delText>
        </w:r>
      </w:del>
      <w:r w:rsidR="001A0878" w:rsidRPr="00985F75">
        <w:rPr>
          <w:rFonts w:ascii="Calibri" w:eastAsia="Times New Roman" w:hAnsi="Calibri" w:cs="Calibri"/>
          <w:rPrChange w:id="501" w:author="Karina J Nielsen" w:date="2012-03-11T16:31:00Z">
            <w:rPr>
              <w:rFonts w:ascii="TimesNewRomanPS-BoldMT" w:eastAsia="Times New Roman" w:hAnsi="TimesNewRomanPS-BoldMT"/>
              <w:b/>
            </w:rPr>
          </w:rPrChange>
        </w:rPr>
        <w:t xml:space="preserve">environmental conditions </w:t>
      </w:r>
      <w:ins w:id="502" w:author="Karina J Nielsen" w:date="2012-03-11T16:28:00Z">
        <w:r w:rsidRPr="00985F75">
          <w:rPr>
            <w:rFonts w:ascii="Calibri" w:eastAsia="Times New Roman" w:hAnsi="Calibri" w:cs="Calibri"/>
            <w:rPrChange w:id="503" w:author="Karina J Nielsen" w:date="2012-03-11T16:31:00Z">
              <w:rPr>
                <w:rFonts w:ascii="TimesNewRomanPS-BoldMT" w:eastAsia="Times New Roman" w:hAnsi="TimesNewRomanPS-BoldMT"/>
                <w:b/>
              </w:rPr>
            </w:rPrChange>
          </w:rPr>
          <w:t>(e.g., light, temperature, and nutrient levels)</w:t>
        </w:r>
      </w:ins>
      <w:del w:id="504" w:author="Karina J Nielsen" w:date="2012-03-11T16:28:00Z">
        <w:r w:rsidR="001A0878" w:rsidRPr="00985F75" w:rsidDel="00D07EB5">
          <w:rPr>
            <w:rFonts w:ascii="Calibri" w:eastAsia="Times New Roman" w:hAnsi="Calibri" w:cs="Calibri"/>
            <w:rPrChange w:id="505" w:author="Karina J Nielsen" w:date="2012-03-11T16:31:00Z">
              <w:rPr>
                <w:rFonts w:ascii="TimesNewRomanPS-BoldMT" w:eastAsia="Times New Roman" w:hAnsi="TimesNewRomanPS-BoldMT"/>
                <w:b/>
              </w:rPr>
            </w:rPrChange>
          </w:rPr>
          <w:delText xml:space="preserve">that </w:delText>
        </w:r>
      </w:del>
      <w:ins w:id="506" w:author="Karina J Nielsen" w:date="2012-03-11T16:28:00Z">
        <w:r w:rsidRPr="00985F75">
          <w:rPr>
            <w:rFonts w:ascii="Calibri" w:eastAsia="Times New Roman" w:hAnsi="Calibri" w:cs="Calibri"/>
            <w:rPrChange w:id="507" w:author="Karina J Nielsen" w:date="2012-03-11T16:31:00Z">
              <w:rPr>
                <w:rFonts w:ascii="TimesNewRomanPS-BoldMT" w:eastAsia="Times New Roman" w:hAnsi="TimesNewRomanPS-BoldMT"/>
                <w:b/>
              </w:rPr>
            </w:rPrChange>
          </w:rPr>
          <w:t xml:space="preserve">experienced by </w:t>
        </w:r>
      </w:ins>
      <w:r w:rsidR="001A0878" w:rsidRPr="00985F75">
        <w:rPr>
          <w:rFonts w:ascii="Calibri" w:eastAsia="Times New Roman" w:hAnsi="Calibri" w:cs="Calibri"/>
          <w:rPrChange w:id="508" w:author="Karina J Nielsen" w:date="2012-03-11T16:31:00Z">
            <w:rPr>
              <w:rFonts w:ascii="TimesNewRomanPS-BoldMT" w:eastAsia="Times New Roman" w:hAnsi="TimesNewRomanPS-BoldMT"/>
              <w:b/>
            </w:rPr>
          </w:rPrChange>
        </w:rPr>
        <w:t xml:space="preserve">spores </w:t>
      </w:r>
      <w:del w:id="509" w:author="Karina J Nielsen" w:date="2012-03-11T16:28:00Z">
        <w:r w:rsidR="001A0878" w:rsidRPr="00985F75" w:rsidDel="00D07EB5">
          <w:rPr>
            <w:rFonts w:ascii="Calibri" w:eastAsia="Times New Roman" w:hAnsi="Calibri" w:cs="Calibri"/>
            <w:rPrChange w:id="510" w:author="Karina J Nielsen" w:date="2012-03-11T16:31:00Z">
              <w:rPr>
                <w:rFonts w:ascii="TimesNewRomanPS-BoldMT" w:eastAsia="Times New Roman" w:hAnsi="TimesNewRomanPS-BoldMT"/>
                <w:b/>
              </w:rPr>
            </w:rPrChange>
          </w:rPr>
          <w:delText xml:space="preserve">experience </w:delText>
        </w:r>
      </w:del>
      <w:r w:rsidR="001A0878" w:rsidRPr="00985F75">
        <w:rPr>
          <w:rFonts w:ascii="Calibri" w:eastAsia="Times New Roman" w:hAnsi="Calibri" w:cs="Calibri"/>
          <w:rPrChange w:id="511" w:author="Karina J Nielsen" w:date="2012-03-11T16:31:00Z">
            <w:rPr>
              <w:rFonts w:ascii="TimesNewRomanPS-BoldMT" w:eastAsia="Times New Roman" w:hAnsi="TimesNewRomanPS-BoldMT"/>
              <w:b/>
            </w:rPr>
          </w:rPrChange>
        </w:rPr>
        <w:t xml:space="preserve">upon settlement </w:t>
      </w:r>
      <w:del w:id="512" w:author="Karina J Nielsen" w:date="2012-03-11T16:28:00Z">
        <w:r w:rsidR="001A0878" w:rsidRPr="00985F75" w:rsidDel="00D07EB5">
          <w:rPr>
            <w:rFonts w:ascii="Calibri" w:eastAsia="Times New Roman" w:hAnsi="Calibri" w:cs="Calibri"/>
            <w:rPrChange w:id="513" w:author="Karina J Nielsen" w:date="2012-03-11T16:31:00Z">
              <w:rPr>
                <w:rFonts w:ascii="TimesNewRomanPS-BoldMT" w:eastAsia="Times New Roman" w:hAnsi="TimesNewRomanPS-BoldMT"/>
                <w:b/>
              </w:rPr>
            </w:rPrChange>
          </w:rPr>
          <w:delText>(such as light, temperature, and nutrient levels)</w:delText>
        </w:r>
      </w:del>
      <w:del w:id="514" w:author="Karina J Nielsen" w:date="2012-03-11T16:29:00Z">
        <w:r w:rsidR="001A0878" w:rsidRPr="00985F75" w:rsidDel="00D07EB5">
          <w:rPr>
            <w:rFonts w:ascii="Calibri" w:eastAsia="Times New Roman" w:hAnsi="Calibri" w:cs="Calibri"/>
            <w:rPrChange w:id="515" w:author="Karina J Nielsen" w:date="2012-03-11T16:31:00Z">
              <w:rPr>
                <w:rFonts w:ascii="TimesNewRomanPS-BoldMT" w:eastAsia="Times New Roman" w:hAnsi="TimesNewRomanPS-BoldMT"/>
                <w:b/>
              </w:rPr>
            </w:rPrChange>
          </w:rPr>
          <w:delText xml:space="preserve"> affect</w:delText>
        </w:r>
      </w:del>
      <w:ins w:id="516" w:author="Karina J Nielsen" w:date="2012-03-11T16:29:00Z">
        <w:r w:rsidRPr="00985F75">
          <w:rPr>
            <w:rFonts w:ascii="Calibri" w:eastAsia="Times New Roman" w:hAnsi="Calibri" w:cs="Calibri"/>
            <w:rPrChange w:id="517" w:author="Karina J Nielsen" w:date="2012-03-11T16:31:00Z">
              <w:rPr>
                <w:rFonts w:ascii="TimesNewRomanPS-BoldMT" w:eastAsia="Times New Roman" w:hAnsi="TimesNewRomanPS-BoldMT"/>
                <w:b/>
              </w:rPr>
            </w:rPrChange>
          </w:rPr>
          <w:t>on</w:t>
        </w:r>
      </w:ins>
      <w:r w:rsidR="001A0878" w:rsidRPr="00985F75">
        <w:rPr>
          <w:rFonts w:ascii="Calibri" w:eastAsia="Times New Roman" w:hAnsi="Calibri" w:cs="Calibri"/>
          <w:rPrChange w:id="518" w:author="Karina J Nielsen" w:date="2012-03-11T16:31:00Z">
            <w:rPr>
              <w:rFonts w:ascii="TimesNewRomanPS-BoldMT" w:eastAsia="Times New Roman" w:hAnsi="TimesNewRomanPS-BoldMT"/>
              <w:b/>
            </w:rPr>
          </w:rPrChange>
        </w:rPr>
        <w:t xml:space="preserve"> germination success? </w:t>
      </w:r>
    </w:p>
    <w:p w14:paraId="0749389B" w14:textId="77777777" w:rsidR="001A0878" w:rsidRPr="00985F75" w:rsidRDefault="001A0878">
      <w:pPr>
        <w:widowControl w:val="0"/>
        <w:autoSpaceDE w:val="0"/>
        <w:autoSpaceDN w:val="0"/>
        <w:adjustRightInd w:val="0"/>
        <w:rPr>
          <w:rFonts w:ascii="Calibri" w:eastAsia="Times New Roman" w:hAnsi="Calibri" w:cs="Calibri"/>
          <w:sz w:val="22"/>
          <w:rPrChange w:id="519" w:author="Karina J Nielsen" w:date="2012-03-11T16:30:00Z">
            <w:rPr>
              <w:rFonts w:ascii="LucidaGrande" w:eastAsia="Times New Roman" w:hAnsi="LucidaGrande"/>
              <w:sz w:val="22"/>
            </w:rPr>
          </w:rPrChange>
        </w:rPr>
      </w:pPr>
    </w:p>
    <w:p w14:paraId="1F0D567F" w14:textId="77777777" w:rsidR="001A0878" w:rsidRPr="00985F75" w:rsidRDefault="001A0878">
      <w:pPr>
        <w:pStyle w:val="Heading1"/>
        <w:rPr>
          <w:rFonts w:ascii="Calibri" w:hAnsi="Calibri" w:cs="Calibri"/>
          <w:rPrChange w:id="520" w:author="Karina J Nielsen" w:date="2012-03-11T16:30:00Z">
            <w:rPr>
              <w:u w:val="single"/>
            </w:rPr>
          </w:rPrChange>
        </w:rPr>
      </w:pPr>
      <w:r w:rsidRPr="00985F75">
        <w:rPr>
          <w:rFonts w:ascii="Calibri" w:hAnsi="Calibri" w:cs="Calibri"/>
          <w:rPrChange w:id="521" w:author="Karina J Nielsen" w:date="2012-03-11T16:30:00Z">
            <w:rPr>
              <w:u w:val="single"/>
            </w:rPr>
          </w:rPrChange>
        </w:rPr>
        <w:t>Methods</w:t>
      </w:r>
    </w:p>
    <w:p w14:paraId="5DBC04DA" w14:textId="77777777" w:rsidR="001A0878" w:rsidRPr="00985F75" w:rsidRDefault="001A0878">
      <w:pPr>
        <w:rPr>
          <w:rFonts w:ascii="Calibri" w:hAnsi="Calibri" w:cs="Calibri"/>
          <w:rPrChange w:id="522" w:author="Karina J Nielsen" w:date="2012-03-11T16:30:00Z">
            <w:rPr/>
          </w:rPrChange>
        </w:rPr>
      </w:pPr>
    </w:p>
    <w:p w14:paraId="1112FA50" w14:textId="77777777" w:rsidR="001A0878" w:rsidRPr="00985F75" w:rsidRDefault="001A0878">
      <w:pPr>
        <w:pStyle w:val="Heading2"/>
        <w:rPr>
          <w:rFonts w:ascii="Calibri" w:hAnsi="Calibri" w:cs="Calibri"/>
          <w:i w:val="0"/>
          <w:u w:val="single"/>
          <w:rPrChange w:id="523" w:author="Karina J Nielsen" w:date="2012-03-26T19:12:00Z">
            <w:rPr/>
          </w:rPrChange>
        </w:rPr>
      </w:pPr>
      <w:r w:rsidRPr="00985F75">
        <w:rPr>
          <w:rFonts w:ascii="Calibri" w:hAnsi="Calibri" w:cs="Calibri"/>
          <w:i w:val="0"/>
          <w:u w:val="single"/>
          <w:rPrChange w:id="524" w:author="Karina J Nielsen" w:date="2012-03-26T19:12:00Z">
            <w:rPr/>
          </w:rPrChange>
        </w:rPr>
        <w:t>Study Organism</w:t>
      </w:r>
    </w:p>
    <w:p w14:paraId="20197DBF" w14:textId="77777777" w:rsidR="001A0878" w:rsidRPr="00985F75" w:rsidRDefault="001A0878">
      <w:pPr>
        <w:rPr>
          <w:rFonts w:ascii="Calibri" w:hAnsi="Calibri" w:cs="Calibri"/>
          <w:rPrChange w:id="525" w:author="Karina J Nielsen" w:date="2012-03-11T16:30:00Z">
            <w:rPr/>
          </w:rPrChange>
        </w:rPr>
      </w:pPr>
    </w:p>
    <w:p w14:paraId="0CF9C216" w14:textId="77777777" w:rsidR="001A0878" w:rsidRPr="00985F75" w:rsidRDefault="001A0878" w:rsidP="00D500CC">
      <w:pPr>
        <w:spacing w:line="480" w:lineRule="auto"/>
        <w:ind w:firstLine="720"/>
        <w:rPr>
          <w:rFonts w:ascii="Calibri" w:hAnsi="Calibri" w:cs="Calibri"/>
          <w:rPrChange w:id="526" w:author="Karina J Nielsen" w:date="2012-03-11T16:30:00Z">
            <w:rPr/>
          </w:rPrChange>
        </w:rPr>
        <w:pPrChange w:id="527" w:author="Karina J Nielsen" w:date="2012-03-26T19:01:00Z">
          <w:pPr>
            <w:spacing w:line="480" w:lineRule="auto"/>
          </w:pPr>
        </w:pPrChange>
      </w:pPr>
      <w:proofErr w:type="spellStart"/>
      <w:r w:rsidRPr="00985F75">
        <w:rPr>
          <w:rFonts w:ascii="Calibri" w:hAnsi="Calibri" w:cs="Calibri"/>
          <w:i/>
          <w:rPrChange w:id="528" w:author="Karina J Nielsen" w:date="2012-03-11T16:30:00Z">
            <w:rPr>
              <w:i/>
            </w:rPr>
          </w:rPrChange>
        </w:rPr>
        <w:t>Postelsia</w:t>
      </w:r>
      <w:proofErr w:type="spellEnd"/>
      <w:r w:rsidRPr="00985F75">
        <w:rPr>
          <w:rFonts w:ascii="Calibri" w:hAnsi="Calibri" w:cs="Calibri"/>
          <w:rPrChange w:id="529" w:author="Karina J Nielsen" w:date="2012-03-11T16:30:00Z">
            <w:rPr/>
          </w:rPrChange>
        </w:rPr>
        <w:t xml:space="preserve"> is a brown kelp of the Order Laminariales </w:t>
      </w:r>
      <w:ins w:id="530" w:author="Karina J Nielsen" w:date="2012-03-26T19:01:00Z">
        <w:r w:rsidR="00D500CC" w:rsidRPr="00985F75">
          <w:rPr>
            <w:rFonts w:ascii="Calibri" w:hAnsi="Calibri" w:cs="Calibri"/>
          </w:rPr>
          <w:t xml:space="preserve">that is </w:t>
        </w:r>
      </w:ins>
      <w:r w:rsidRPr="00985F75">
        <w:rPr>
          <w:rFonts w:ascii="Calibri" w:hAnsi="Calibri" w:cs="Calibri"/>
          <w:rPrChange w:id="531" w:author="Karina J Nielsen" w:date="2012-03-11T16:30:00Z">
            <w:rPr/>
          </w:rPrChange>
        </w:rPr>
        <w:t xml:space="preserve">endemic to the west coast of North America.  It is </w:t>
      </w:r>
      <w:del w:id="532" w:author="Karina J Nielsen" w:date="2012-03-11T16:32:00Z">
        <w:r w:rsidRPr="00985F75" w:rsidDel="00D07EB5">
          <w:rPr>
            <w:rFonts w:ascii="Calibri" w:hAnsi="Calibri" w:cs="Calibri"/>
            <w:rPrChange w:id="533" w:author="Karina J Nielsen" w:date="2012-03-11T16:30:00Z">
              <w:rPr/>
            </w:rPrChange>
          </w:rPr>
          <w:delText>an a</w:delText>
        </w:r>
      </w:del>
      <w:ins w:id="534" w:author="Karina J Nielsen" w:date="2012-03-11T16:32:00Z">
        <w:r w:rsidR="00D07EB5" w:rsidRPr="00985F75">
          <w:rPr>
            <w:rFonts w:ascii="Calibri" w:hAnsi="Calibri" w:cs="Calibri"/>
          </w:rPr>
          <w:t>an</w:t>
        </w:r>
      </w:ins>
      <w:ins w:id="535" w:author="Karina J Nielsen" w:date="2012-03-26T19:01:00Z">
        <w:r w:rsidR="00D500CC" w:rsidRPr="00985F75">
          <w:rPr>
            <w:rFonts w:ascii="Calibri" w:hAnsi="Calibri" w:cs="Calibri"/>
          </w:rPr>
          <w:t xml:space="preserve"> </w:t>
        </w:r>
      </w:ins>
      <w:del w:id="536" w:author="Karina J Nielsen" w:date="2012-03-11T16:32:00Z">
        <w:r w:rsidRPr="00985F75" w:rsidDel="00D07EB5">
          <w:rPr>
            <w:rFonts w:ascii="Calibri" w:hAnsi="Calibri" w:cs="Calibri"/>
            <w:rPrChange w:id="537" w:author="Karina J Nielsen" w:date="2012-03-11T16:30:00Z">
              <w:rPr/>
            </w:rPrChange>
          </w:rPr>
          <w:delText>nnual</w:delText>
        </w:r>
      </w:del>
      <w:ins w:id="538" w:author="Karina J Nielsen" w:date="2012-03-11T16:32:00Z">
        <w:r w:rsidR="00D07EB5" w:rsidRPr="00985F75">
          <w:rPr>
            <w:rFonts w:ascii="Calibri" w:hAnsi="Calibri" w:cs="Calibri"/>
          </w:rPr>
          <w:t>annual</w:t>
        </w:r>
      </w:ins>
      <w:r w:rsidRPr="00985F75">
        <w:rPr>
          <w:rFonts w:ascii="Calibri" w:hAnsi="Calibri" w:cs="Calibri"/>
          <w:rPrChange w:id="539" w:author="Karina J Nielsen" w:date="2012-03-11T16:30:00Z">
            <w:rPr/>
          </w:rPrChange>
        </w:rPr>
        <w:t xml:space="preserve"> seaweed with a heteromorphic life history (</w:t>
      </w:r>
      <w:proofErr w:type="gramStart"/>
      <w:r w:rsidRPr="00985F75">
        <w:rPr>
          <w:rFonts w:ascii="Calibri" w:hAnsi="Calibri" w:cs="Calibri"/>
          <w:rPrChange w:id="540" w:author="Karina J Nielsen" w:date="2012-03-11T16:30:00Z">
            <w:rPr/>
          </w:rPrChange>
        </w:rPr>
        <w:t>similar to</w:t>
      </w:r>
      <w:proofErr w:type="gramEnd"/>
      <w:r w:rsidRPr="00985F75">
        <w:rPr>
          <w:rFonts w:ascii="Calibri" w:hAnsi="Calibri" w:cs="Calibri"/>
          <w:rPrChange w:id="541" w:author="Karina J Nielsen" w:date="2012-03-11T16:30:00Z">
            <w:rPr/>
          </w:rPrChange>
        </w:rPr>
        <w:t xml:space="preserve"> ferns) alternating between a microscopic, filamentous gametophyte and a large sporophyte.  </w:t>
      </w:r>
      <w:proofErr w:type="spellStart"/>
      <w:r w:rsidRPr="00985F75">
        <w:rPr>
          <w:rFonts w:ascii="Calibri" w:hAnsi="Calibri" w:cs="Calibri"/>
          <w:i/>
          <w:rPrChange w:id="542" w:author="Karina J Nielsen" w:date="2012-03-11T16:30:00Z">
            <w:rPr>
              <w:i/>
            </w:rPr>
          </w:rPrChange>
        </w:rPr>
        <w:t>Postelsia</w:t>
      </w:r>
      <w:proofErr w:type="spellEnd"/>
      <w:r w:rsidRPr="00985F75">
        <w:rPr>
          <w:rFonts w:ascii="Calibri" w:hAnsi="Calibri" w:cs="Calibri"/>
          <w:rPrChange w:id="543" w:author="Karina J Nielsen" w:date="2012-03-11T16:30:00Z">
            <w:rPr/>
          </w:rPrChange>
        </w:rPr>
        <w:t xml:space="preserve"> fronds form a shelter providing canopy for other intertidal organisms and play an important role in the intertidal zone as a major primary producer (Leigh et al. 1986). </w:t>
      </w:r>
      <w:proofErr w:type="spellStart"/>
      <w:r w:rsidRPr="00985F75">
        <w:rPr>
          <w:rFonts w:ascii="Calibri" w:hAnsi="Calibri" w:cs="Calibri"/>
          <w:i/>
          <w:rPrChange w:id="544" w:author="Karina J Nielsen" w:date="2012-03-11T16:30:00Z">
            <w:rPr>
              <w:i/>
            </w:rPr>
          </w:rPrChange>
        </w:rPr>
        <w:t>Postelsia’s</w:t>
      </w:r>
      <w:proofErr w:type="spellEnd"/>
      <w:r w:rsidRPr="00985F75">
        <w:rPr>
          <w:rFonts w:ascii="Calibri" w:hAnsi="Calibri" w:cs="Calibri"/>
          <w:rPrChange w:id="545" w:author="Karina J Nielsen" w:date="2012-03-11T16:30:00Z">
            <w:rPr/>
          </w:rPrChange>
        </w:rPr>
        <w:t xml:space="preserve"> annual life history begins with the germination of </w:t>
      </w:r>
      <w:ins w:id="546" w:author="Karina J Nielsen" w:date="2012-02-05T15:52:00Z">
        <w:r w:rsidR="00FA2DE6" w:rsidRPr="00985F75">
          <w:rPr>
            <w:rFonts w:ascii="Calibri" w:hAnsi="Calibri" w:cs="Calibri"/>
            <w:rPrChange w:id="547" w:author="Karina J Nielsen" w:date="2012-03-11T16:30:00Z">
              <w:rPr/>
            </w:rPrChange>
          </w:rPr>
          <w:t xml:space="preserve">haploid </w:t>
        </w:r>
      </w:ins>
      <w:r w:rsidRPr="00985F75">
        <w:rPr>
          <w:rFonts w:ascii="Calibri" w:hAnsi="Calibri" w:cs="Calibri"/>
          <w:rPrChange w:id="548" w:author="Karina J Nielsen" w:date="2012-03-11T16:30:00Z">
            <w:rPr/>
          </w:rPrChange>
        </w:rPr>
        <w:t xml:space="preserve">spores that grow into dioecious haploid gametophytes.  </w:t>
      </w:r>
      <w:del w:id="549" w:author="Karina J Nielsen" w:date="2012-02-05T15:53:00Z">
        <w:r w:rsidRPr="00985F75" w:rsidDel="00FA2DE6">
          <w:rPr>
            <w:rFonts w:ascii="Calibri" w:hAnsi="Calibri" w:cs="Calibri"/>
            <w:rPrChange w:id="550" w:author="Karina J Nielsen" w:date="2012-03-11T16:30:00Z">
              <w:rPr/>
            </w:rPrChange>
          </w:rPr>
          <w:delText>The majority of s</w:delText>
        </w:r>
      </w:del>
      <w:ins w:id="551" w:author="Karina J Nielsen" w:date="2012-02-05T15:53:00Z">
        <w:r w:rsidR="00FA2DE6" w:rsidRPr="00985F75">
          <w:rPr>
            <w:rFonts w:ascii="Calibri" w:hAnsi="Calibri" w:cs="Calibri"/>
            <w:rPrChange w:id="552" w:author="Karina J Nielsen" w:date="2012-03-11T16:30:00Z">
              <w:rPr/>
            </w:rPrChange>
          </w:rPr>
          <w:t>S</w:t>
        </w:r>
      </w:ins>
      <w:r w:rsidRPr="00985F75">
        <w:rPr>
          <w:rFonts w:ascii="Calibri" w:hAnsi="Calibri" w:cs="Calibri"/>
          <w:rPrChange w:id="553" w:author="Karina J Nielsen" w:date="2012-03-11T16:30:00Z">
            <w:rPr/>
          </w:rPrChange>
        </w:rPr>
        <w:t xml:space="preserve">porophytes </w:t>
      </w:r>
      <w:ins w:id="554" w:author="Karina J Nielsen" w:date="2012-02-05T15:53:00Z">
        <w:r w:rsidR="00FA2DE6" w:rsidRPr="00985F75">
          <w:rPr>
            <w:rFonts w:ascii="Calibri" w:hAnsi="Calibri" w:cs="Calibri"/>
            <w:rPrChange w:id="555" w:author="Karina J Nielsen" w:date="2012-03-11T16:30:00Z">
              <w:rPr/>
            </w:rPrChange>
          </w:rPr>
          <w:t xml:space="preserve">typically </w:t>
        </w:r>
      </w:ins>
      <w:del w:id="556" w:author="Karina J Nielsen" w:date="2012-02-05T15:53:00Z">
        <w:r w:rsidRPr="00985F75" w:rsidDel="00FA2DE6">
          <w:rPr>
            <w:rFonts w:ascii="Calibri" w:hAnsi="Calibri" w:cs="Calibri"/>
            <w:rPrChange w:id="557" w:author="Karina J Nielsen" w:date="2012-03-11T16:30:00Z">
              <w:rPr/>
            </w:rPrChange>
          </w:rPr>
          <w:delText xml:space="preserve">appear </w:delText>
        </w:r>
      </w:del>
      <w:ins w:id="558" w:author="Karina J Nielsen" w:date="2012-02-05T15:53:00Z">
        <w:r w:rsidR="00FA2DE6" w:rsidRPr="00985F75">
          <w:rPr>
            <w:rFonts w:ascii="Calibri" w:hAnsi="Calibri" w:cs="Calibri"/>
            <w:rPrChange w:id="559" w:author="Karina J Nielsen" w:date="2012-03-11T16:30:00Z">
              <w:rPr/>
            </w:rPrChange>
          </w:rPr>
          <w:t xml:space="preserve">become apparent </w:t>
        </w:r>
      </w:ins>
      <w:r w:rsidRPr="00985F75">
        <w:rPr>
          <w:rFonts w:ascii="Calibri" w:hAnsi="Calibri" w:cs="Calibri"/>
          <w:rPrChange w:id="560" w:author="Karina J Nielsen" w:date="2012-03-11T16:30:00Z">
            <w:rPr/>
          </w:rPrChange>
        </w:rPr>
        <w:t>on the shore between Feb</w:t>
      </w:r>
      <w:ins w:id="561" w:author="Karina J Nielsen" w:date="2012-02-05T15:53:00Z">
        <w:r w:rsidR="00FA2DE6" w:rsidRPr="00985F75">
          <w:rPr>
            <w:rFonts w:ascii="Calibri" w:hAnsi="Calibri" w:cs="Calibri"/>
            <w:rPrChange w:id="562" w:author="Karina J Nielsen" w:date="2012-03-11T16:30:00Z">
              <w:rPr/>
            </w:rPrChange>
          </w:rPr>
          <w:t>ruary</w:t>
        </w:r>
      </w:ins>
      <w:r w:rsidRPr="00985F75">
        <w:rPr>
          <w:rFonts w:ascii="Calibri" w:hAnsi="Calibri" w:cs="Calibri"/>
          <w:rPrChange w:id="563" w:author="Karina J Nielsen" w:date="2012-03-11T16:30:00Z">
            <w:rPr/>
          </w:rPrChange>
        </w:rPr>
        <w:t xml:space="preserve"> and </w:t>
      </w:r>
      <w:proofErr w:type="gramStart"/>
      <w:r w:rsidRPr="00985F75">
        <w:rPr>
          <w:rFonts w:ascii="Calibri" w:hAnsi="Calibri" w:cs="Calibri"/>
          <w:rPrChange w:id="564" w:author="Karina J Nielsen" w:date="2012-03-11T16:30:00Z">
            <w:rPr/>
          </w:rPrChange>
        </w:rPr>
        <w:t>March, and</w:t>
      </w:r>
      <w:proofErr w:type="gramEnd"/>
      <w:r w:rsidRPr="00985F75">
        <w:rPr>
          <w:rFonts w:ascii="Calibri" w:hAnsi="Calibri" w:cs="Calibri"/>
          <w:rPrChange w:id="565" w:author="Karina J Nielsen" w:date="2012-03-11T16:30:00Z">
            <w:rPr/>
          </w:rPrChange>
        </w:rPr>
        <w:t xml:space="preserve"> begin to </w:t>
      </w:r>
      <w:del w:id="566" w:author="Karina J Nielsen" w:date="2012-02-05T15:54:00Z">
        <w:r w:rsidRPr="00985F75" w:rsidDel="00FA2DE6">
          <w:rPr>
            <w:rFonts w:ascii="Calibri" w:hAnsi="Calibri" w:cs="Calibri"/>
            <w:rPrChange w:id="567" w:author="Karina J Nielsen" w:date="2012-03-11T16:30:00Z">
              <w:rPr/>
            </w:rPrChange>
          </w:rPr>
          <w:delText xml:space="preserve">become </w:delText>
        </w:r>
      </w:del>
      <w:ins w:id="568" w:author="Karina J Nielsen" w:date="2012-02-05T15:54:00Z">
        <w:r w:rsidR="00FA2DE6" w:rsidRPr="00985F75">
          <w:rPr>
            <w:rFonts w:ascii="Calibri" w:hAnsi="Calibri" w:cs="Calibri"/>
            <w:rPrChange w:id="569" w:author="Karina J Nielsen" w:date="2012-03-11T16:30:00Z">
              <w:rPr/>
            </w:rPrChange>
          </w:rPr>
          <w:t xml:space="preserve">produce reproductive sori </w:t>
        </w:r>
      </w:ins>
      <w:del w:id="570" w:author="Karina J Nielsen" w:date="2012-02-05T15:54:00Z">
        <w:r w:rsidRPr="00985F75" w:rsidDel="00FA2DE6">
          <w:rPr>
            <w:rFonts w:ascii="Calibri" w:hAnsi="Calibri" w:cs="Calibri"/>
            <w:rPrChange w:id="571" w:author="Karina J Nielsen" w:date="2012-03-11T16:30:00Z">
              <w:rPr/>
            </w:rPrChange>
          </w:rPr>
          <w:delText xml:space="preserve">reproductive </w:delText>
        </w:r>
      </w:del>
      <w:r w:rsidRPr="00985F75">
        <w:rPr>
          <w:rFonts w:ascii="Calibri" w:hAnsi="Calibri" w:cs="Calibri"/>
          <w:rPrChange w:id="572" w:author="Karina J Nielsen" w:date="2012-03-11T16:30:00Z">
            <w:rPr/>
          </w:rPrChange>
        </w:rPr>
        <w:t>around June</w:t>
      </w:r>
      <w:ins w:id="573" w:author="Karina J Nielsen" w:date="2012-02-05T15:54:00Z">
        <w:r w:rsidR="00FA2DE6" w:rsidRPr="00985F75">
          <w:rPr>
            <w:rFonts w:ascii="Calibri" w:hAnsi="Calibri" w:cs="Calibri"/>
            <w:rPrChange w:id="574" w:author="Karina J Nielsen" w:date="2012-03-11T16:30:00Z">
              <w:rPr/>
            </w:rPrChange>
          </w:rPr>
          <w:t>, but these times vary with latitude</w:t>
        </w:r>
      </w:ins>
      <w:ins w:id="575" w:author="Karina J Nielsen" w:date="2012-02-05T15:55:00Z">
        <w:r w:rsidR="00FA2DE6" w:rsidRPr="00985F75">
          <w:rPr>
            <w:rFonts w:ascii="Calibri" w:hAnsi="Calibri" w:cs="Calibri"/>
            <w:rPrChange w:id="576" w:author="Karina J Nielsen" w:date="2012-03-11T16:30:00Z">
              <w:rPr/>
            </w:rPrChange>
          </w:rPr>
          <w:t xml:space="preserve"> (Nielsen, unpublished data)</w:t>
        </w:r>
      </w:ins>
      <w:ins w:id="577" w:author="Karina J Nielsen" w:date="2012-02-05T15:56:00Z">
        <w:r w:rsidR="00FA2DE6" w:rsidRPr="00985F75">
          <w:rPr>
            <w:rFonts w:ascii="Calibri" w:hAnsi="Calibri" w:cs="Calibri"/>
            <w:rPrChange w:id="578" w:author="Karina J Nielsen" w:date="2012-03-11T16:30:00Z">
              <w:rPr/>
            </w:rPrChange>
          </w:rPr>
          <w:t xml:space="preserve"> and among years</w:t>
        </w:r>
      </w:ins>
      <w:r w:rsidRPr="00985F75">
        <w:rPr>
          <w:rFonts w:ascii="Calibri" w:hAnsi="Calibri" w:cs="Calibri"/>
          <w:rPrChange w:id="579" w:author="Karina J Nielsen" w:date="2012-03-11T16:30:00Z">
            <w:rPr/>
          </w:rPrChange>
        </w:rPr>
        <w:t xml:space="preserve">. Spores are released during low tide from the grooved fronds.  </w:t>
      </w:r>
      <w:ins w:id="580" w:author="Karina J Nielsen" w:date="2012-02-05T15:56:00Z">
        <w:r w:rsidR="00FA2DE6" w:rsidRPr="00985F75">
          <w:rPr>
            <w:rFonts w:ascii="Calibri" w:hAnsi="Calibri" w:cs="Calibri"/>
            <w:rPrChange w:id="581" w:author="Karina J Nielsen" w:date="2012-03-11T16:30:00Z">
              <w:rPr/>
            </w:rPrChange>
          </w:rPr>
          <w:t>S</w:t>
        </w:r>
      </w:ins>
      <w:del w:id="582" w:author="Karina J Nielsen" w:date="2012-02-05T15:56:00Z">
        <w:r w:rsidRPr="00985F75" w:rsidDel="00FA2DE6">
          <w:rPr>
            <w:rFonts w:ascii="Calibri" w:hAnsi="Calibri" w:cs="Calibri"/>
            <w:rPrChange w:id="583" w:author="Karina J Nielsen" w:date="2012-03-11T16:30:00Z">
              <w:rPr/>
            </w:rPrChange>
          </w:rPr>
          <w:delText>These s</w:delText>
        </w:r>
      </w:del>
      <w:r w:rsidRPr="00985F75">
        <w:rPr>
          <w:rFonts w:ascii="Calibri" w:hAnsi="Calibri" w:cs="Calibri"/>
          <w:rPrChange w:id="584" w:author="Karina J Nielsen" w:date="2012-03-11T16:30:00Z">
            <w:rPr/>
          </w:rPrChange>
        </w:rPr>
        <w:t xml:space="preserve">porophytes begin senescing in late fall and are </w:t>
      </w:r>
      <w:del w:id="585" w:author="Karina J Nielsen" w:date="2012-02-05T15:57:00Z">
        <w:r w:rsidRPr="00985F75" w:rsidDel="00FA2DE6">
          <w:rPr>
            <w:rFonts w:ascii="Calibri" w:hAnsi="Calibri" w:cs="Calibri"/>
            <w:rPrChange w:id="586" w:author="Karina J Nielsen" w:date="2012-03-11T16:30:00Z">
              <w:rPr/>
            </w:rPrChange>
          </w:rPr>
          <w:delText xml:space="preserve">broken </w:delText>
        </w:r>
      </w:del>
      <w:ins w:id="587" w:author="Karina J Nielsen" w:date="2012-02-05T15:57:00Z">
        <w:r w:rsidR="00FA2DE6" w:rsidRPr="00985F75">
          <w:rPr>
            <w:rFonts w:ascii="Calibri" w:hAnsi="Calibri" w:cs="Calibri"/>
            <w:rPrChange w:id="588" w:author="Karina J Nielsen" w:date="2012-03-11T16:30:00Z">
              <w:rPr/>
            </w:rPrChange>
          </w:rPr>
          <w:t xml:space="preserve">torn </w:t>
        </w:r>
      </w:ins>
      <w:r w:rsidRPr="00985F75">
        <w:rPr>
          <w:rFonts w:ascii="Calibri" w:hAnsi="Calibri" w:cs="Calibri"/>
          <w:rPrChange w:id="589" w:author="Karina J Nielsen" w:date="2012-03-11T16:30:00Z">
            <w:rPr/>
          </w:rPrChange>
        </w:rPr>
        <w:t>off the rocks by winter storms</w:t>
      </w:r>
      <w:ins w:id="590" w:author="Karina J Nielsen" w:date="2012-02-05T15:57:00Z">
        <w:r w:rsidR="00FA2DE6" w:rsidRPr="00985F75">
          <w:rPr>
            <w:rFonts w:ascii="Calibri" w:hAnsi="Calibri" w:cs="Calibri"/>
            <w:rPrChange w:id="591" w:author="Karina J Nielsen" w:date="2012-03-11T16:30:00Z">
              <w:rPr/>
            </w:rPrChange>
          </w:rPr>
          <w:t xml:space="preserve"> (references Paine, Dayton, Blanchette)</w:t>
        </w:r>
      </w:ins>
      <w:r w:rsidRPr="00985F75">
        <w:rPr>
          <w:rFonts w:ascii="Calibri" w:hAnsi="Calibri" w:cs="Calibri"/>
          <w:rPrChange w:id="592" w:author="Karina J Nielsen" w:date="2012-03-11T16:30:00Z">
            <w:rPr/>
          </w:rPrChange>
        </w:rPr>
        <w:t>.</w:t>
      </w:r>
    </w:p>
    <w:p w14:paraId="64977439" w14:textId="77777777" w:rsidR="003767CB" w:rsidRPr="00985F75" w:rsidRDefault="003767CB">
      <w:pPr>
        <w:pStyle w:val="Heading2"/>
        <w:rPr>
          <w:ins w:id="593" w:author="Karina J Nielsen" w:date="2012-02-05T20:41:00Z"/>
          <w:rFonts w:ascii="Calibri" w:hAnsi="Calibri" w:cs="Calibri"/>
          <w:rPrChange w:id="594" w:author="Karina J Nielsen" w:date="2012-03-11T16:30:00Z">
            <w:rPr>
              <w:ins w:id="595" w:author="Karina J Nielsen" w:date="2012-02-05T20:41:00Z"/>
            </w:rPr>
          </w:rPrChange>
        </w:rPr>
      </w:pPr>
    </w:p>
    <w:p w14:paraId="21528B52" w14:textId="77777777" w:rsidR="00353116" w:rsidRPr="00985F75" w:rsidRDefault="00353116" w:rsidP="00985F75">
      <w:pPr>
        <w:pStyle w:val="Heading2"/>
        <w:rPr>
          <w:ins w:id="596" w:author="Karina J Nielsen" w:date="2012-03-26T19:18:00Z"/>
          <w:rFonts w:ascii="Calibri" w:hAnsi="Calibri" w:cs="Calibri"/>
          <w:i w:val="0"/>
          <w:u w:val="single"/>
        </w:rPr>
      </w:pPr>
      <w:ins w:id="597" w:author="Karina J Nielsen" w:date="2012-03-26T19:12:00Z">
        <w:r w:rsidRPr="00985F75">
          <w:rPr>
            <w:rFonts w:ascii="Calibri" w:hAnsi="Calibri" w:cs="Calibri"/>
            <w:i w:val="0"/>
            <w:u w:val="single"/>
            <w:rPrChange w:id="598" w:author="Karina J Nielsen" w:date="2012-03-26T19:12:00Z">
              <w:rPr>
                <w:rFonts w:ascii="Calibri" w:hAnsi="Calibri" w:cs="Calibri"/>
              </w:rPr>
            </w:rPrChange>
          </w:rPr>
          <w:t>Study Design</w:t>
        </w:r>
      </w:ins>
    </w:p>
    <w:p w14:paraId="76B78FBE" w14:textId="77777777" w:rsidR="007E50AF" w:rsidRPr="00985F75" w:rsidRDefault="007E50AF" w:rsidP="007E50AF">
      <w:pPr>
        <w:rPr>
          <w:ins w:id="599" w:author="Karina J Nielsen" w:date="2012-03-26T19:12:00Z"/>
          <w:rPrChange w:id="600" w:author="Karina J Nielsen" w:date="2012-03-26T19:18:00Z">
            <w:rPr>
              <w:ins w:id="601" w:author="Karina J Nielsen" w:date="2012-03-26T19:12:00Z"/>
              <w:rFonts w:ascii="Calibri" w:hAnsi="Calibri" w:cs="Calibri"/>
            </w:rPr>
          </w:rPrChange>
        </w:rPr>
        <w:pPrChange w:id="602" w:author="Karina J Nielsen" w:date="2012-03-26T19:18:00Z">
          <w:pPr>
            <w:pStyle w:val="Heading2"/>
          </w:pPr>
        </w:pPrChange>
      </w:pPr>
    </w:p>
    <w:p w14:paraId="7B126CBF" w14:textId="77777777" w:rsidR="00FF61F7" w:rsidRPr="00985F75" w:rsidRDefault="001A0878" w:rsidP="00D500CC">
      <w:pPr>
        <w:pStyle w:val="Heading2"/>
        <w:rPr>
          <w:ins w:id="603" w:author="Karina J Nielsen" w:date="2012-03-26T18:47:00Z"/>
          <w:rFonts w:ascii="Calibri" w:hAnsi="Calibri" w:cs="Calibri"/>
          <w:rPrChange w:id="604" w:author="Karina J Nielsen" w:date="2012-03-26T19:06:00Z">
            <w:rPr>
              <w:ins w:id="605" w:author="Karina J Nielsen" w:date="2012-03-26T18:47:00Z"/>
              <w:rFonts w:ascii="Calibri" w:hAnsi="Calibri" w:cs="Calibri"/>
              <w:i w:val="0"/>
            </w:rPr>
          </w:rPrChange>
        </w:rPr>
        <w:pPrChange w:id="606" w:author="Karina J Nielsen" w:date="2012-03-26T19:05:00Z">
          <w:pPr>
            <w:pStyle w:val="Heading2"/>
          </w:pPr>
        </w:pPrChange>
      </w:pPr>
      <w:del w:id="607" w:author="Karina J Nielsen" w:date="2012-03-26T19:06:00Z">
        <w:r w:rsidRPr="00985F75" w:rsidDel="00353116">
          <w:rPr>
            <w:rFonts w:ascii="Calibri" w:hAnsi="Calibri" w:cs="Calibri"/>
            <w:rPrChange w:id="608" w:author="Karina J Nielsen" w:date="2012-03-26T19:05:00Z">
              <w:rPr/>
            </w:rPrChange>
          </w:rPr>
          <w:lastRenderedPageBreak/>
          <w:delText xml:space="preserve">Experimental </w:delText>
        </w:r>
        <w:r w:rsidRPr="00985F75" w:rsidDel="00D500CC">
          <w:rPr>
            <w:rFonts w:ascii="Calibri" w:hAnsi="Calibri" w:cs="Calibri"/>
            <w:rPrChange w:id="609" w:author="Karina J Nielsen" w:date="2012-03-26T19:05:00Z">
              <w:rPr/>
            </w:rPrChange>
          </w:rPr>
          <w:delText>D</w:delText>
        </w:r>
        <w:r w:rsidRPr="00985F75" w:rsidDel="00353116">
          <w:rPr>
            <w:rFonts w:ascii="Calibri" w:hAnsi="Calibri" w:cs="Calibri"/>
            <w:rPrChange w:id="610" w:author="Karina J Nielsen" w:date="2012-03-26T19:05:00Z">
              <w:rPr/>
            </w:rPrChange>
          </w:rPr>
          <w:delText>esign</w:delText>
        </w:r>
      </w:del>
      <w:ins w:id="611" w:author="Karina J Nielsen" w:date="2012-03-26T19:06:00Z">
        <w:r w:rsidR="00353116" w:rsidRPr="00985F75">
          <w:rPr>
            <w:rFonts w:ascii="Calibri" w:hAnsi="Calibri" w:cs="Calibri"/>
          </w:rPr>
          <w:t>Field experiment</w:t>
        </w:r>
      </w:ins>
      <w:ins w:id="612" w:author="Karina J Nielsen" w:date="2012-03-26T19:05:00Z">
        <w:r w:rsidR="00D500CC" w:rsidRPr="00985F75">
          <w:rPr>
            <w:rFonts w:ascii="Calibri" w:hAnsi="Calibri" w:cs="Calibri"/>
          </w:rPr>
          <w:t>:</w:t>
        </w:r>
      </w:ins>
      <w:ins w:id="613" w:author="Karina J Nielsen" w:date="2012-02-05T20:48:00Z">
        <w:r w:rsidR="003767CB" w:rsidRPr="00985F75">
          <w:rPr>
            <w:rFonts w:ascii="Calibri" w:hAnsi="Calibri" w:cs="Calibri"/>
            <w:i w:val="0"/>
            <w:rPrChange w:id="614" w:author="Karina J Nielsen" w:date="2012-03-26T19:05:00Z">
              <w:rPr>
                <w:i w:val="0"/>
              </w:rPr>
            </w:rPrChange>
          </w:rPr>
          <w:t xml:space="preserve"> </w:t>
        </w:r>
        <w:r w:rsidR="003767CB" w:rsidRPr="00985F75">
          <w:rPr>
            <w:rFonts w:ascii="Calibri" w:hAnsi="Calibri" w:cs="Calibri"/>
            <w:rPrChange w:id="615" w:author="Karina J Nielsen" w:date="2012-03-26T19:06:00Z">
              <w:rPr>
                <w:i w:val="0"/>
              </w:rPr>
            </w:rPrChange>
          </w:rPr>
          <w:t xml:space="preserve">effects of biomass loss on </w:t>
        </w:r>
      </w:ins>
      <w:ins w:id="616" w:author="Karina J Nielsen" w:date="2012-03-26T18:49:00Z">
        <w:r w:rsidR="00FF61F7" w:rsidRPr="00985F75">
          <w:rPr>
            <w:rFonts w:ascii="Calibri" w:hAnsi="Calibri" w:cs="Calibri"/>
            <w:rPrChange w:id="617" w:author="Karina J Nielsen" w:date="2012-03-26T19:06:00Z">
              <w:rPr>
                <w:rFonts w:ascii="Calibri" w:hAnsi="Calibri" w:cs="Calibri"/>
                <w:i w:val="0"/>
              </w:rPr>
            </w:rPrChange>
          </w:rPr>
          <w:t xml:space="preserve">population </w:t>
        </w:r>
      </w:ins>
      <w:ins w:id="618" w:author="Karina J Nielsen" w:date="2012-03-26T18:46:00Z">
        <w:r w:rsidR="00FF61F7" w:rsidRPr="00985F75">
          <w:rPr>
            <w:rFonts w:ascii="Calibri" w:hAnsi="Calibri" w:cs="Calibri"/>
            <w:rPrChange w:id="619" w:author="Karina J Nielsen" w:date="2012-03-26T19:06:00Z">
              <w:rPr>
                <w:rFonts w:ascii="Calibri" w:hAnsi="Calibri" w:cs="Calibri"/>
                <w:i w:val="0"/>
              </w:rPr>
            </w:rPrChange>
          </w:rPr>
          <w:t xml:space="preserve">size, survivorship, </w:t>
        </w:r>
      </w:ins>
      <w:ins w:id="620" w:author="Karina J Nielsen" w:date="2012-02-05T20:48:00Z">
        <w:r w:rsidR="003767CB" w:rsidRPr="00985F75">
          <w:rPr>
            <w:rFonts w:ascii="Calibri" w:hAnsi="Calibri" w:cs="Calibri"/>
            <w:rPrChange w:id="621" w:author="Karina J Nielsen" w:date="2012-03-26T19:06:00Z">
              <w:rPr>
                <w:i w:val="0"/>
              </w:rPr>
            </w:rPrChange>
          </w:rPr>
          <w:t xml:space="preserve">recruitment, </w:t>
        </w:r>
      </w:ins>
      <w:proofErr w:type="gramStart"/>
      <w:ins w:id="622" w:author="Karina J Nielsen" w:date="2012-03-26T18:47:00Z">
        <w:r w:rsidR="00FF61F7" w:rsidRPr="00985F75">
          <w:rPr>
            <w:rFonts w:ascii="Calibri" w:hAnsi="Calibri" w:cs="Calibri"/>
            <w:rPrChange w:id="623" w:author="Karina J Nielsen" w:date="2012-03-26T19:06:00Z">
              <w:rPr>
                <w:rFonts w:ascii="Calibri" w:hAnsi="Calibri" w:cs="Calibri"/>
                <w:i w:val="0"/>
              </w:rPr>
            </w:rPrChange>
          </w:rPr>
          <w:t>growth</w:t>
        </w:r>
        <w:proofErr w:type="gramEnd"/>
        <w:r w:rsidR="00FF61F7" w:rsidRPr="00985F75">
          <w:rPr>
            <w:rFonts w:ascii="Calibri" w:hAnsi="Calibri" w:cs="Calibri"/>
            <w:rPrChange w:id="624" w:author="Karina J Nielsen" w:date="2012-03-26T19:06:00Z">
              <w:rPr>
                <w:rFonts w:ascii="Calibri" w:hAnsi="Calibri" w:cs="Calibri"/>
                <w:i w:val="0"/>
              </w:rPr>
            </w:rPrChange>
          </w:rPr>
          <w:t xml:space="preserve"> and </w:t>
        </w:r>
      </w:ins>
      <w:ins w:id="625" w:author="Karina J Nielsen" w:date="2012-03-26T18:49:00Z">
        <w:r w:rsidR="00FF61F7" w:rsidRPr="00985F75">
          <w:rPr>
            <w:rFonts w:ascii="Calibri" w:hAnsi="Calibri" w:cs="Calibri"/>
            <w:rPrChange w:id="626" w:author="Karina J Nielsen" w:date="2012-03-26T19:06:00Z">
              <w:rPr>
                <w:rFonts w:ascii="Calibri" w:hAnsi="Calibri" w:cs="Calibri"/>
                <w:i w:val="0"/>
              </w:rPr>
            </w:rPrChange>
          </w:rPr>
          <w:t>reproductive status</w:t>
        </w:r>
      </w:ins>
    </w:p>
    <w:p w14:paraId="0CE2DDFD" w14:textId="77777777" w:rsidR="00FF61F7" w:rsidRPr="00985F75" w:rsidRDefault="00FF61F7">
      <w:pPr>
        <w:rPr>
          <w:ins w:id="627" w:author="Karina J Nielsen" w:date="2012-03-26T18:47:00Z"/>
          <w:rFonts w:ascii="Calibri" w:hAnsi="Calibri" w:cs="Calibri"/>
          <w:i/>
        </w:rPr>
        <w:pPrChange w:id="628" w:author="Karina J Nielsen" w:date="2012-02-05T20:41:00Z">
          <w:pPr>
            <w:pStyle w:val="Heading2"/>
          </w:pPr>
        </w:pPrChange>
      </w:pPr>
    </w:p>
    <w:p w14:paraId="766AFD76" w14:textId="77777777" w:rsidR="003767CB" w:rsidRPr="00985F75" w:rsidDel="00D07EB5" w:rsidRDefault="003767CB" w:rsidP="00D500CC">
      <w:pPr>
        <w:ind w:firstLine="720"/>
        <w:rPr>
          <w:del w:id="629" w:author="Karina J Nielsen" w:date="2012-02-05T20:49:00Z"/>
          <w:rFonts w:ascii="Calibri" w:hAnsi="Calibri" w:cs="Calibri"/>
          <w:i/>
          <w:sz w:val="22"/>
          <w:rPrChange w:id="630" w:author="Karina J Nielsen" w:date="2012-03-26T18:55:00Z">
            <w:rPr>
              <w:del w:id="631" w:author="Karina J Nielsen" w:date="2012-02-05T20:49:00Z"/>
              <w:rFonts w:ascii="Calibri" w:hAnsi="Calibri" w:cs="Calibri"/>
              <w:i/>
            </w:rPr>
          </w:rPrChange>
        </w:rPr>
        <w:pPrChange w:id="632" w:author="Karina J Nielsen" w:date="2012-03-26T19:02:00Z">
          <w:pPr/>
        </w:pPrChange>
      </w:pPr>
    </w:p>
    <w:p w14:paraId="018A8DCF" w14:textId="77777777" w:rsidR="001A0878" w:rsidRPr="00985F75" w:rsidDel="00D500CC" w:rsidRDefault="001A0878" w:rsidP="00D500CC">
      <w:pPr>
        <w:ind w:firstLine="720"/>
        <w:rPr>
          <w:del w:id="633" w:author="Karina J Nielsen" w:date="2012-03-26T19:02:00Z"/>
          <w:rFonts w:ascii="Calibri" w:hAnsi="Calibri" w:cs="Calibri"/>
          <w:rPrChange w:id="634" w:author="Karina J Nielsen" w:date="2012-03-11T16:30:00Z">
            <w:rPr>
              <w:del w:id="635" w:author="Karina J Nielsen" w:date="2012-03-26T19:02:00Z"/>
            </w:rPr>
          </w:rPrChange>
        </w:rPr>
        <w:pPrChange w:id="636" w:author="Karina J Nielsen" w:date="2012-03-26T19:02:00Z">
          <w:pPr/>
        </w:pPrChange>
      </w:pPr>
    </w:p>
    <w:p w14:paraId="3B6EEE14" w14:textId="77777777" w:rsidR="00FF61F7" w:rsidRPr="00985F75" w:rsidDel="00FF61F7" w:rsidRDefault="001A0878" w:rsidP="00D500CC">
      <w:pPr>
        <w:widowControl w:val="0"/>
        <w:autoSpaceDE w:val="0"/>
        <w:autoSpaceDN w:val="0"/>
        <w:adjustRightInd w:val="0"/>
        <w:spacing w:after="320" w:line="480" w:lineRule="auto"/>
        <w:ind w:firstLine="720"/>
        <w:rPr>
          <w:del w:id="637" w:author="Karina J Nielsen" w:date="2012-03-26T18:52:00Z"/>
          <w:rFonts w:ascii="Calibri" w:eastAsia="Times New Roman" w:hAnsi="Calibri" w:cs="Calibri"/>
        </w:rPr>
        <w:pPrChange w:id="638" w:author="Karina J Nielsen" w:date="2012-03-26T19:02:00Z">
          <w:pPr>
            <w:widowControl w:val="0"/>
            <w:autoSpaceDE w:val="0"/>
            <w:autoSpaceDN w:val="0"/>
            <w:adjustRightInd w:val="0"/>
            <w:spacing w:after="320" w:line="480" w:lineRule="auto"/>
          </w:pPr>
        </w:pPrChange>
      </w:pPr>
      <w:r w:rsidRPr="00985F75">
        <w:rPr>
          <w:rFonts w:ascii="Calibri" w:eastAsia="Times New Roman" w:hAnsi="Calibri" w:cs="Calibri"/>
          <w:rPrChange w:id="639" w:author="Karina J Nielsen" w:date="2012-03-11T16:30:00Z">
            <w:rPr>
              <w:rFonts w:ascii="TimesNewRomanPSMT" w:eastAsia="Times New Roman" w:hAnsi="TimesNewRomanPSMT"/>
            </w:rPr>
          </w:rPrChange>
        </w:rPr>
        <w:t xml:space="preserve">To test the hypothesis that </w:t>
      </w:r>
      <w:r w:rsidRPr="00985F75">
        <w:rPr>
          <w:rFonts w:ascii="Calibri" w:hAnsi="Calibri" w:cs="Calibri"/>
          <w:rPrChange w:id="640" w:author="Karina J Nielsen" w:date="2012-03-11T16:30:00Z">
            <w:rPr/>
          </w:rPrChange>
        </w:rPr>
        <w:t>biomass loss to populations would result in spore-limited recruitment the following year</w:t>
      </w:r>
      <w:r w:rsidRPr="00985F75">
        <w:rPr>
          <w:rFonts w:ascii="Calibri" w:eastAsia="Times New Roman" w:hAnsi="Calibri" w:cs="Calibri"/>
          <w:rPrChange w:id="641" w:author="Karina J Nielsen" w:date="2012-03-11T16:30:00Z">
            <w:rPr>
              <w:rFonts w:ascii="TimesNewRomanPSMT" w:eastAsia="Times New Roman" w:hAnsi="TimesNewRomanPSMT"/>
            </w:rPr>
          </w:rPrChange>
        </w:rPr>
        <w:t xml:space="preserve">, I experimentally manipulated the frequency of biomass loss to 32 isolated (and presumably closed) populations of </w:t>
      </w:r>
      <w:proofErr w:type="spellStart"/>
      <w:r w:rsidRPr="00985F75">
        <w:rPr>
          <w:rFonts w:ascii="Calibri" w:eastAsia="Times New Roman" w:hAnsi="Calibri" w:cs="Calibri"/>
          <w:i/>
          <w:rPrChange w:id="642" w:author="Karina J Nielsen" w:date="2012-03-11T16:30:00Z">
            <w:rPr>
              <w:rFonts w:ascii="TimesNewRomanPS-ItalicMT" w:eastAsia="Times New Roman" w:hAnsi="TimesNewRomanPS-ItalicMT"/>
              <w:i/>
            </w:rPr>
          </w:rPrChange>
        </w:rPr>
        <w:t>Postelsia</w:t>
      </w:r>
      <w:proofErr w:type="spellEnd"/>
      <w:r w:rsidRPr="00985F75">
        <w:rPr>
          <w:rFonts w:ascii="Calibri" w:eastAsia="Times New Roman" w:hAnsi="Calibri" w:cs="Calibri"/>
          <w:i/>
          <w:rPrChange w:id="643" w:author="Karina J Nielsen" w:date="2012-03-11T16:30:00Z">
            <w:rPr>
              <w:rFonts w:ascii="TimesNewRomanPS-ItalicMT" w:eastAsia="Times New Roman" w:hAnsi="TimesNewRomanPS-ItalicMT"/>
              <w:i/>
            </w:rPr>
          </w:rPrChange>
        </w:rPr>
        <w:t xml:space="preserve">. </w:t>
      </w:r>
      <w:r w:rsidRPr="00985F75">
        <w:rPr>
          <w:rFonts w:ascii="Calibri" w:eastAsia="Times New Roman" w:hAnsi="Calibri" w:cs="Calibri"/>
          <w:rPrChange w:id="644" w:author="Karina J Nielsen" w:date="2012-03-11T16:30:00Z">
            <w:rPr>
              <w:rFonts w:ascii="TimesNewRomanPS-ItalicMT" w:eastAsia="Times New Roman" w:hAnsi="TimesNewRomanPS-ItalicMT"/>
            </w:rPr>
          </w:rPrChange>
        </w:rPr>
        <w:t xml:space="preserve">The populations were isolated by a minimum of 5 m from any adjacent population (average 7.4 m </w:t>
      </w:r>
      <w:r w:rsidRPr="00985F75">
        <w:rPr>
          <w:rFonts w:ascii="Calibri" w:eastAsia="Times New Roman" w:hAnsi="Calibri" w:cs="Calibri"/>
          <w:u w:val="single"/>
          <w:rPrChange w:id="645" w:author="Karina J Nielsen" w:date="2012-03-11T16:30:00Z">
            <w:rPr>
              <w:rFonts w:ascii="TimesNewRomanPSMT" w:eastAsia="Times New Roman" w:hAnsi="TimesNewRomanPSMT"/>
              <w:u w:val="single"/>
            </w:rPr>
          </w:rPrChange>
        </w:rPr>
        <w:t>+</w:t>
      </w:r>
      <w:r w:rsidRPr="00985F75">
        <w:rPr>
          <w:rFonts w:ascii="Calibri" w:eastAsia="Times New Roman" w:hAnsi="Calibri" w:cs="Calibri"/>
          <w:rPrChange w:id="646" w:author="Karina J Nielsen" w:date="2012-03-11T16:30:00Z">
            <w:rPr>
              <w:rFonts w:ascii="TimesNewRomanPSMT" w:eastAsia="Times New Roman" w:hAnsi="TimesNewRomanPSMT"/>
            </w:rPr>
          </w:rPrChange>
        </w:rPr>
        <w:t xml:space="preserve"> 3.3 SD) based on prior work </w:t>
      </w:r>
      <w:del w:id="647" w:author="Karina J Nielsen" w:date="2012-02-05T15:59:00Z">
        <w:r w:rsidRPr="00985F75" w:rsidDel="008338AC">
          <w:rPr>
            <w:rFonts w:ascii="Calibri" w:eastAsia="Times New Roman" w:hAnsi="Calibri" w:cs="Calibri"/>
            <w:rPrChange w:id="648" w:author="Karina J Nielsen" w:date="2012-03-11T16:30:00Z">
              <w:rPr>
                <w:rFonts w:ascii="TimesNewRomanPSMT" w:eastAsia="Times New Roman" w:hAnsi="TimesNewRomanPSMT"/>
              </w:rPr>
            </w:rPrChange>
          </w:rPr>
          <w:delText xml:space="preserve">showing </w:delText>
        </w:r>
      </w:del>
      <w:ins w:id="649" w:author="Karina J Nielsen" w:date="2012-02-05T15:59:00Z">
        <w:r w:rsidR="008338AC" w:rsidRPr="00985F75">
          <w:rPr>
            <w:rFonts w:ascii="Calibri" w:eastAsia="Times New Roman" w:hAnsi="Calibri" w:cs="Calibri"/>
            <w:rPrChange w:id="650" w:author="Karina J Nielsen" w:date="2012-03-11T16:30:00Z">
              <w:rPr>
                <w:rFonts w:ascii="TimesNewRomanPSMT" w:eastAsia="Times New Roman" w:hAnsi="TimesNewRomanPSMT"/>
              </w:rPr>
            </w:rPrChange>
          </w:rPr>
          <w:t xml:space="preserve">on </w:t>
        </w:r>
      </w:ins>
      <w:del w:id="651" w:author="Karina J Nielsen" w:date="2012-02-05T15:59:00Z">
        <w:r w:rsidRPr="00985F75" w:rsidDel="008338AC">
          <w:rPr>
            <w:rFonts w:ascii="Calibri" w:eastAsia="Times New Roman" w:hAnsi="Calibri" w:cs="Calibri"/>
            <w:rPrChange w:id="652" w:author="Karina J Nielsen" w:date="2012-03-11T16:30:00Z">
              <w:rPr>
                <w:rFonts w:ascii="TimesNewRomanPSMT" w:eastAsia="Times New Roman" w:hAnsi="TimesNewRomanPSMT"/>
              </w:rPr>
            </w:rPrChange>
          </w:rPr>
          <w:delText xml:space="preserve">minimum </w:delText>
        </w:r>
      </w:del>
      <w:ins w:id="653" w:author="Karina J Nielsen" w:date="2012-02-05T15:59:00Z">
        <w:r w:rsidR="008338AC" w:rsidRPr="00985F75">
          <w:rPr>
            <w:rFonts w:ascii="Calibri" w:eastAsia="Times New Roman" w:hAnsi="Calibri" w:cs="Calibri"/>
            <w:rPrChange w:id="654" w:author="Karina J Nielsen" w:date="2012-03-11T16:30:00Z">
              <w:rPr>
                <w:rFonts w:ascii="TimesNewRomanPSMT" w:eastAsia="Times New Roman" w:hAnsi="TimesNewRomanPSMT"/>
              </w:rPr>
            </w:rPrChange>
          </w:rPr>
          <w:t xml:space="preserve">maximum </w:t>
        </w:r>
      </w:ins>
      <w:r w:rsidRPr="00985F75">
        <w:rPr>
          <w:rFonts w:ascii="Calibri" w:eastAsia="Times New Roman" w:hAnsi="Calibri" w:cs="Calibri"/>
          <w:rPrChange w:id="655" w:author="Karina J Nielsen" w:date="2012-03-11T16:30:00Z">
            <w:rPr>
              <w:rFonts w:ascii="TimesNewRomanPSMT" w:eastAsia="Times New Roman" w:hAnsi="TimesNewRomanPSMT"/>
            </w:rPr>
          </w:rPrChange>
        </w:rPr>
        <w:t xml:space="preserve">dispersal distances (Paine, 1979).  </w:t>
      </w:r>
      <w:del w:id="656" w:author="Karina J Nielsen" w:date="2012-02-05T15:59:00Z">
        <w:r w:rsidRPr="00985F75" w:rsidDel="008338AC">
          <w:rPr>
            <w:rFonts w:ascii="Calibri" w:eastAsia="Times New Roman" w:hAnsi="Calibri" w:cs="Calibri"/>
            <w:rPrChange w:id="657" w:author="Karina J Nielsen" w:date="2012-03-11T16:30:00Z">
              <w:rPr>
                <w:rFonts w:ascii="TimesNewRomanPSMT" w:eastAsia="Times New Roman" w:hAnsi="TimesNewRomanPSMT"/>
              </w:rPr>
            </w:rPrChange>
          </w:rPr>
          <w:delText xml:space="preserve"> </w:delText>
        </w:r>
      </w:del>
      <w:r w:rsidRPr="00985F75">
        <w:rPr>
          <w:rFonts w:ascii="Calibri" w:eastAsia="Times New Roman" w:hAnsi="Calibri" w:cs="Calibri"/>
          <w:rPrChange w:id="658" w:author="Karina J Nielsen" w:date="2012-03-11T16:30:00Z">
            <w:rPr>
              <w:rFonts w:ascii="TimesNewRomanPSMT" w:eastAsia="Times New Roman" w:hAnsi="TimesNewRomanPSMT"/>
            </w:rPr>
          </w:rPrChange>
        </w:rPr>
        <w:t> I established three treatments levels: control, trim once (in June), and trim twice (in June and</w:t>
      </w:r>
      <w:ins w:id="659" w:author="Karina J Nielsen" w:date="2012-02-05T15:59:00Z">
        <w:r w:rsidR="008338AC" w:rsidRPr="00985F75">
          <w:rPr>
            <w:rFonts w:ascii="Calibri" w:eastAsia="Times New Roman" w:hAnsi="Calibri" w:cs="Calibri"/>
            <w:rPrChange w:id="660" w:author="Karina J Nielsen" w:date="2012-03-11T16:30:00Z">
              <w:rPr>
                <w:rFonts w:ascii="TimesNewRomanPSMT" w:eastAsia="Times New Roman" w:hAnsi="TimesNewRomanPSMT"/>
              </w:rPr>
            </w:rPrChange>
          </w:rPr>
          <w:t xml:space="preserve"> again</w:t>
        </w:r>
      </w:ins>
      <w:r w:rsidRPr="00985F75">
        <w:rPr>
          <w:rFonts w:ascii="Calibri" w:eastAsia="Times New Roman" w:hAnsi="Calibri" w:cs="Calibri"/>
          <w:rPrChange w:id="661" w:author="Karina J Nielsen" w:date="2012-03-11T16:30:00Z">
            <w:rPr>
              <w:rFonts w:ascii="TimesNewRomanPSMT" w:eastAsia="Times New Roman" w:hAnsi="TimesNewRomanPSMT"/>
            </w:rPr>
          </w:rPrChange>
        </w:rPr>
        <w:t xml:space="preserve"> in August) that were haphazardly assigned to populations within a site.  I measured recruitment of juvenile </w:t>
      </w:r>
      <w:proofErr w:type="spellStart"/>
      <w:r w:rsidRPr="00985F75">
        <w:rPr>
          <w:rFonts w:ascii="Calibri" w:eastAsia="Times New Roman" w:hAnsi="Calibri" w:cs="Calibri"/>
          <w:i/>
          <w:rPrChange w:id="662" w:author="Karina J Nielsen" w:date="2012-03-11T16:30:00Z">
            <w:rPr>
              <w:rFonts w:ascii="TimesNewRomanPSMT" w:eastAsia="Times New Roman" w:hAnsi="TimesNewRomanPSMT"/>
              <w:i/>
            </w:rPr>
          </w:rPrChange>
        </w:rPr>
        <w:t>Postelsia</w:t>
      </w:r>
      <w:proofErr w:type="spellEnd"/>
      <w:r w:rsidRPr="00985F75">
        <w:rPr>
          <w:rFonts w:ascii="Calibri" w:eastAsia="Times New Roman" w:hAnsi="Calibri" w:cs="Calibri"/>
          <w:rPrChange w:id="663" w:author="Karina J Nielsen" w:date="2012-03-11T16:30:00Z">
            <w:rPr>
              <w:rFonts w:ascii="TimesNewRomanPSMT" w:eastAsia="Times New Roman" w:hAnsi="TimesNewRomanPSMT"/>
            </w:rPr>
          </w:rPrChange>
        </w:rPr>
        <w:t xml:space="preserve"> sporophytes to the same location (found using GPS coordinates) in June of the following year. I repeated the experimental treatment for two years (2007 &amp; 2008).  In the second year, I haphazardly chose four populations from the trim twice populations to be trimmed a third time (adding a July trimming to the ones in June and August).  All populations were monitored in June and August </w:t>
      </w:r>
      <w:del w:id="664" w:author="Karina J Nielsen" w:date="2012-02-06T00:39:00Z">
        <w:r w:rsidRPr="00985F75" w:rsidDel="00072749">
          <w:rPr>
            <w:rFonts w:ascii="Calibri" w:eastAsia="Times New Roman" w:hAnsi="Calibri" w:cs="Calibri"/>
            <w:rPrChange w:id="665" w:author="Karina J Nielsen" w:date="2012-03-11T16:30:00Z">
              <w:rPr>
                <w:rFonts w:ascii="TimesNewRomanPSMT" w:eastAsia="Times New Roman" w:hAnsi="TimesNewRomanPSMT"/>
              </w:rPr>
            </w:rPrChange>
          </w:rPr>
          <w:delText>each year</w:delText>
        </w:r>
      </w:del>
      <w:ins w:id="666" w:author="Karina J Nielsen" w:date="2012-02-06T00:39:00Z">
        <w:r w:rsidR="00072749" w:rsidRPr="00985F75">
          <w:rPr>
            <w:rFonts w:ascii="Calibri" w:eastAsia="Times New Roman" w:hAnsi="Calibri" w:cs="Calibri"/>
            <w:rPrChange w:id="667" w:author="Karina J Nielsen" w:date="2012-03-11T16:30:00Z">
              <w:rPr>
                <w:rFonts w:ascii="TimesNewRomanPSMT" w:eastAsia="Times New Roman" w:hAnsi="TimesNewRomanPSMT"/>
              </w:rPr>
            </w:rPrChange>
          </w:rPr>
          <w:t>of 2007, 2008 &amp; 2009)</w:t>
        </w:r>
      </w:ins>
      <w:r w:rsidRPr="00985F75">
        <w:rPr>
          <w:rFonts w:ascii="Calibri" w:eastAsia="Times New Roman" w:hAnsi="Calibri" w:cs="Calibri"/>
          <w:rPrChange w:id="668" w:author="Karina J Nielsen" w:date="2012-03-11T16:30:00Z">
            <w:rPr>
              <w:rFonts w:ascii="TimesNewRomanPSMT" w:eastAsia="Times New Roman" w:hAnsi="TimesNewRomanPSMT"/>
            </w:rPr>
          </w:rPrChange>
        </w:rPr>
        <w:t>.  The experiment was set up at four different sites along the northern California coast, Bodega Marine Lab (</w:t>
      </w:r>
      <w:r w:rsidRPr="00985F75">
        <w:rPr>
          <w:rFonts w:ascii="Calibri" w:hAnsi="Calibri" w:cs="Calibri"/>
          <w:rPrChange w:id="669" w:author="Karina J Nielsen" w:date="2012-03-11T16:30:00Z">
            <w:rPr/>
          </w:rPrChange>
        </w:rPr>
        <w:t>38</w:t>
      </w:r>
      <w:r w:rsidRPr="00985F75">
        <w:rPr>
          <w:rFonts w:ascii="Calibri" w:hAnsi="Calibri" w:cs="Calibri"/>
          <w:rPrChange w:id="670" w:author="Karina J Nielsen" w:date="2012-03-11T16:30:00Z">
            <w:rPr/>
          </w:rPrChange>
        </w:rPr>
        <w:sym w:font="Symbol" w:char="F0B0"/>
      </w:r>
      <w:r w:rsidRPr="00985F75">
        <w:rPr>
          <w:rFonts w:ascii="Calibri" w:hAnsi="Calibri" w:cs="Calibri"/>
          <w:rPrChange w:id="671" w:author="Karina J Nielsen" w:date="2012-03-11T16:30:00Z">
            <w:rPr/>
          </w:rPrChange>
        </w:rPr>
        <w:t xml:space="preserve"> 18.97’ N 123</w:t>
      </w:r>
      <w:r w:rsidRPr="00985F75">
        <w:rPr>
          <w:rFonts w:ascii="Calibri" w:hAnsi="Calibri" w:cs="Calibri"/>
          <w:rPrChange w:id="672" w:author="Karina J Nielsen" w:date="2012-03-11T16:30:00Z">
            <w:rPr/>
          </w:rPrChange>
        </w:rPr>
        <w:sym w:font="Symbol" w:char="F0B0"/>
      </w:r>
      <w:r w:rsidRPr="00985F75">
        <w:rPr>
          <w:rFonts w:ascii="Calibri" w:hAnsi="Calibri" w:cs="Calibri"/>
          <w:rPrChange w:id="673" w:author="Karina J Nielsen" w:date="2012-03-11T16:30:00Z">
            <w:rPr/>
          </w:rPrChange>
        </w:rPr>
        <w:t xml:space="preserve"> 4.33’ W; n=6</w:t>
      </w:r>
      <w:r w:rsidRPr="00985F75">
        <w:rPr>
          <w:rFonts w:ascii="Calibri" w:eastAsia="Times New Roman" w:hAnsi="Calibri" w:cs="Calibri"/>
          <w:rPrChange w:id="674" w:author="Karina J Nielsen" w:date="2012-03-11T16:30:00Z">
            <w:rPr>
              <w:rFonts w:ascii="TimesNewRomanPSMT" w:eastAsia="Times New Roman" w:hAnsi="TimesNewRomanPSMT"/>
            </w:rPr>
          </w:rPrChange>
        </w:rPr>
        <w:t>), Sea Ranch (</w:t>
      </w:r>
      <w:r w:rsidRPr="00985F75">
        <w:rPr>
          <w:rFonts w:ascii="Calibri" w:hAnsi="Calibri" w:cs="Calibri"/>
          <w:rPrChange w:id="675" w:author="Karina J Nielsen" w:date="2012-03-11T16:30:00Z">
            <w:rPr/>
          </w:rPrChange>
        </w:rPr>
        <w:t>38</w:t>
      </w:r>
      <w:r w:rsidRPr="00985F75">
        <w:rPr>
          <w:rFonts w:ascii="Calibri" w:hAnsi="Calibri" w:cs="Calibri"/>
          <w:rPrChange w:id="676" w:author="Karina J Nielsen" w:date="2012-03-11T16:30:00Z">
            <w:rPr/>
          </w:rPrChange>
        </w:rPr>
        <w:sym w:font="Symbol" w:char="F0B0"/>
      </w:r>
      <w:r w:rsidRPr="00985F75">
        <w:rPr>
          <w:rFonts w:ascii="Calibri" w:hAnsi="Calibri" w:cs="Calibri"/>
          <w:rPrChange w:id="677" w:author="Karina J Nielsen" w:date="2012-03-11T16:30:00Z">
            <w:rPr/>
          </w:rPrChange>
        </w:rPr>
        <w:t xml:space="preserve"> 43.80’ N, 123</w:t>
      </w:r>
      <w:r w:rsidRPr="00985F75">
        <w:rPr>
          <w:rFonts w:ascii="Calibri" w:hAnsi="Calibri" w:cs="Calibri"/>
          <w:rPrChange w:id="678" w:author="Karina J Nielsen" w:date="2012-03-11T16:30:00Z">
            <w:rPr/>
          </w:rPrChange>
        </w:rPr>
        <w:sym w:font="Symbol" w:char="F0B0"/>
      </w:r>
      <w:r w:rsidRPr="00985F75">
        <w:rPr>
          <w:rFonts w:ascii="Calibri" w:hAnsi="Calibri" w:cs="Calibri"/>
          <w:rPrChange w:id="679" w:author="Karina J Nielsen" w:date="2012-03-11T16:30:00Z">
            <w:rPr/>
          </w:rPrChange>
        </w:rPr>
        <w:t xml:space="preserve"> 29.32’ W; n=3</w:t>
      </w:r>
      <w:r w:rsidRPr="00985F75">
        <w:rPr>
          <w:rFonts w:ascii="Calibri" w:eastAsia="Times New Roman" w:hAnsi="Calibri" w:cs="Calibri"/>
          <w:rPrChange w:id="680" w:author="Karina J Nielsen" w:date="2012-03-11T16:30:00Z">
            <w:rPr>
              <w:rFonts w:ascii="TimesNewRomanPSMT" w:eastAsia="Times New Roman" w:hAnsi="TimesNewRomanPSMT"/>
            </w:rPr>
          </w:rPrChange>
        </w:rPr>
        <w:t xml:space="preserve">), </w:t>
      </w:r>
      <w:proofErr w:type="spellStart"/>
      <w:r w:rsidRPr="00985F75">
        <w:rPr>
          <w:rFonts w:ascii="Calibri" w:eastAsia="Times New Roman" w:hAnsi="Calibri" w:cs="Calibri"/>
          <w:rPrChange w:id="681" w:author="Karina J Nielsen" w:date="2012-03-11T16:30:00Z">
            <w:rPr>
              <w:rFonts w:ascii="TimesNewRomanPSMT" w:eastAsia="Times New Roman" w:hAnsi="TimesNewRomanPSMT"/>
            </w:rPr>
          </w:rPrChange>
        </w:rPr>
        <w:t>Mac</w:t>
      </w:r>
      <w:ins w:id="682" w:author="Karina J Nielsen" w:date="2012-02-05T16:00:00Z">
        <w:r w:rsidR="008338AC" w:rsidRPr="00985F75">
          <w:rPr>
            <w:rFonts w:ascii="Calibri" w:eastAsia="Times New Roman" w:hAnsi="Calibri" w:cs="Calibri"/>
            <w:rPrChange w:id="683" w:author="Karina J Nielsen" w:date="2012-03-11T16:30:00Z">
              <w:rPr>
                <w:rFonts w:ascii="TimesNewRomanPSMT" w:eastAsia="Times New Roman" w:hAnsi="TimesNewRomanPSMT"/>
              </w:rPr>
            </w:rPrChange>
          </w:rPr>
          <w:t>K</w:t>
        </w:r>
      </w:ins>
      <w:del w:id="684" w:author="Karina J Nielsen" w:date="2012-02-05T16:00:00Z">
        <w:r w:rsidRPr="00985F75" w:rsidDel="008338AC">
          <w:rPr>
            <w:rFonts w:ascii="Calibri" w:eastAsia="Times New Roman" w:hAnsi="Calibri" w:cs="Calibri"/>
            <w:rPrChange w:id="685" w:author="Karina J Nielsen" w:date="2012-03-11T16:30:00Z">
              <w:rPr>
                <w:rFonts w:ascii="TimesNewRomanPSMT" w:eastAsia="Times New Roman" w:hAnsi="TimesNewRomanPSMT"/>
              </w:rPr>
            </w:rPrChange>
          </w:rPr>
          <w:delText>k</w:delText>
        </w:r>
      </w:del>
      <w:r w:rsidRPr="00985F75">
        <w:rPr>
          <w:rFonts w:ascii="Calibri" w:eastAsia="Times New Roman" w:hAnsi="Calibri" w:cs="Calibri"/>
          <w:rPrChange w:id="686" w:author="Karina J Nielsen" w:date="2012-03-11T16:30:00Z">
            <w:rPr>
              <w:rFonts w:ascii="TimesNewRomanPSMT" w:eastAsia="Times New Roman" w:hAnsi="TimesNewRomanPSMT"/>
            </w:rPr>
          </w:rPrChange>
        </w:rPr>
        <w:t>erricker</w:t>
      </w:r>
      <w:proofErr w:type="spellEnd"/>
      <w:r w:rsidRPr="00985F75">
        <w:rPr>
          <w:rFonts w:ascii="Calibri" w:eastAsia="Times New Roman" w:hAnsi="Calibri" w:cs="Calibri"/>
          <w:rPrChange w:id="687" w:author="Karina J Nielsen" w:date="2012-03-11T16:30:00Z">
            <w:rPr>
              <w:rFonts w:ascii="TimesNewRomanPSMT" w:eastAsia="Times New Roman" w:hAnsi="TimesNewRomanPSMT"/>
            </w:rPr>
          </w:rPrChange>
        </w:rPr>
        <w:t xml:space="preserve"> State Park (</w:t>
      </w:r>
      <w:r w:rsidRPr="00985F75">
        <w:rPr>
          <w:rFonts w:ascii="Calibri" w:hAnsi="Calibri" w:cs="Calibri"/>
          <w:rPrChange w:id="688" w:author="Karina J Nielsen" w:date="2012-03-11T16:30:00Z">
            <w:rPr/>
          </w:rPrChange>
        </w:rPr>
        <w:t>39</w:t>
      </w:r>
      <w:r w:rsidRPr="00985F75">
        <w:rPr>
          <w:rFonts w:ascii="Calibri" w:hAnsi="Calibri" w:cs="Calibri"/>
          <w:rPrChange w:id="689" w:author="Karina J Nielsen" w:date="2012-03-11T16:30:00Z">
            <w:rPr/>
          </w:rPrChange>
        </w:rPr>
        <w:sym w:font="Symbol" w:char="F0B0"/>
      </w:r>
      <w:r w:rsidRPr="00985F75">
        <w:rPr>
          <w:rFonts w:ascii="Calibri" w:hAnsi="Calibri" w:cs="Calibri"/>
          <w:rPrChange w:id="690" w:author="Karina J Nielsen" w:date="2012-03-11T16:30:00Z">
            <w:rPr/>
          </w:rPrChange>
        </w:rPr>
        <w:t xml:space="preserve"> 28.54’ N, 123</w:t>
      </w:r>
      <w:r w:rsidRPr="00985F75">
        <w:rPr>
          <w:rFonts w:ascii="Calibri" w:hAnsi="Calibri" w:cs="Calibri"/>
          <w:rPrChange w:id="691" w:author="Karina J Nielsen" w:date="2012-03-11T16:30:00Z">
            <w:rPr/>
          </w:rPrChange>
        </w:rPr>
        <w:sym w:font="Symbol" w:char="F0B0"/>
      </w:r>
      <w:r w:rsidRPr="00985F75">
        <w:rPr>
          <w:rFonts w:ascii="Calibri" w:hAnsi="Calibri" w:cs="Calibri"/>
          <w:rPrChange w:id="692" w:author="Karina J Nielsen" w:date="2012-03-11T16:30:00Z">
            <w:rPr/>
          </w:rPrChange>
        </w:rPr>
        <w:t xml:space="preserve"> 48.31’ W; n=17</w:t>
      </w:r>
      <w:r w:rsidRPr="00985F75">
        <w:rPr>
          <w:rFonts w:ascii="Calibri" w:eastAsia="Times New Roman" w:hAnsi="Calibri" w:cs="Calibri"/>
          <w:rPrChange w:id="693" w:author="Karina J Nielsen" w:date="2012-03-11T16:30:00Z">
            <w:rPr>
              <w:rFonts w:ascii="TimesNewRomanPSMT" w:eastAsia="Times New Roman" w:hAnsi="TimesNewRomanPSMT"/>
            </w:rPr>
          </w:rPrChange>
        </w:rPr>
        <w:t xml:space="preserve">), and </w:t>
      </w:r>
      <w:proofErr w:type="spellStart"/>
      <w:r w:rsidRPr="00985F75">
        <w:rPr>
          <w:rFonts w:ascii="Calibri" w:eastAsia="Times New Roman" w:hAnsi="Calibri" w:cs="Calibri"/>
          <w:rPrChange w:id="694" w:author="Karina J Nielsen" w:date="2012-03-11T16:30:00Z">
            <w:rPr>
              <w:rFonts w:ascii="TimesNewRomanPSMT" w:eastAsia="Times New Roman" w:hAnsi="TimesNewRomanPSMT"/>
            </w:rPr>
          </w:rPrChange>
        </w:rPr>
        <w:t>Kibesillah</w:t>
      </w:r>
      <w:proofErr w:type="spellEnd"/>
      <w:r w:rsidRPr="00985F75">
        <w:rPr>
          <w:rFonts w:ascii="Calibri" w:eastAsia="Times New Roman" w:hAnsi="Calibri" w:cs="Calibri"/>
          <w:rPrChange w:id="695" w:author="Karina J Nielsen" w:date="2012-03-11T16:30:00Z">
            <w:rPr>
              <w:rFonts w:ascii="TimesNewRomanPSMT" w:eastAsia="Times New Roman" w:hAnsi="TimesNewRomanPSMT"/>
            </w:rPr>
          </w:rPrChange>
        </w:rPr>
        <w:t xml:space="preserve"> Hill (</w:t>
      </w:r>
      <w:r w:rsidRPr="00985F75">
        <w:rPr>
          <w:rFonts w:ascii="Calibri" w:hAnsi="Calibri" w:cs="Calibri"/>
          <w:rPrChange w:id="696" w:author="Karina J Nielsen" w:date="2012-03-11T16:30:00Z">
            <w:rPr/>
          </w:rPrChange>
        </w:rPr>
        <w:t>39</w:t>
      </w:r>
      <w:r w:rsidRPr="00985F75">
        <w:rPr>
          <w:rFonts w:ascii="Calibri" w:hAnsi="Calibri" w:cs="Calibri"/>
          <w:rPrChange w:id="697" w:author="Karina J Nielsen" w:date="2012-03-11T16:30:00Z">
            <w:rPr/>
          </w:rPrChange>
        </w:rPr>
        <w:sym w:font="Symbol" w:char="F0B0"/>
      </w:r>
      <w:r w:rsidRPr="00985F75">
        <w:rPr>
          <w:rFonts w:ascii="Calibri" w:hAnsi="Calibri" w:cs="Calibri"/>
          <w:rPrChange w:id="698" w:author="Karina J Nielsen" w:date="2012-03-11T16:30:00Z">
            <w:rPr/>
          </w:rPrChange>
        </w:rPr>
        <w:t xml:space="preserve"> 36.00’ N, 123</w:t>
      </w:r>
      <w:r w:rsidRPr="00985F75">
        <w:rPr>
          <w:rFonts w:ascii="Calibri" w:hAnsi="Calibri" w:cs="Calibri"/>
          <w:rPrChange w:id="699" w:author="Karina J Nielsen" w:date="2012-03-11T16:30:00Z">
            <w:rPr/>
          </w:rPrChange>
        </w:rPr>
        <w:sym w:font="Symbol" w:char="F0B0"/>
      </w:r>
      <w:r w:rsidRPr="00985F75">
        <w:rPr>
          <w:rFonts w:ascii="Calibri" w:hAnsi="Calibri" w:cs="Calibri"/>
          <w:rPrChange w:id="700" w:author="Karina J Nielsen" w:date="2012-03-11T16:30:00Z">
            <w:rPr/>
          </w:rPrChange>
        </w:rPr>
        <w:t xml:space="preserve"> 47.36’ W; n=6</w:t>
      </w:r>
      <w:r w:rsidRPr="00985F75">
        <w:rPr>
          <w:rFonts w:ascii="Calibri" w:eastAsia="Times New Roman" w:hAnsi="Calibri" w:cs="Calibri"/>
          <w:rPrChange w:id="701" w:author="Karina J Nielsen" w:date="2012-03-11T16:30:00Z">
            <w:rPr>
              <w:rFonts w:ascii="TimesNewRomanPSMT" w:eastAsia="Times New Roman" w:hAnsi="TimesNewRomanPSMT"/>
            </w:rPr>
          </w:rPrChange>
        </w:rPr>
        <w:t xml:space="preserve">).  The populations I used </w:t>
      </w:r>
      <w:del w:id="702" w:author="Karina J Nielsen" w:date="2012-02-05T16:00:00Z">
        <w:r w:rsidRPr="00985F75" w:rsidDel="008338AC">
          <w:rPr>
            <w:rFonts w:ascii="Calibri" w:eastAsia="Times New Roman" w:hAnsi="Calibri" w:cs="Calibri"/>
            <w:rPrChange w:id="703" w:author="Karina J Nielsen" w:date="2012-03-11T16:30:00Z">
              <w:rPr>
                <w:rFonts w:ascii="TimesNewRomanPSMT" w:eastAsia="Times New Roman" w:hAnsi="TimesNewRomanPSMT"/>
              </w:rPr>
            </w:rPrChange>
          </w:rPr>
          <w:delText xml:space="preserve">are </w:delText>
        </w:r>
      </w:del>
      <w:ins w:id="704" w:author="Karina J Nielsen" w:date="2012-02-05T16:00:00Z">
        <w:r w:rsidR="008338AC" w:rsidRPr="00985F75">
          <w:rPr>
            <w:rFonts w:ascii="Calibri" w:eastAsia="Times New Roman" w:hAnsi="Calibri" w:cs="Calibri"/>
            <w:rPrChange w:id="705" w:author="Karina J Nielsen" w:date="2012-03-11T16:30:00Z">
              <w:rPr>
                <w:rFonts w:ascii="TimesNewRomanPSMT" w:eastAsia="Times New Roman" w:hAnsi="TimesNewRomanPSMT"/>
              </w:rPr>
            </w:rPrChange>
          </w:rPr>
          <w:t xml:space="preserve">were </w:t>
        </w:r>
      </w:ins>
      <w:r w:rsidRPr="00985F75">
        <w:rPr>
          <w:rFonts w:ascii="Calibri" w:eastAsia="Times New Roman" w:hAnsi="Calibri" w:cs="Calibri"/>
          <w:rPrChange w:id="706" w:author="Karina J Nielsen" w:date="2012-03-11T16:30:00Z">
            <w:rPr>
              <w:rFonts w:ascii="TimesNewRomanPSMT" w:eastAsia="Times New Roman" w:hAnsi="TimesNewRomanPSMT"/>
            </w:rPr>
          </w:rPrChange>
        </w:rPr>
        <w:t>distributed unequally among these sites because they were chosen based on population size and isolation from adjacent populations.  Each year I maintained the minimum isolation by distance of 5 m by removing any individuals encroaching on my subject populations well before the reproductive period. The initial population sizes ranged from 33</w:t>
      </w:r>
      <w:ins w:id="707" w:author="Karina J Nielsen" w:date="2012-02-05T16:01:00Z">
        <w:r w:rsidR="008338AC" w:rsidRPr="00985F75">
          <w:rPr>
            <w:rFonts w:ascii="Calibri" w:eastAsia="Times New Roman" w:hAnsi="Calibri" w:cs="Calibri"/>
            <w:rPrChange w:id="708" w:author="Karina J Nielsen" w:date="2012-03-11T16:30:00Z">
              <w:rPr>
                <w:rFonts w:ascii="TimesNewRomanPSMT" w:eastAsia="Times New Roman" w:hAnsi="TimesNewRomanPSMT"/>
              </w:rPr>
            </w:rPrChange>
          </w:rPr>
          <w:t xml:space="preserve"> to </w:t>
        </w:r>
      </w:ins>
      <w:del w:id="709" w:author="Karina J Nielsen" w:date="2012-02-05T16:01:00Z">
        <w:r w:rsidRPr="00985F75" w:rsidDel="008338AC">
          <w:rPr>
            <w:rFonts w:ascii="Calibri" w:eastAsia="Times New Roman" w:hAnsi="Calibri" w:cs="Calibri"/>
            <w:rPrChange w:id="710" w:author="Karina J Nielsen" w:date="2012-03-11T16:30:00Z">
              <w:rPr>
                <w:rFonts w:ascii="TimesNewRomanPSMT" w:eastAsia="Times New Roman" w:hAnsi="TimesNewRomanPSMT"/>
              </w:rPr>
            </w:rPrChange>
          </w:rPr>
          <w:delText>-</w:delText>
        </w:r>
      </w:del>
      <w:r w:rsidRPr="00985F75">
        <w:rPr>
          <w:rFonts w:ascii="Calibri" w:eastAsia="Times New Roman" w:hAnsi="Calibri" w:cs="Calibri"/>
          <w:rPrChange w:id="711" w:author="Karina J Nielsen" w:date="2012-03-11T16:30:00Z">
            <w:rPr>
              <w:rFonts w:ascii="TimesNewRomanPSMT" w:eastAsia="Times New Roman" w:hAnsi="TimesNewRomanPSMT"/>
            </w:rPr>
          </w:rPrChange>
        </w:rPr>
        <w:t xml:space="preserve">2729 individuals.  Each site had at least one population assigned to </w:t>
      </w:r>
      <w:r w:rsidRPr="00985F75">
        <w:rPr>
          <w:rFonts w:ascii="Calibri" w:eastAsia="Times New Roman" w:hAnsi="Calibri" w:cs="Calibri"/>
          <w:rPrChange w:id="712" w:author="Karina J Nielsen" w:date="2012-03-11T16:30:00Z">
            <w:rPr>
              <w:rFonts w:ascii="TimesNewRomanPSMT" w:eastAsia="Times New Roman" w:hAnsi="TimesNewRomanPSMT"/>
            </w:rPr>
          </w:rPrChange>
        </w:rPr>
        <w:lastRenderedPageBreak/>
        <w:t>each of the treatment levels.</w:t>
      </w:r>
      <w:ins w:id="713" w:author="Karina J Nielsen" w:date="2012-03-26T18:52:00Z">
        <w:r w:rsidR="00FF61F7" w:rsidRPr="00985F75">
          <w:rPr>
            <w:rFonts w:ascii="Calibri" w:eastAsia="Times New Roman" w:hAnsi="Calibri" w:cs="Calibri"/>
          </w:rPr>
          <w:t xml:space="preserve"> </w:t>
        </w:r>
      </w:ins>
      <w:ins w:id="714" w:author="Karina J Nielsen" w:date="2012-03-26T18:48:00Z">
        <w:r w:rsidR="00FF61F7" w:rsidRPr="00985F75">
          <w:rPr>
            <w:rFonts w:ascii="Calibri" w:eastAsia="Times New Roman" w:hAnsi="Calibri" w:cs="Calibri"/>
          </w:rPr>
          <w:t xml:space="preserve">In each of these populations I also assessed growth and reproductive </w:t>
        </w:r>
      </w:ins>
      <w:ins w:id="715" w:author="Karina J Nielsen" w:date="2012-03-26T18:49:00Z">
        <w:r w:rsidR="00FF61F7" w:rsidRPr="00985F75">
          <w:rPr>
            <w:rFonts w:ascii="Calibri" w:eastAsia="Times New Roman" w:hAnsi="Calibri" w:cs="Calibri"/>
          </w:rPr>
          <w:t>status</w:t>
        </w:r>
      </w:ins>
      <w:ins w:id="716" w:author="Karina J Nielsen" w:date="2012-03-26T18:52:00Z">
        <w:r w:rsidR="00FF61F7" w:rsidRPr="00985F75">
          <w:rPr>
            <w:rFonts w:ascii="Calibri" w:eastAsia="Times New Roman" w:hAnsi="Calibri" w:cs="Calibri"/>
          </w:rPr>
          <w:t xml:space="preserve"> to understand how variation in environmental conditions </w:t>
        </w:r>
      </w:ins>
      <w:ins w:id="717" w:author="Karina J Nielsen" w:date="2012-03-26T18:54:00Z">
        <w:r w:rsidR="00FF61F7" w:rsidRPr="00985F75">
          <w:rPr>
            <w:rFonts w:ascii="Calibri" w:eastAsia="Times New Roman" w:hAnsi="Calibri" w:cs="Calibri"/>
          </w:rPr>
          <w:t xml:space="preserve">and </w:t>
        </w:r>
      </w:ins>
      <w:ins w:id="718" w:author="Karina J Nielsen" w:date="2012-03-26T18:52:00Z">
        <w:r w:rsidR="00FF61F7" w:rsidRPr="00985F75">
          <w:rPr>
            <w:rFonts w:ascii="Calibri" w:eastAsia="Times New Roman" w:hAnsi="Calibri" w:cs="Calibri"/>
          </w:rPr>
          <w:t>the effects of trimming might impact growth and phenology</w:t>
        </w:r>
      </w:ins>
      <w:ins w:id="719" w:author="Karina J Nielsen" w:date="2012-03-26T18:53:00Z">
        <w:r w:rsidR="00FF61F7" w:rsidRPr="00985F75">
          <w:rPr>
            <w:rFonts w:ascii="Calibri" w:eastAsia="Times New Roman" w:hAnsi="Calibri" w:cs="Calibri"/>
          </w:rPr>
          <w:t xml:space="preserve">. </w:t>
        </w:r>
      </w:ins>
    </w:p>
    <w:p w14:paraId="29B051BB" w14:textId="77777777" w:rsidR="00FF61F7" w:rsidRPr="00985F75" w:rsidRDefault="00FF61F7" w:rsidP="00D500CC">
      <w:pPr>
        <w:widowControl w:val="0"/>
        <w:autoSpaceDE w:val="0"/>
        <w:autoSpaceDN w:val="0"/>
        <w:adjustRightInd w:val="0"/>
        <w:spacing w:after="320" w:line="480" w:lineRule="auto"/>
        <w:ind w:firstLine="720"/>
        <w:rPr>
          <w:ins w:id="720" w:author="Karina J Nielsen" w:date="2012-03-26T18:55:00Z"/>
          <w:rFonts w:ascii="Calibri" w:eastAsia="Times New Roman" w:hAnsi="Calibri" w:cs="Calibri"/>
        </w:rPr>
        <w:pPrChange w:id="721" w:author="Karina J Nielsen" w:date="2012-03-26T19:02:00Z">
          <w:pPr>
            <w:widowControl w:val="0"/>
            <w:autoSpaceDE w:val="0"/>
            <w:autoSpaceDN w:val="0"/>
            <w:adjustRightInd w:val="0"/>
            <w:spacing w:after="320" w:line="480" w:lineRule="auto"/>
          </w:pPr>
        </w:pPrChange>
      </w:pPr>
    </w:p>
    <w:p w14:paraId="6C3C376A" w14:textId="77777777" w:rsidR="00FF61F7" w:rsidRPr="00985F75" w:rsidRDefault="00353116" w:rsidP="00985F75">
      <w:pPr>
        <w:rPr>
          <w:ins w:id="722" w:author="Karina J Nielsen" w:date="2012-03-26T19:09:00Z"/>
          <w:rFonts w:ascii="Calibri" w:hAnsi="Calibri" w:cs="Calibri"/>
          <w:i/>
        </w:rPr>
      </w:pPr>
      <w:ins w:id="723" w:author="Karina J Nielsen" w:date="2012-03-26T19:06:00Z">
        <w:r w:rsidRPr="00985F75">
          <w:rPr>
            <w:rFonts w:ascii="Calibri" w:hAnsi="Calibri" w:cs="Calibri"/>
            <w:i/>
          </w:rPr>
          <w:t xml:space="preserve">Field </w:t>
        </w:r>
      </w:ins>
      <w:ins w:id="724" w:author="Karina J Nielsen" w:date="2012-03-26T19:07:00Z">
        <w:r w:rsidRPr="00985F75">
          <w:rPr>
            <w:rFonts w:ascii="Calibri" w:hAnsi="Calibri" w:cs="Calibri"/>
            <w:i/>
          </w:rPr>
          <w:t>experiment:</w:t>
        </w:r>
      </w:ins>
      <w:ins w:id="725" w:author="Karina J Nielsen" w:date="2012-03-26T18:55:00Z">
        <w:r w:rsidR="00D500CC" w:rsidRPr="00985F75">
          <w:rPr>
            <w:rFonts w:ascii="Calibri" w:hAnsi="Calibri" w:cs="Calibri"/>
            <w:i/>
          </w:rPr>
          <w:t xml:space="preserve"> effects of biomass</w:t>
        </w:r>
      </w:ins>
      <w:ins w:id="726" w:author="Karina J Nielsen" w:date="2012-03-26T19:06:00Z">
        <w:r w:rsidR="00D500CC" w:rsidRPr="00985F75">
          <w:rPr>
            <w:rFonts w:ascii="Calibri" w:hAnsi="Calibri" w:cs="Calibri"/>
            <w:i/>
          </w:rPr>
          <w:t xml:space="preserve"> </w:t>
        </w:r>
      </w:ins>
      <w:ins w:id="727" w:author="Karina J Nielsen" w:date="2012-03-26T18:55:00Z">
        <w:r w:rsidR="00FF61F7" w:rsidRPr="00985F75">
          <w:rPr>
            <w:rFonts w:ascii="Calibri" w:hAnsi="Calibri" w:cs="Calibri"/>
            <w:i/>
          </w:rPr>
          <w:t>loss on</w:t>
        </w:r>
      </w:ins>
      <w:ins w:id="728" w:author="Karina J Nielsen" w:date="2012-03-26T19:08:00Z">
        <w:r w:rsidRPr="00985F75">
          <w:rPr>
            <w:rFonts w:ascii="Calibri" w:hAnsi="Calibri" w:cs="Calibri"/>
            <w:i/>
          </w:rPr>
          <w:t xml:space="preserve"> individual</w:t>
        </w:r>
      </w:ins>
      <w:ins w:id="729" w:author="Karina J Nielsen" w:date="2012-03-26T18:55:00Z">
        <w:r w:rsidR="00FF61F7" w:rsidRPr="00985F75">
          <w:rPr>
            <w:rFonts w:ascii="Calibri" w:hAnsi="Calibri" w:cs="Calibri"/>
            <w:i/>
          </w:rPr>
          <w:t xml:space="preserve"> </w:t>
        </w:r>
        <w:r w:rsidR="00FF61F7" w:rsidRPr="00985F75">
          <w:rPr>
            <w:rFonts w:ascii="Calibri" w:hAnsi="Calibri" w:cs="Calibri"/>
            <w:i/>
            <w:rPrChange w:id="730" w:author="Karina J Nielsen" w:date="2012-03-26T18:56:00Z">
              <w:rPr>
                <w:rFonts w:ascii="Calibri" w:hAnsi="Calibri" w:cs="Calibri"/>
                <w:i/>
                <w:sz w:val="22"/>
              </w:rPr>
            </w:rPrChange>
          </w:rPr>
          <w:t>spore production, germination success and reproductive effort</w:t>
        </w:r>
      </w:ins>
    </w:p>
    <w:p w14:paraId="5D26DE75" w14:textId="77777777" w:rsidR="00353116" w:rsidRPr="00985F75" w:rsidRDefault="00353116" w:rsidP="00985F75">
      <w:pPr>
        <w:rPr>
          <w:ins w:id="731" w:author="Karina J Nielsen" w:date="2012-03-26T18:55:00Z"/>
          <w:rFonts w:ascii="Calibri" w:hAnsi="Calibri" w:cs="Calibri"/>
          <w:rPrChange w:id="732" w:author="Karina J Nielsen" w:date="2012-03-26T18:56:00Z">
            <w:rPr>
              <w:ins w:id="733" w:author="Karina J Nielsen" w:date="2012-03-26T18:55:00Z"/>
              <w:rFonts w:ascii="Calibri" w:hAnsi="Calibri" w:cs="Calibri"/>
              <w:sz w:val="22"/>
            </w:rPr>
          </w:rPrChange>
        </w:rPr>
      </w:pPr>
    </w:p>
    <w:p w14:paraId="37311F92" w14:textId="77777777" w:rsidR="001A0878" w:rsidRPr="00985F75" w:rsidRDefault="001A0878" w:rsidP="00D500CC">
      <w:pPr>
        <w:widowControl w:val="0"/>
        <w:autoSpaceDE w:val="0"/>
        <w:autoSpaceDN w:val="0"/>
        <w:adjustRightInd w:val="0"/>
        <w:spacing w:after="320" w:line="480" w:lineRule="auto"/>
        <w:ind w:firstLine="720"/>
        <w:rPr>
          <w:rFonts w:ascii="Calibri" w:eastAsia="Times New Roman" w:hAnsi="Calibri" w:cs="Calibri"/>
          <w:rPrChange w:id="734" w:author="Karina J Nielsen" w:date="2012-03-11T16:30:00Z">
            <w:rPr>
              <w:rFonts w:ascii="TimesNewRomanPSMT" w:eastAsia="Times New Roman" w:hAnsi="TimesNewRomanPSMT"/>
            </w:rPr>
          </w:rPrChange>
        </w:rPr>
        <w:pPrChange w:id="735" w:author="Karina J Nielsen" w:date="2012-03-26T19:02:00Z">
          <w:pPr>
            <w:widowControl w:val="0"/>
            <w:autoSpaceDE w:val="0"/>
            <w:autoSpaceDN w:val="0"/>
            <w:adjustRightInd w:val="0"/>
            <w:spacing w:after="320" w:line="480" w:lineRule="auto"/>
          </w:pPr>
        </w:pPrChange>
      </w:pPr>
      <w:r w:rsidRPr="00985F75">
        <w:rPr>
          <w:rFonts w:ascii="Calibri" w:eastAsia="Times New Roman" w:hAnsi="Calibri" w:cs="Calibri"/>
          <w:rPrChange w:id="736" w:author="Karina J Nielsen" w:date="2012-03-11T16:30:00Z">
            <w:rPr>
              <w:rFonts w:ascii="TimesNewRomanPSMT" w:eastAsia="Times New Roman" w:hAnsi="TimesNewRomanPSMT"/>
            </w:rPr>
          </w:rPrChange>
        </w:rPr>
        <w:t>To test the hypothesis that loss of biomass</w:t>
      </w:r>
      <w:ins w:id="737" w:author="Karina J Nielsen" w:date="2012-03-10T14:46:00Z">
        <w:r w:rsidR="009123FB" w:rsidRPr="00985F75">
          <w:rPr>
            <w:rFonts w:ascii="Calibri" w:eastAsia="Times New Roman" w:hAnsi="Calibri" w:cs="Calibri"/>
            <w:rPrChange w:id="738" w:author="Karina J Nielsen" w:date="2012-03-11T16:30:00Z">
              <w:rPr>
                <w:rFonts w:ascii="TimesNewRomanPSMT" w:eastAsia="Times New Roman" w:hAnsi="TimesNewRomanPSMT"/>
              </w:rPr>
            </w:rPrChange>
          </w:rPr>
          <w:t xml:space="preserve"> </w:t>
        </w:r>
      </w:ins>
      <w:del w:id="739" w:author="Karina J Nielsen" w:date="2012-02-05T20:44:00Z">
        <w:r w:rsidRPr="00985F75" w:rsidDel="003767CB">
          <w:rPr>
            <w:rFonts w:ascii="Calibri" w:eastAsia="Times New Roman" w:hAnsi="Calibri" w:cs="Calibri"/>
            <w:rPrChange w:id="740" w:author="Karina J Nielsen" w:date="2012-03-11T16:30:00Z">
              <w:rPr>
                <w:rFonts w:ascii="TimesNewRomanPSMT" w:eastAsia="Times New Roman" w:hAnsi="TimesNewRomanPSMT"/>
              </w:rPr>
            </w:rPrChange>
          </w:rPr>
          <w:delText xml:space="preserve"> has a negative effect on</w:delText>
        </w:r>
      </w:del>
      <w:ins w:id="741" w:author="Karina J Nielsen" w:date="2012-02-05T20:45:00Z">
        <w:r w:rsidR="003767CB" w:rsidRPr="00985F75">
          <w:rPr>
            <w:rFonts w:ascii="Calibri" w:eastAsia="Times New Roman" w:hAnsi="Calibri" w:cs="Calibri"/>
            <w:rPrChange w:id="742" w:author="Karina J Nielsen" w:date="2012-03-11T16:30:00Z">
              <w:rPr>
                <w:rFonts w:ascii="TimesNewRomanPSMT" w:eastAsia="Times New Roman" w:hAnsi="TimesNewRomanPSMT"/>
              </w:rPr>
            </w:rPrChange>
          </w:rPr>
          <w:t>reduces or</w:t>
        </w:r>
      </w:ins>
      <w:ins w:id="743" w:author="Karina J Nielsen" w:date="2012-02-05T20:44:00Z">
        <w:r w:rsidR="003767CB" w:rsidRPr="00985F75">
          <w:rPr>
            <w:rFonts w:ascii="Calibri" w:eastAsia="Times New Roman" w:hAnsi="Calibri" w:cs="Calibri"/>
            <w:rPrChange w:id="744" w:author="Karina J Nielsen" w:date="2012-03-11T16:30:00Z">
              <w:rPr>
                <w:rFonts w:ascii="TimesNewRomanPSMT" w:eastAsia="Times New Roman" w:hAnsi="TimesNewRomanPSMT"/>
              </w:rPr>
            </w:rPrChange>
          </w:rPr>
          <w:t xml:space="preserve"> delays</w:t>
        </w:r>
      </w:ins>
      <w:r w:rsidRPr="00985F75">
        <w:rPr>
          <w:rFonts w:ascii="Calibri" w:eastAsia="Times New Roman" w:hAnsi="Calibri" w:cs="Calibri"/>
          <w:rPrChange w:id="745" w:author="Karina J Nielsen" w:date="2012-03-11T16:30:00Z">
            <w:rPr>
              <w:rFonts w:ascii="TimesNewRomanPSMT" w:eastAsia="Times New Roman" w:hAnsi="TimesNewRomanPSMT"/>
            </w:rPr>
          </w:rPrChange>
        </w:rPr>
        <w:t xml:space="preserve"> </w:t>
      </w:r>
      <w:proofErr w:type="spellStart"/>
      <w:r w:rsidRPr="00985F75">
        <w:rPr>
          <w:rFonts w:ascii="Calibri" w:eastAsia="Times New Roman" w:hAnsi="Calibri" w:cs="Calibri"/>
          <w:i/>
          <w:rPrChange w:id="746" w:author="Karina J Nielsen" w:date="2012-03-11T16:30:00Z">
            <w:rPr>
              <w:rFonts w:ascii="TimesNewRomanPSMT" w:eastAsia="Times New Roman" w:hAnsi="TimesNewRomanPSMT"/>
              <w:i/>
            </w:rPr>
          </w:rPrChange>
        </w:rPr>
        <w:t>Postelsia</w:t>
      </w:r>
      <w:proofErr w:type="spellEnd"/>
      <w:r w:rsidRPr="00985F75">
        <w:rPr>
          <w:rFonts w:ascii="Calibri" w:eastAsia="Times New Roman" w:hAnsi="Calibri" w:cs="Calibri"/>
          <w:rPrChange w:id="747" w:author="Karina J Nielsen" w:date="2012-03-11T16:30:00Z">
            <w:rPr>
              <w:rFonts w:ascii="TimesNewRomanPSMT" w:eastAsia="Times New Roman" w:hAnsi="TimesNewRomanPSMT"/>
            </w:rPr>
          </w:rPrChange>
        </w:rPr>
        <w:t xml:space="preserve"> spore release</w:t>
      </w:r>
      <w:ins w:id="748" w:author="Karina J Nielsen" w:date="2012-03-11T16:34:00Z">
        <w:r w:rsidR="00D07EB5" w:rsidRPr="00985F75">
          <w:rPr>
            <w:rFonts w:ascii="Calibri" w:eastAsia="Times New Roman" w:hAnsi="Calibri" w:cs="Calibri"/>
          </w:rPr>
          <w:t>,</w:t>
        </w:r>
      </w:ins>
      <w:del w:id="749" w:author="Karina J Nielsen" w:date="2012-03-11T16:34:00Z">
        <w:r w:rsidRPr="00985F75" w:rsidDel="00D07EB5">
          <w:rPr>
            <w:rFonts w:ascii="Calibri" w:eastAsia="Times New Roman" w:hAnsi="Calibri" w:cs="Calibri"/>
            <w:rPrChange w:id="750" w:author="Karina J Nielsen" w:date="2012-03-11T16:30:00Z">
              <w:rPr>
                <w:rFonts w:ascii="TimesNewRomanPSMT" w:eastAsia="Times New Roman" w:hAnsi="TimesNewRomanPSMT"/>
              </w:rPr>
            </w:rPrChange>
          </w:rPr>
          <w:delText xml:space="preserve"> and</w:delText>
        </w:r>
      </w:del>
      <w:del w:id="751" w:author="Karina J Nielsen" w:date="2012-02-05T20:45:00Z">
        <w:r w:rsidRPr="00985F75" w:rsidDel="003767CB">
          <w:rPr>
            <w:rFonts w:ascii="Calibri" w:eastAsia="Times New Roman" w:hAnsi="Calibri" w:cs="Calibri"/>
            <w:rPrChange w:id="752" w:author="Karina J Nielsen" w:date="2012-03-11T16:30:00Z">
              <w:rPr>
                <w:rFonts w:ascii="TimesNewRomanPSMT" w:eastAsia="Times New Roman" w:hAnsi="TimesNewRomanPSMT"/>
              </w:rPr>
            </w:rPrChange>
          </w:rPr>
          <w:delText xml:space="preserve"> </w:delText>
        </w:r>
      </w:del>
      <w:ins w:id="753" w:author="Karina J Nielsen" w:date="2012-02-05T20:45:00Z">
        <w:r w:rsidR="003767CB" w:rsidRPr="00985F75">
          <w:rPr>
            <w:rFonts w:ascii="Calibri" w:eastAsia="Times New Roman" w:hAnsi="Calibri" w:cs="Calibri"/>
            <w:rPrChange w:id="754" w:author="Karina J Nielsen" w:date="2012-03-11T16:30:00Z">
              <w:rPr>
                <w:rFonts w:ascii="TimesNewRomanPSMT" w:eastAsia="Times New Roman" w:hAnsi="TimesNewRomanPSMT"/>
              </w:rPr>
            </w:rPrChange>
          </w:rPr>
          <w:t xml:space="preserve"> </w:t>
        </w:r>
      </w:ins>
      <w:r w:rsidRPr="00985F75">
        <w:rPr>
          <w:rFonts w:ascii="Calibri" w:eastAsia="Times New Roman" w:hAnsi="Calibri" w:cs="Calibri"/>
          <w:rPrChange w:id="755" w:author="Karina J Nielsen" w:date="2012-03-11T16:30:00Z">
            <w:rPr>
              <w:rFonts w:ascii="TimesNewRomanPSMT" w:eastAsia="Times New Roman" w:hAnsi="TimesNewRomanPSMT"/>
            </w:rPr>
          </w:rPrChange>
        </w:rPr>
        <w:t xml:space="preserve">germination success </w:t>
      </w:r>
      <w:ins w:id="756" w:author="Karina J Nielsen" w:date="2012-03-11T16:34:00Z">
        <w:r w:rsidR="00D07EB5" w:rsidRPr="00985F75">
          <w:rPr>
            <w:rFonts w:ascii="Calibri" w:eastAsia="Times New Roman" w:hAnsi="Calibri" w:cs="Calibri"/>
          </w:rPr>
          <w:t xml:space="preserve">and overall reproductive effort (the product of spore production and germination success), </w:t>
        </w:r>
      </w:ins>
      <w:r w:rsidRPr="00985F75">
        <w:rPr>
          <w:rFonts w:ascii="Calibri" w:eastAsia="Times New Roman" w:hAnsi="Calibri" w:cs="Calibri"/>
          <w:rPrChange w:id="757" w:author="Karina J Nielsen" w:date="2012-03-11T16:30:00Z">
            <w:rPr>
              <w:rFonts w:ascii="TimesNewRomanPSMT" w:eastAsia="Times New Roman" w:hAnsi="TimesNewRomanPSMT"/>
            </w:rPr>
          </w:rPrChange>
        </w:rPr>
        <w:t xml:space="preserve">I monitored </w:t>
      </w:r>
      <w:del w:id="758" w:author="Karina J Nielsen" w:date="2012-03-11T16:34:00Z">
        <w:r w:rsidRPr="00985F75" w:rsidDel="00D07EB5">
          <w:rPr>
            <w:rFonts w:ascii="Calibri" w:eastAsia="Times New Roman" w:hAnsi="Calibri" w:cs="Calibri"/>
            <w:rPrChange w:id="759" w:author="Karina J Nielsen" w:date="2012-03-11T16:30:00Z">
              <w:rPr>
                <w:rFonts w:ascii="TimesNewRomanPSMT" w:eastAsia="Times New Roman" w:hAnsi="TimesNewRomanPSMT"/>
              </w:rPr>
            </w:rPrChange>
          </w:rPr>
          <w:delText>spore release rates and germination success</w:delText>
        </w:r>
      </w:del>
      <w:ins w:id="760" w:author="Karina J Nielsen" w:date="2012-03-11T16:34:00Z">
        <w:r w:rsidR="00D07EB5" w:rsidRPr="00985F75">
          <w:rPr>
            <w:rFonts w:ascii="Calibri" w:eastAsia="Times New Roman" w:hAnsi="Calibri" w:cs="Calibri"/>
          </w:rPr>
          <w:t>these response variables</w:t>
        </w:r>
      </w:ins>
      <w:r w:rsidRPr="00985F75">
        <w:rPr>
          <w:rFonts w:ascii="Calibri" w:eastAsia="Times New Roman" w:hAnsi="Calibri" w:cs="Calibri"/>
          <w:rPrChange w:id="761" w:author="Karina J Nielsen" w:date="2012-03-11T16:30:00Z">
            <w:rPr>
              <w:rFonts w:ascii="TimesNewRomanPSMT" w:eastAsia="Times New Roman" w:hAnsi="TimesNewRomanPSMT"/>
            </w:rPr>
          </w:rPrChange>
        </w:rPr>
        <w:t xml:space="preserve"> from </w:t>
      </w:r>
      <w:ins w:id="762" w:author="Karina J Nielsen" w:date="2012-03-26T19:09:00Z">
        <w:r w:rsidR="00353116" w:rsidRPr="00985F75">
          <w:rPr>
            <w:rFonts w:ascii="Calibri" w:eastAsia="Times New Roman" w:hAnsi="Calibri" w:cs="Calibri"/>
          </w:rPr>
          <w:t xml:space="preserve">individuals within </w:t>
        </w:r>
      </w:ins>
      <w:ins w:id="763" w:author="Karina J Nielsen" w:date="2012-02-05T16:04:00Z">
        <w:r w:rsidR="008338AC" w:rsidRPr="00985F75">
          <w:rPr>
            <w:rFonts w:ascii="Calibri" w:eastAsia="Times New Roman" w:hAnsi="Calibri" w:cs="Calibri"/>
            <w:rPrChange w:id="764" w:author="Karina J Nielsen" w:date="2012-03-11T16:30:00Z">
              <w:rPr>
                <w:rFonts w:ascii="TimesNewRomanPSMT" w:eastAsia="Times New Roman" w:hAnsi="TimesNewRomanPSMT"/>
              </w:rPr>
            </w:rPrChange>
          </w:rPr>
          <w:t xml:space="preserve">a single population in </w:t>
        </w:r>
      </w:ins>
      <w:r w:rsidRPr="00985F75">
        <w:rPr>
          <w:rFonts w:ascii="Calibri" w:eastAsia="Times New Roman" w:hAnsi="Calibri" w:cs="Calibri"/>
          <w:rPrChange w:id="765" w:author="Karina J Nielsen" w:date="2012-03-11T16:30:00Z">
            <w:rPr>
              <w:rFonts w:ascii="TimesNewRomanPSMT" w:eastAsia="Times New Roman" w:hAnsi="TimesNewRomanPSMT"/>
            </w:rPr>
          </w:rPrChange>
        </w:rPr>
        <w:t xml:space="preserve">each treatment level of my field experiment </w:t>
      </w:r>
      <w:ins w:id="766" w:author="Karina J Nielsen" w:date="2012-03-12T00:34:00Z">
        <w:r w:rsidR="002C4A6E" w:rsidRPr="00985F75">
          <w:rPr>
            <w:rFonts w:ascii="Calibri" w:eastAsia="Times New Roman" w:hAnsi="Calibri" w:cs="Calibri"/>
          </w:rPr>
          <w:t>at one site (</w:t>
        </w:r>
        <w:proofErr w:type="spellStart"/>
        <w:r w:rsidR="002C4A6E" w:rsidRPr="00985F75">
          <w:rPr>
            <w:rFonts w:ascii="Calibri" w:eastAsia="Times New Roman" w:hAnsi="Calibri" w:cs="Calibri"/>
          </w:rPr>
          <w:t>MacKerricker</w:t>
        </w:r>
        <w:proofErr w:type="spellEnd"/>
        <w:r w:rsidR="002C4A6E" w:rsidRPr="00985F75">
          <w:rPr>
            <w:rFonts w:ascii="Calibri" w:eastAsia="Times New Roman" w:hAnsi="Calibri" w:cs="Calibri"/>
          </w:rPr>
          <w:t xml:space="preserve"> State Park) </w:t>
        </w:r>
      </w:ins>
      <w:del w:id="767" w:author="Karina J Nielsen" w:date="2012-02-05T16:05:00Z">
        <w:r w:rsidRPr="00985F75" w:rsidDel="008338AC">
          <w:rPr>
            <w:rFonts w:ascii="Calibri" w:eastAsia="Times New Roman" w:hAnsi="Calibri" w:cs="Calibri"/>
            <w:rPrChange w:id="768" w:author="Karina J Nielsen" w:date="2012-03-11T16:30:00Z">
              <w:rPr>
                <w:rFonts w:ascii="TimesNewRomanPSMT" w:eastAsia="Times New Roman" w:hAnsi="TimesNewRomanPSMT"/>
              </w:rPr>
            </w:rPrChange>
          </w:rPr>
          <w:delText xml:space="preserve">populations </w:delText>
        </w:r>
      </w:del>
      <w:r w:rsidRPr="00985F75">
        <w:rPr>
          <w:rFonts w:ascii="Calibri" w:eastAsia="Times New Roman" w:hAnsi="Calibri" w:cs="Calibri"/>
          <w:rPrChange w:id="769" w:author="Karina J Nielsen" w:date="2012-03-11T16:30:00Z">
            <w:rPr>
              <w:rFonts w:ascii="TimesNewRomanPSMT" w:eastAsia="Times New Roman" w:hAnsi="TimesNewRomanPSMT"/>
            </w:rPr>
          </w:rPrChange>
        </w:rPr>
        <w:t>every two weeks</w:t>
      </w:r>
      <w:ins w:id="770" w:author="Karina J Nielsen" w:date="2012-03-26T19:10:00Z">
        <w:r w:rsidR="00353116" w:rsidRPr="00985F75">
          <w:rPr>
            <w:rFonts w:ascii="Calibri" w:eastAsia="Times New Roman" w:hAnsi="Calibri" w:cs="Calibri"/>
          </w:rPr>
          <w:t>. H</w:t>
        </w:r>
      </w:ins>
      <w:ins w:id="771" w:author="Karina J Nielsen" w:date="2012-02-05T16:06:00Z">
        <w:r w:rsidR="008338AC" w:rsidRPr="00985F75">
          <w:rPr>
            <w:rFonts w:ascii="Calibri" w:eastAsia="Times New Roman" w:hAnsi="Calibri" w:cs="Calibri"/>
            <w:rPrChange w:id="772" w:author="Karina J Nielsen" w:date="2012-03-11T16:30:00Z">
              <w:rPr>
                <w:rFonts w:ascii="TimesNewRomanPSMT" w:eastAsia="Times New Roman" w:hAnsi="TimesNewRomanPSMT"/>
              </w:rPr>
            </w:rPrChange>
          </w:rPr>
          <w:t xml:space="preserve">aphazardly selected </w:t>
        </w:r>
      </w:ins>
      <w:ins w:id="773" w:author="Karina J Nielsen" w:date="2012-02-05T16:05:00Z">
        <w:r w:rsidR="008338AC" w:rsidRPr="00985F75">
          <w:rPr>
            <w:rFonts w:ascii="Calibri" w:eastAsia="Times New Roman" w:hAnsi="Calibri" w:cs="Calibri"/>
            <w:rPrChange w:id="774" w:author="Karina J Nielsen" w:date="2012-03-11T16:30:00Z">
              <w:rPr>
                <w:rFonts w:ascii="TimesNewRomanPSMT" w:eastAsia="Times New Roman" w:hAnsi="TimesNewRomanPSMT"/>
              </w:rPr>
            </w:rPrChange>
          </w:rPr>
          <w:t>individuals</w:t>
        </w:r>
      </w:ins>
      <w:ins w:id="775" w:author="Karina J Nielsen" w:date="2012-02-05T16:06:00Z">
        <w:r w:rsidR="008338AC" w:rsidRPr="00985F75">
          <w:rPr>
            <w:rFonts w:ascii="Calibri" w:eastAsia="Times New Roman" w:hAnsi="Calibri" w:cs="Calibri"/>
            <w:rPrChange w:id="776" w:author="Karina J Nielsen" w:date="2012-03-11T16:30:00Z">
              <w:rPr>
                <w:rFonts w:ascii="TimesNewRomanPSMT" w:eastAsia="Times New Roman" w:hAnsi="TimesNewRomanPSMT"/>
              </w:rPr>
            </w:rPrChange>
          </w:rPr>
          <w:t xml:space="preserve"> from the same populations</w:t>
        </w:r>
      </w:ins>
      <w:ins w:id="777" w:author="Karina J Nielsen" w:date="2012-02-05T16:05:00Z">
        <w:r w:rsidR="002C4A6E" w:rsidRPr="00985F75">
          <w:rPr>
            <w:rFonts w:ascii="Calibri" w:eastAsia="Times New Roman" w:hAnsi="Calibri" w:cs="Calibri"/>
          </w:rPr>
          <w:t xml:space="preserve"> were </w:t>
        </w:r>
        <w:r w:rsidR="008338AC" w:rsidRPr="00985F75">
          <w:rPr>
            <w:rFonts w:ascii="Calibri" w:eastAsia="Times New Roman" w:hAnsi="Calibri" w:cs="Calibri"/>
            <w:rPrChange w:id="778" w:author="Karina J Nielsen" w:date="2012-03-11T16:30:00Z">
              <w:rPr>
                <w:rFonts w:ascii="TimesNewRomanPSMT" w:eastAsia="Times New Roman" w:hAnsi="TimesNewRomanPSMT"/>
              </w:rPr>
            </w:rPrChange>
          </w:rPr>
          <w:t>sampled over time</w:t>
        </w:r>
      </w:ins>
      <w:ins w:id="779" w:author="Karina J Nielsen" w:date="2012-03-26T19:10:00Z">
        <w:r w:rsidR="00353116" w:rsidRPr="00985F75">
          <w:rPr>
            <w:rFonts w:ascii="Calibri" w:eastAsia="Times New Roman" w:hAnsi="Calibri" w:cs="Calibri"/>
          </w:rPr>
          <w:t xml:space="preserve"> thus </w:t>
        </w:r>
      </w:ins>
      <w:ins w:id="780" w:author="Karina J Nielsen" w:date="2012-03-12T00:35:00Z">
        <w:r w:rsidR="002C4A6E" w:rsidRPr="00985F75">
          <w:rPr>
            <w:rFonts w:ascii="Calibri" w:eastAsia="Times New Roman" w:hAnsi="Calibri" w:cs="Calibri"/>
          </w:rPr>
          <w:t xml:space="preserve">the same </w:t>
        </w:r>
      </w:ins>
      <w:ins w:id="781" w:author="Karina J Nielsen" w:date="2012-03-12T00:36:00Z">
        <w:r w:rsidR="002C4A6E" w:rsidRPr="00985F75">
          <w:rPr>
            <w:rFonts w:ascii="Calibri" w:eastAsia="Times New Roman" w:hAnsi="Calibri" w:cs="Calibri"/>
          </w:rPr>
          <w:t xml:space="preserve">set of </w:t>
        </w:r>
      </w:ins>
      <w:ins w:id="782" w:author="Karina J Nielsen" w:date="2012-03-12T00:35:00Z">
        <w:r w:rsidR="002C4A6E" w:rsidRPr="00985F75">
          <w:rPr>
            <w:rFonts w:ascii="Calibri" w:eastAsia="Times New Roman" w:hAnsi="Calibri" w:cs="Calibri"/>
          </w:rPr>
          <w:t>individuals w</w:t>
        </w:r>
      </w:ins>
      <w:ins w:id="783" w:author="Karina J Nielsen" w:date="2012-03-12T00:36:00Z">
        <w:r w:rsidR="002C4A6E" w:rsidRPr="00985F75">
          <w:rPr>
            <w:rFonts w:ascii="Calibri" w:eastAsia="Times New Roman" w:hAnsi="Calibri" w:cs="Calibri"/>
          </w:rPr>
          <w:t>as</w:t>
        </w:r>
      </w:ins>
      <w:ins w:id="784" w:author="Karina J Nielsen" w:date="2012-03-12T00:35:00Z">
        <w:r w:rsidR="00353116" w:rsidRPr="00985F75">
          <w:rPr>
            <w:rFonts w:ascii="Calibri" w:eastAsia="Times New Roman" w:hAnsi="Calibri" w:cs="Calibri"/>
          </w:rPr>
          <w:t xml:space="preserve"> </w:t>
        </w:r>
        <w:r w:rsidR="002C4A6E" w:rsidRPr="00985F75">
          <w:rPr>
            <w:rFonts w:ascii="Calibri" w:eastAsia="Times New Roman" w:hAnsi="Calibri" w:cs="Calibri"/>
          </w:rPr>
          <w:t>unlikely to have been sampled more than once</w:t>
        </w:r>
      </w:ins>
      <w:r w:rsidRPr="00985F75">
        <w:rPr>
          <w:rFonts w:ascii="Calibri" w:eastAsia="Times New Roman" w:hAnsi="Calibri" w:cs="Calibri"/>
          <w:rPrChange w:id="785" w:author="Karina J Nielsen" w:date="2012-03-11T16:30:00Z">
            <w:rPr>
              <w:rFonts w:ascii="TimesNewRomanPSMT" w:eastAsia="Times New Roman" w:hAnsi="TimesNewRomanPSMT"/>
            </w:rPr>
          </w:rPrChange>
        </w:rPr>
        <w:t xml:space="preserve">.  </w:t>
      </w:r>
      <w:ins w:id="786" w:author="Karina J Nielsen" w:date="2012-03-11T16:35:00Z">
        <w:r w:rsidR="00D07EB5" w:rsidRPr="00985F75">
          <w:rPr>
            <w:rFonts w:ascii="Calibri" w:eastAsia="Times New Roman" w:hAnsi="Calibri" w:cs="Calibri"/>
          </w:rPr>
          <w:t>To make sampling possible at this frequency throughout the reproductive period (late summer through fall) I chose the 3 popu</w:t>
        </w:r>
      </w:ins>
      <w:ins w:id="787" w:author="Karina J Nielsen" w:date="2012-03-11T16:36:00Z">
        <w:r w:rsidR="00D07EB5" w:rsidRPr="00985F75">
          <w:rPr>
            <w:rFonts w:ascii="Calibri" w:eastAsia="Times New Roman" w:hAnsi="Calibri" w:cs="Calibri"/>
          </w:rPr>
          <w:t>l</w:t>
        </w:r>
      </w:ins>
      <w:ins w:id="788" w:author="Karina J Nielsen" w:date="2012-03-11T16:35:00Z">
        <w:r w:rsidR="00D07EB5" w:rsidRPr="00985F75">
          <w:rPr>
            <w:rFonts w:ascii="Calibri" w:eastAsia="Times New Roman" w:hAnsi="Calibri" w:cs="Calibri"/>
          </w:rPr>
          <w:t xml:space="preserve">ations </w:t>
        </w:r>
      </w:ins>
      <w:ins w:id="789" w:author="Karina J Nielsen" w:date="2012-03-11T16:38:00Z">
        <w:r w:rsidR="009E3342" w:rsidRPr="00985F75">
          <w:rPr>
            <w:rFonts w:ascii="Calibri" w:eastAsia="Times New Roman" w:hAnsi="Calibri" w:cs="Calibri"/>
          </w:rPr>
          <w:t xml:space="preserve">to sample from </w:t>
        </w:r>
      </w:ins>
      <w:ins w:id="790" w:author="Karina J Nielsen" w:date="2012-03-11T16:35:00Z">
        <w:r w:rsidR="00D07EB5" w:rsidRPr="00985F75">
          <w:rPr>
            <w:rFonts w:ascii="Calibri" w:eastAsia="Times New Roman" w:hAnsi="Calibri" w:cs="Calibri"/>
          </w:rPr>
          <w:t xml:space="preserve">based on </w:t>
        </w:r>
      </w:ins>
      <w:ins w:id="791" w:author="Karina J Nielsen" w:date="2012-03-11T16:37:00Z">
        <w:r w:rsidR="00D07EB5" w:rsidRPr="00985F75">
          <w:rPr>
            <w:rFonts w:ascii="Calibri" w:eastAsia="Times New Roman" w:hAnsi="Calibri" w:cs="Calibri"/>
          </w:rPr>
          <w:t xml:space="preserve">reliability of safe </w:t>
        </w:r>
      </w:ins>
      <w:ins w:id="792" w:author="Karina J Nielsen" w:date="2012-03-11T16:35:00Z">
        <w:r w:rsidR="00D07EB5" w:rsidRPr="00985F75">
          <w:rPr>
            <w:rFonts w:ascii="Calibri" w:eastAsia="Times New Roman" w:hAnsi="Calibri" w:cs="Calibri"/>
          </w:rPr>
          <w:t>access</w:t>
        </w:r>
      </w:ins>
      <w:ins w:id="793" w:author="Karina J Nielsen" w:date="2012-03-11T16:37:00Z">
        <w:r w:rsidR="00D07EB5" w:rsidRPr="00985F75">
          <w:rPr>
            <w:rFonts w:ascii="Calibri" w:eastAsia="Times New Roman" w:hAnsi="Calibri" w:cs="Calibri"/>
          </w:rPr>
          <w:t xml:space="preserve"> at this time of year.  Because </w:t>
        </w:r>
      </w:ins>
      <w:ins w:id="794" w:author="Karina J Nielsen" w:date="2012-03-11T16:38:00Z">
        <w:r w:rsidR="009E3342" w:rsidRPr="00985F75">
          <w:rPr>
            <w:rFonts w:ascii="Calibri" w:eastAsia="Times New Roman" w:hAnsi="Calibri" w:cs="Calibri"/>
          </w:rPr>
          <w:t xml:space="preserve">the </w:t>
        </w:r>
      </w:ins>
      <w:ins w:id="795" w:author="Karina J Nielsen" w:date="2012-03-11T16:37:00Z">
        <w:r w:rsidR="00D07EB5" w:rsidRPr="00985F75">
          <w:rPr>
            <w:rFonts w:ascii="Calibri" w:eastAsia="Times New Roman" w:hAnsi="Calibri" w:cs="Calibri"/>
          </w:rPr>
          <w:t>ti</w:t>
        </w:r>
        <w:r w:rsidR="009E3342" w:rsidRPr="00985F75">
          <w:rPr>
            <w:rFonts w:ascii="Calibri" w:eastAsia="Times New Roman" w:hAnsi="Calibri" w:cs="Calibri"/>
          </w:rPr>
          <w:t xml:space="preserve">des are not very low between late August </w:t>
        </w:r>
        <w:r w:rsidR="00D07EB5" w:rsidRPr="00985F75">
          <w:rPr>
            <w:rFonts w:ascii="Calibri" w:eastAsia="Times New Roman" w:hAnsi="Calibri" w:cs="Calibri"/>
          </w:rPr>
          <w:t>and October</w:t>
        </w:r>
      </w:ins>
      <w:ins w:id="796" w:author="Karina J Nielsen" w:date="2012-03-11T16:39:00Z">
        <w:r w:rsidR="009E3342" w:rsidRPr="00985F75">
          <w:rPr>
            <w:rFonts w:ascii="Calibri" w:eastAsia="Times New Roman" w:hAnsi="Calibri" w:cs="Calibri"/>
          </w:rPr>
          <w:t xml:space="preserve"> my choices were restricted and favored populations at higher tidal elevations on the shore.</w:t>
        </w:r>
      </w:ins>
      <w:ins w:id="797" w:author="Karina J Nielsen" w:date="2012-03-11T16:36:00Z">
        <w:r w:rsidR="00D07EB5" w:rsidRPr="00985F75">
          <w:rPr>
            <w:rFonts w:ascii="Calibri" w:eastAsia="Times New Roman" w:hAnsi="Calibri" w:cs="Calibri"/>
          </w:rPr>
          <w:t xml:space="preserve">  </w:t>
        </w:r>
      </w:ins>
      <w:r w:rsidRPr="00985F75">
        <w:rPr>
          <w:rFonts w:ascii="Calibri" w:eastAsia="Times New Roman" w:hAnsi="Calibri" w:cs="Calibri"/>
          <w:rPrChange w:id="798" w:author="Karina J Nielsen" w:date="2012-03-11T16:30:00Z">
            <w:rPr>
              <w:rFonts w:ascii="TimesNewRomanPSMT" w:eastAsia="Times New Roman" w:hAnsi="TimesNewRomanPSMT"/>
            </w:rPr>
          </w:rPrChange>
        </w:rPr>
        <w:t xml:space="preserve">I determined spore release rates and germination success using standard methods described in detail in Thompson et al. (2010).  To measure spore </w:t>
      </w:r>
      <w:proofErr w:type="gramStart"/>
      <w:r w:rsidRPr="00985F75">
        <w:rPr>
          <w:rFonts w:ascii="Calibri" w:eastAsia="Times New Roman" w:hAnsi="Calibri" w:cs="Calibri"/>
          <w:rPrChange w:id="799" w:author="Karina J Nielsen" w:date="2012-03-11T16:30:00Z">
            <w:rPr>
              <w:rFonts w:ascii="TimesNewRomanPSMT" w:eastAsia="Times New Roman" w:hAnsi="TimesNewRomanPSMT"/>
            </w:rPr>
          </w:rPrChange>
        </w:rPr>
        <w:t>production</w:t>
      </w:r>
      <w:proofErr w:type="gramEnd"/>
      <w:r w:rsidRPr="00985F75">
        <w:rPr>
          <w:rFonts w:ascii="Calibri" w:eastAsia="Times New Roman" w:hAnsi="Calibri" w:cs="Calibri"/>
          <w:rPrChange w:id="800" w:author="Karina J Nielsen" w:date="2012-03-11T16:30:00Z">
            <w:rPr>
              <w:rFonts w:ascii="TimesNewRomanPSMT" w:eastAsia="Times New Roman" w:hAnsi="TimesNewRomanPSMT"/>
            </w:rPr>
          </w:rPrChange>
        </w:rPr>
        <w:t xml:space="preserve"> I cut sorus tissue into 1 cm</w:t>
      </w:r>
      <w:r w:rsidRPr="00985F75">
        <w:rPr>
          <w:rFonts w:ascii="Calibri" w:eastAsia="Times New Roman" w:hAnsi="Calibri" w:cs="Calibri"/>
          <w:vertAlign w:val="superscript"/>
          <w:rPrChange w:id="801" w:author="Karina J Nielsen" w:date="2012-03-11T16:30:00Z">
            <w:rPr>
              <w:rFonts w:ascii="TimesNewRomanPSMT" w:eastAsia="Times New Roman" w:hAnsi="TimesNewRomanPSMT"/>
              <w:vertAlign w:val="superscript"/>
            </w:rPr>
          </w:rPrChange>
        </w:rPr>
        <w:t>2</w:t>
      </w:r>
      <w:r w:rsidRPr="00985F75">
        <w:rPr>
          <w:rFonts w:ascii="Calibri" w:eastAsia="Times New Roman" w:hAnsi="Calibri" w:cs="Calibri"/>
          <w:rPrChange w:id="802" w:author="Karina J Nielsen" w:date="2012-03-11T16:30:00Z">
            <w:rPr>
              <w:rFonts w:ascii="TimesNewRomanPSMT" w:eastAsia="Times New Roman" w:hAnsi="TimesNewRomanPSMT"/>
            </w:rPr>
          </w:rPrChange>
        </w:rPr>
        <w:t xml:space="preserve"> pieces and placed them in 1-dram vials with 0.95 mL filtered seawater. After 24 hours, I removed the sorus tissue from the vial and discarded it.  To preserve the </w:t>
      </w:r>
      <w:proofErr w:type="gramStart"/>
      <w:r w:rsidRPr="00985F75">
        <w:rPr>
          <w:rFonts w:ascii="Calibri" w:eastAsia="Times New Roman" w:hAnsi="Calibri" w:cs="Calibri"/>
          <w:rPrChange w:id="803" w:author="Karina J Nielsen" w:date="2012-03-11T16:30:00Z">
            <w:rPr>
              <w:rFonts w:ascii="TimesNewRomanPSMT" w:eastAsia="Times New Roman" w:hAnsi="TimesNewRomanPSMT"/>
            </w:rPr>
          </w:rPrChange>
        </w:rPr>
        <w:t>samples</w:t>
      </w:r>
      <w:proofErr w:type="gramEnd"/>
      <w:r w:rsidRPr="00985F75">
        <w:rPr>
          <w:rFonts w:ascii="Calibri" w:eastAsia="Times New Roman" w:hAnsi="Calibri" w:cs="Calibri"/>
          <w:rPrChange w:id="804" w:author="Karina J Nielsen" w:date="2012-03-11T16:30:00Z">
            <w:rPr>
              <w:rFonts w:ascii="TimesNewRomanPSMT" w:eastAsia="Times New Roman" w:hAnsi="TimesNewRomanPSMT"/>
            </w:rPr>
          </w:rPrChange>
        </w:rPr>
        <w:t xml:space="preserve"> I added 0.05 mL formalin.  To determine germination </w:t>
      </w:r>
      <w:proofErr w:type="gramStart"/>
      <w:r w:rsidRPr="00985F75">
        <w:rPr>
          <w:rFonts w:ascii="Calibri" w:eastAsia="Times New Roman" w:hAnsi="Calibri" w:cs="Calibri"/>
          <w:rPrChange w:id="805" w:author="Karina J Nielsen" w:date="2012-03-11T16:30:00Z">
            <w:rPr>
              <w:rFonts w:ascii="TimesNewRomanPSMT" w:eastAsia="Times New Roman" w:hAnsi="TimesNewRomanPSMT"/>
            </w:rPr>
          </w:rPrChange>
        </w:rPr>
        <w:t>success</w:t>
      </w:r>
      <w:proofErr w:type="gramEnd"/>
      <w:r w:rsidRPr="00985F75">
        <w:rPr>
          <w:rFonts w:ascii="Calibri" w:eastAsia="Times New Roman" w:hAnsi="Calibri" w:cs="Calibri"/>
          <w:rPrChange w:id="806" w:author="Karina J Nielsen" w:date="2012-03-11T16:30:00Z">
            <w:rPr>
              <w:rFonts w:ascii="TimesNewRomanPSMT" w:eastAsia="Times New Roman" w:hAnsi="TimesNewRomanPSMT"/>
            </w:rPr>
          </w:rPrChange>
        </w:rPr>
        <w:t xml:space="preserve"> I placed a 2-4 cm piece of sorus tissue into </w:t>
      </w:r>
      <w:del w:id="807" w:author="Karina J Nielsen" w:date="2012-03-11T16:41:00Z">
        <w:r w:rsidRPr="00985F75" w:rsidDel="009E3342">
          <w:rPr>
            <w:rFonts w:ascii="Calibri" w:eastAsia="Times New Roman" w:hAnsi="Calibri" w:cs="Calibri"/>
            <w:rPrChange w:id="808" w:author="Karina J Nielsen" w:date="2012-03-11T16:30:00Z">
              <w:rPr>
                <w:rFonts w:ascii="TimesNewRomanPSMT" w:eastAsia="Times New Roman" w:hAnsi="TimesNewRomanPSMT"/>
              </w:rPr>
            </w:rPrChange>
          </w:rPr>
          <w:delText xml:space="preserve">salt </w:delText>
        </w:r>
      </w:del>
      <w:ins w:id="809" w:author="Karina J Nielsen" w:date="2012-03-11T16:41:00Z">
        <w:r w:rsidR="009E3342" w:rsidRPr="00985F75">
          <w:rPr>
            <w:rFonts w:ascii="Calibri" w:eastAsia="Times New Roman" w:hAnsi="Calibri" w:cs="Calibri"/>
          </w:rPr>
          <w:t>sea</w:t>
        </w:r>
      </w:ins>
      <w:r w:rsidRPr="00985F75">
        <w:rPr>
          <w:rFonts w:ascii="Calibri" w:eastAsia="Times New Roman" w:hAnsi="Calibri" w:cs="Calibri"/>
          <w:rPrChange w:id="810" w:author="Karina J Nielsen" w:date="2012-03-11T16:30:00Z">
            <w:rPr>
              <w:rFonts w:ascii="TimesNewRomanPSMT" w:eastAsia="Times New Roman" w:hAnsi="TimesNewRomanPSMT"/>
            </w:rPr>
          </w:rPrChange>
        </w:rPr>
        <w:t xml:space="preserve">water on a slide in a petri dish.  These were then incubated at 7.5 C </w:t>
      </w:r>
      <w:r w:rsidRPr="00985F75">
        <w:rPr>
          <w:rFonts w:ascii="Calibri" w:eastAsia="Times New Roman" w:hAnsi="Calibri" w:cs="Calibri"/>
          <w:rPrChange w:id="811" w:author="Karina J Nielsen" w:date="2012-03-11T16:30:00Z">
            <w:rPr>
              <w:rFonts w:ascii="TimesNewRomanPSMT" w:eastAsia="Times New Roman" w:hAnsi="TimesNewRomanPSMT"/>
            </w:rPr>
          </w:rPrChange>
        </w:rPr>
        <w:lastRenderedPageBreak/>
        <w:t xml:space="preserve">for 48 hours.  I varied day length within the incubators to match natural day length at the time of each experimental run.  I collected 30 samples </w:t>
      </w:r>
      <w:ins w:id="812" w:author="Karina J Nielsen" w:date="2012-02-05T16:04:00Z">
        <w:r w:rsidR="008338AC" w:rsidRPr="00985F75">
          <w:rPr>
            <w:rFonts w:ascii="Calibri" w:eastAsia="Times New Roman" w:hAnsi="Calibri" w:cs="Calibri"/>
            <w:rPrChange w:id="813" w:author="Karina J Nielsen" w:date="2012-03-11T16:30:00Z">
              <w:rPr>
                <w:rFonts w:ascii="TimesNewRomanPSMT" w:eastAsia="Times New Roman" w:hAnsi="TimesNewRomanPSMT"/>
              </w:rPr>
            </w:rPrChange>
          </w:rPr>
          <w:t>(</w:t>
        </w:r>
      </w:ins>
      <w:ins w:id="814" w:author="Karina J Nielsen" w:date="2012-02-05T16:03:00Z">
        <w:r w:rsidR="008338AC" w:rsidRPr="00985F75">
          <w:rPr>
            <w:rFonts w:ascii="Calibri" w:eastAsia="Times New Roman" w:hAnsi="Calibri" w:cs="Calibri"/>
            <w:rPrChange w:id="815" w:author="Karina J Nielsen" w:date="2012-03-11T16:30:00Z">
              <w:rPr>
                <w:rFonts w:ascii="TimesNewRomanPSMT" w:eastAsia="Times New Roman" w:hAnsi="TimesNewRomanPSMT"/>
              </w:rPr>
            </w:rPrChange>
          </w:rPr>
          <w:t xml:space="preserve">each from a different individual and </w:t>
        </w:r>
      </w:ins>
      <w:del w:id="816" w:author="Karina J Nielsen" w:date="2012-02-05T16:04:00Z">
        <w:r w:rsidRPr="00985F75" w:rsidDel="008338AC">
          <w:rPr>
            <w:rFonts w:ascii="Calibri" w:eastAsia="Times New Roman" w:hAnsi="Calibri" w:cs="Calibri"/>
            <w:rPrChange w:id="817" w:author="Karina J Nielsen" w:date="2012-03-11T16:30:00Z">
              <w:rPr>
                <w:rFonts w:ascii="TimesNewRomanPSMT" w:eastAsia="Times New Roman" w:hAnsi="TimesNewRomanPSMT"/>
              </w:rPr>
            </w:rPrChange>
          </w:rPr>
          <w:delText>(</w:delText>
        </w:r>
      </w:del>
      <w:r w:rsidRPr="00985F75">
        <w:rPr>
          <w:rFonts w:ascii="Calibri" w:eastAsia="Times New Roman" w:hAnsi="Calibri" w:cs="Calibri"/>
          <w:rPrChange w:id="818" w:author="Karina J Nielsen" w:date="2012-03-11T16:30:00Z">
            <w:rPr>
              <w:rFonts w:ascii="TimesNewRomanPSMT" w:eastAsia="Times New Roman" w:hAnsi="TimesNewRomanPSMT"/>
            </w:rPr>
          </w:rPrChange>
        </w:rPr>
        <w:t>10 from each treatment level) every low tide series</w:t>
      </w:r>
      <w:ins w:id="819" w:author="Karina J Nielsen" w:date="2012-02-05T16:04:00Z">
        <w:r w:rsidR="008338AC" w:rsidRPr="00985F75">
          <w:rPr>
            <w:rFonts w:ascii="Calibri" w:eastAsia="Times New Roman" w:hAnsi="Calibri" w:cs="Calibri"/>
            <w:rPrChange w:id="820" w:author="Karina J Nielsen" w:date="2012-03-11T16:30:00Z">
              <w:rPr>
                <w:rFonts w:ascii="TimesNewRomanPSMT" w:eastAsia="Times New Roman" w:hAnsi="TimesNewRomanPSMT"/>
              </w:rPr>
            </w:rPrChange>
          </w:rPr>
          <w:t xml:space="preserve"> (or approximately every other week)</w:t>
        </w:r>
      </w:ins>
      <w:ins w:id="821" w:author="Karina J Nielsen" w:date="2012-03-11T16:41:00Z">
        <w:r w:rsidR="009E3342" w:rsidRPr="00985F75">
          <w:rPr>
            <w:rFonts w:ascii="Calibri" w:eastAsia="Times New Roman" w:hAnsi="Calibri" w:cs="Calibri"/>
          </w:rPr>
          <w:t xml:space="preserve"> between late July and mid-November in 2008</w:t>
        </w:r>
      </w:ins>
      <w:r w:rsidRPr="00985F75">
        <w:rPr>
          <w:rFonts w:ascii="Calibri" w:eastAsia="Times New Roman" w:hAnsi="Calibri" w:cs="Calibri"/>
          <w:rPrChange w:id="822" w:author="Karina J Nielsen" w:date="2012-03-11T16:30:00Z">
            <w:rPr>
              <w:rFonts w:ascii="TimesNewRomanPSMT" w:eastAsia="Times New Roman" w:hAnsi="TimesNewRomanPSMT"/>
            </w:rPr>
          </w:rPrChange>
        </w:rPr>
        <w:t xml:space="preserve">. </w:t>
      </w:r>
    </w:p>
    <w:p w14:paraId="7295018C" w14:textId="77777777" w:rsidR="00994749" w:rsidRPr="00985F75" w:rsidRDefault="003767CB">
      <w:pPr>
        <w:widowControl w:val="0"/>
        <w:autoSpaceDE w:val="0"/>
        <w:autoSpaceDN w:val="0"/>
        <w:adjustRightInd w:val="0"/>
        <w:spacing w:after="320" w:line="480" w:lineRule="auto"/>
        <w:rPr>
          <w:ins w:id="823" w:author="Karina J Nielsen" w:date="2012-03-11T23:41:00Z"/>
          <w:rFonts w:ascii="Calibri" w:eastAsia="Times New Roman" w:hAnsi="Calibri" w:cs="Calibri"/>
          <w:i/>
        </w:rPr>
      </w:pPr>
      <w:ins w:id="824" w:author="Karina J Nielsen" w:date="2012-02-05T20:46:00Z">
        <w:r w:rsidRPr="00985F75">
          <w:rPr>
            <w:rFonts w:ascii="Calibri" w:eastAsia="Times New Roman" w:hAnsi="Calibri" w:cs="Calibri"/>
            <w:i/>
            <w:rPrChange w:id="825" w:author="Karina J Nielsen" w:date="2012-03-11T16:30:00Z">
              <w:rPr>
                <w:rFonts w:ascii="TimesNewRomanPSMT" w:eastAsia="Times New Roman" w:hAnsi="TimesNewRomanPSMT"/>
              </w:rPr>
            </w:rPrChange>
          </w:rPr>
          <w:t xml:space="preserve">Laboratory experiment: </w:t>
        </w:r>
      </w:ins>
      <w:ins w:id="826" w:author="Karina J Nielsen" w:date="2012-03-26T19:38:00Z">
        <w:r w:rsidR="005D1A29" w:rsidRPr="00985F75">
          <w:rPr>
            <w:rFonts w:ascii="Calibri" w:eastAsia="Times New Roman" w:hAnsi="Calibri" w:cs="Calibri"/>
            <w:i/>
          </w:rPr>
          <w:t>effects of light</w:t>
        </w:r>
      </w:ins>
      <w:ins w:id="827" w:author="Karina J Nielsen" w:date="2012-03-26T19:51:00Z">
        <w:r w:rsidR="00F33991" w:rsidRPr="00985F75">
          <w:rPr>
            <w:rFonts w:ascii="Calibri" w:eastAsia="Times New Roman" w:hAnsi="Calibri" w:cs="Calibri"/>
            <w:i/>
          </w:rPr>
          <w:t xml:space="preserve">, </w:t>
        </w:r>
        <w:proofErr w:type="spellStart"/>
        <w:r w:rsidR="00F33991" w:rsidRPr="00985F75">
          <w:rPr>
            <w:rFonts w:ascii="Calibri" w:eastAsia="Times New Roman" w:hAnsi="Calibri" w:cs="Calibri"/>
            <w:i/>
          </w:rPr>
          <w:t>temerpature</w:t>
        </w:r>
      </w:ins>
      <w:proofErr w:type="spellEnd"/>
      <w:ins w:id="828" w:author="Karina J Nielsen" w:date="2012-03-26T19:38:00Z">
        <w:r w:rsidR="005D1A29" w:rsidRPr="00985F75">
          <w:rPr>
            <w:rFonts w:ascii="Calibri" w:eastAsia="Times New Roman" w:hAnsi="Calibri" w:cs="Calibri"/>
            <w:i/>
          </w:rPr>
          <w:t xml:space="preserve"> and nutrients on </w:t>
        </w:r>
      </w:ins>
      <w:ins w:id="829" w:author="Karina J Nielsen" w:date="2012-02-05T20:46:00Z">
        <w:r w:rsidRPr="00985F75">
          <w:rPr>
            <w:rFonts w:ascii="Calibri" w:eastAsia="Times New Roman" w:hAnsi="Calibri" w:cs="Calibri"/>
            <w:i/>
            <w:rPrChange w:id="830" w:author="Karina J Nielsen" w:date="2012-03-11T16:30:00Z">
              <w:rPr>
                <w:rFonts w:ascii="TimesNewRomanPSMT" w:eastAsia="Times New Roman" w:hAnsi="TimesNewRomanPSMT"/>
              </w:rPr>
            </w:rPrChange>
          </w:rPr>
          <w:t>germination success</w:t>
        </w:r>
      </w:ins>
      <w:ins w:id="831" w:author="Karina J Nielsen" w:date="2012-02-05T20:47:00Z">
        <w:r w:rsidRPr="00985F75">
          <w:rPr>
            <w:rFonts w:ascii="Calibri" w:eastAsia="Times New Roman" w:hAnsi="Calibri" w:cs="Calibri"/>
            <w:i/>
            <w:rPrChange w:id="832" w:author="Karina J Nielsen" w:date="2012-03-11T16:30:00Z">
              <w:rPr>
                <w:rFonts w:ascii="TimesNewRomanPSMT" w:eastAsia="Times New Roman" w:hAnsi="TimesNewRomanPSMT"/>
              </w:rPr>
            </w:rPrChange>
          </w:rPr>
          <w:t xml:space="preserve"> </w:t>
        </w:r>
      </w:ins>
    </w:p>
    <w:p w14:paraId="59694C12" w14:textId="77777777" w:rsidR="001A0878" w:rsidRPr="00985F75" w:rsidRDefault="001A0878" w:rsidP="00D500CC">
      <w:pPr>
        <w:widowControl w:val="0"/>
        <w:autoSpaceDE w:val="0"/>
        <w:autoSpaceDN w:val="0"/>
        <w:adjustRightInd w:val="0"/>
        <w:spacing w:after="320" w:line="480" w:lineRule="auto"/>
        <w:ind w:firstLine="720"/>
        <w:rPr>
          <w:rFonts w:ascii="Calibri" w:eastAsia="Times New Roman" w:hAnsi="Calibri" w:cs="Calibri"/>
          <w:rPrChange w:id="833" w:author="Karina J Nielsen" w:date="2012-03-11T16:30:00Z">
            <w:rPr>
              <w:rFonts w:ascii="Times-Roman" w:eastAsia="Times New Roman" w:hAnsi="Times-Roman"/>
            </w:rPr>
          </w:rPrChange>
        </w:rPr>
        <w:pPrChange w:id="834" w:author="Karina J Nielsen" w:date="2012-03-26T19:00:00Z">
          <w:pPr>
            <w:widowControl w:val="0"/>
            <w:autoSpaceDE w:val="0"/>
            <w:autoSpaceDN w:val="0"/>
            <w:adjustRightInd w:val="0"/>
            <w:spacing w:after="320" w:line="480" w:lineRule="auto"/>
          </w:pPr>
        </w:pPrChange>
      </w:pPr>
      <w:r w:rsidRPr="00985F75">
        <w:rPr>
          <w:rFonts w:ascii="Calibri" w:eastAsia="Times New Roman" w:hAnsi="Calibri" w:cs="Calibri"/>
          <w:rPrChange w:id="835" w:author="Karina J Nielsen" w:date="2012-03-11T16:30:00Z">
            <w:rPr>
              <w:rFonts w:ascii="TimesNewRomanPSMT" w:eastAsia="Times New Roman" w:hAnsi="TimesNewRomanPSMT"/>
            </w:rPr>
          </w:rPrChange>
        </w:rPr>
        <w:t xml:space="preserve">To assess the effect of </w:t>
      </w:r>
      <w:del w:id="836" w:author="Karina J Nielsen" w:date="2012-03-11T16:42:00Z">
        <w:r w:rsidRPr="00985F75" w:rsidDel="009E3342">
          <w:rPr>
            <w:rFonts w:ascii="Calibri" w:eastAsia="Times New Roman" w:hAnsi="Calibri" w:cs="Calibri"/>
            <w:rPrChange w:id="837" w:author="Karina J Nielsen" w:date="2012-03-11T16:30:00Z">
              <w:rPr>
                <w:rFonts w:ascii="TimesNewRomanPSMT" w:eastAsia="Times New Roman" w:hAnsi="TimesNewRomanPSMT"/>
              </w:rPr>
            </w:rPrChange>
          </w:rPr>
          <w:delText xml:space="preserve">different </w:delText>
        </w:r>
      </w:del>
      <w:r w:rsidRPr="00985F75">
        <w:rPr>
          <w:rFonts w:ascii="Calibri" w:eastAsia="Times New Roman" w:hAnsi="Calibri" w:cs="Calibri"/>
          <w:rPrChange w:id="838" w:author="Karina J Nielsen" w:date="2012-03-11T16:30:00Z">
            <w:rPr>
              <w:rFonts w:ascii="TimesNewRomanPSMT" w:eastAsia="Times New Roman" w:hAnsi="TimesNewRomanPSMT"/>
            </w:rPr>
          </w:rPrChange>
        </w:rPr>
        <w:t>environmental varia</w:t>
      </w:r>
      <w:ins w:id="839" w:author="Karina J Nielsen" w:date="2012-03-11T16:42:00Z">
        <w:r w:rsidR="009E3342" w:rsidRPr="00985F75">
          <w:rPr>
            <w:rFonts w:ascii="Calibri" w:eastAsia="Times New Roman" w:hAnsi="Calibri" w:cs="Calibri"/>
          </w:rPr>
          <w:t>tion</w:t>
        </w:r>
      </w:ins>
      <w:del w:id="840" w:author="Karina J Nielsen" w:date="2012-03-11T16:42:00Z">
        <w:r w:rsidRPr="00985F75" w:rsidDel="009E3342">
          <w:rPr>
            <w:rFonts w:ascii="Calibri" w:eastAsia="Times New Roman" w:hAnsi="Calibri" w:cs="Calibri"/>
            <w:rPrChange w:id="841" w:author="Karina J Nielsen" w:date="2012-03-11T16:30:00Z">
              <w:rPr>
                <w:rFonts w:ascii="TimesNewRomanPSMT" w:eastAsia="Times New Roman" w:hAnsi="TimesNewRomanPSMT"/>
              </w:rPr>
            </w:rPrChange>
          </w:rPr>
          <w:delText>bles</w:delText>
        </w:r>
      </w:del>
      <w:r w:rsidRPr="00985F75">
        <w:rPr>
          <w:rFonts w:ascii="Calibri" w:eastAsia="Times New Roman" w:hAnsi="Calibri" w:cs="Calibri"/>
          <w:rPrChange w:id="842" w:author="Karina J Nielsen" w:date="2012-03-11T16:30:00Z">
            <w:rPr>
              <w:rFonts w:ascii="TimesNewRomanPSMT" w:eastAsia="Times New Roman" w:hAnsi="TimesNewRomanPSMT"/>
            </w:rPr>
          </w:rPrChange>
        </w:rPr>
        <w:t xml:space="preserve"> on </w:t>
      </w:r>
      <w:del w:id="843" w:author="Karina J Nielsen" w:date="2012-02-05T16:07:00Z">
        <w:r w:rsidRPr="00985F75" w:rsidDel="008338AC">
          <w:rPr>
            <w:rFonts w:ascii="Calibri" w:eastAsia="Times New Roman" w:hAnsi="Calibri" w:cs="Calibri"/>
            <w:rPrChange w:id="844" w:author="Karina J Nielsen" w:date="2012-03-11T16:30:00Z">
              <w:rPr>
                <w:rFonts w:ascii="TimesNewRomanPSMT" w:eastAsia="Times New Roman" w:hAnsi="TimesNewRomanPSMT"/>
              </w:rPr>
            </w:rPrChange>
          </w:rPr>
          <w:delText xml:space="preserve">the </w:delText>
        </w:r>
      </w:del>
      <w:del w:id="845" w:author="Karina J Nielsen" w:date="2012-03-11T16:42:00Z">
        <w:r w:rsidRPr="00985F75" w:rsidDel="009E3342">
          <w:rPr>
            <w:rFonts w:ascii="Calibri" w:eastAsia="Times New Roman" w:hAnsi="Calibri" w:cs="Calibri"/>
            <w:rPrChange w:id="846" w:author="Karina J Nielsen" w:date="2012-03-11T16:30:00Z">
              <w:rPr>
                <w:rFonts w:ascii="TimesNewRomanPSMT" w:eastAsia="Times New Roman" w:hAnsi="TimesNewRomanPSMT"/>
              </w:rPr>
            </w:rPrChange>
          </w:rPr>
          <w:delText xml:space="preserve">spore production and </w:delText>
        </w:r>
      </w:del>
      <w:r w:rsidRPr="00985F75">
        <w:rPr>
          <w:rFonts w:ascii="Calibri" w:eastAsia="Times New Roman" w:hAnsi="Calibri" w:cs="Calibri"/>
          <w:rPrChange w:id="847" w:author="Karina J Nielsen" w:date="2012-03-11T16:30:00Z">
            <w:rPr>
              <w:rFonts w:ascii="TimesNewRomanPSMT" w:eastAsia="Times New Roman" w:hAnsi="TimesNewRomanPSMT"/>
            </w:rPr>
          </w:rPrChange>
        </w:rPr>
        <w:t xml:space="preserve">germination success of </w:t>
      </w:r>
      <w:proofErr w:type="spellStart"/>
      <w:r w:rsidRPr="00985F75">
        <w:rPr>
          <w:rFonts w:ascii="Calibri" w:eastAsia="Times New Roman" w:hAnsi="Calibri" w:cs="Calibri"/>
          <w:i/>
          <w:rPrChange w:id="848" w:author="Karina J Nielsen" w:date="2012-03-11T16:30:00Z">
            <w:rPr>
              <w:rFonts w:ascii="TimesNewRomanPSMT" w:eastAsia="Times New Roman" w:hAnsi="TimesNewRomanPSMT"/>
              <w:i/>
            </w:rPr>
          </w:rPrChange>
        </w:rPr>
        <w:t>Postelsia</w:t>
      </w:r>
      <w:proofErr w:type="spellEnd"/>
      <w:del w:id="849" w:author="Karina J Nielsen" w:date="2012-02-05T16:07:00Z">
        <w:r w:rsidRPr="00985F75" w:rsidDel="008338AC">
          <w:rPr>
            <w:rFonts w:ascii="Calibri" w:eastAsia="Times New Roman" w:hAnsi="Calibri" w:cs="Calibri"/>
            <w:rPrChange w:id="850" w:author="Karina J Nielsen" w:date="2012-03-11T16:30:00Z">
              <w:rPr>
                <w:rFonts w:ascii="TimesNewRomanPSMT" w:eastAsia="Times New Roman" w:hAnsi="TimesNewRomanPSMT"/>
              </w:rPr>
            </w:rPrChange>
          </w:rPr>
          <w:delText xml:space="preserve"> spores</w:delText>
        </w:r>
      </w:del>
      <w:r w:rsidRPr="00985F75">
        <w:rPr>
          <w:rFonts w:ascii="Calibri" w:eastAsia="Times New Roman" w:hAnsi="Calibri" w:cs="Calibri"/>
          <w:rPrChange w:id="851" w:author="Karina J Nielsen" w:date="2012-03-11T16:30:00Z">
            <w:rPr>
              <w:rFonts w:ascii="TimesNewRomanPSMT" w:eastAsia="Times New Roman" w:hAnsi="TimesNewRomanPSMT"/>
            </w:rPr>
          </w:rPrChange>
        </w:rPr>
        <w:t xml:space="preserve">, I performed a fully crossed experiment </w:t>
      </w:r>
      <w:ins w:id="852" w:author="Karina J Nielsen" w:date="2012-03-11T16:43:00Z">
        <w:r w:rsidR="009E3342" w:rsidRPr="009E3342">
          <w:rPr>
            <w:rFonts w:ascii="Calibri" w:eastAsia="Times New Roman" w:hAnsi="Calibri" w:cs="Calibri"/>
          </w:rPr>
          <w:t>in environmental chambers</w:t>
        </w:r>
        <w:r w:rsidR="009E3342" w:rsidRPr="009E3342" w:rsidDel="009E3342">
          <w:rPr>
            <w:rFonts w:ascii="Calibri" w:eastAsia="Times New Roman" w:hAnsi="Calibri" w:cs="Calibri"/>
          </w:rPr>
          <w:t xml:space="preserve"> </w:t>
        </w:r>
      </w:ins>
      <w:del w:id="853" w:author="Karina J Nielsen" w:date="2012-03-11T16:42:00Z">
        <w:r w:rsidRPr="00985F75" w:rsidDel="009E3342">
          <w:rPr>
            <w:rFonts w:ascii="Calibri" w:eastAsia="Times New Roman" w:hAnsi="Calibri" w:cs="Calibri"/>
            <w:rPrChange w:id="854" w:author="Karina J Nielsen" w:date="2012-03-11T16:30:00Z">
              <w:rPr>
                <w:rFonts w:ascii="TimesNewRomanPSMT" w:eastAsia="Times New Roman" w:hAnsi="TimesNewRomanPSMT"/>
              </w:rPr>
            </w:rPrChange>
          </w:rPr>
          <w:delText xml:space="preserve">manipulating </w:delText>
        </w:r>
      </w:del>
      <w:ins w:id="855" w:author="Karina J Nielsen" w:date="2012-03-11T16:42:00Z">
        <w:r w:rsidR="009E3342" w:rsidRPr="00985F75">
          <w:rPr>
            <w:rFonts w:ascii="Calibri" w:eastAsia="Times New Roman" w:hAnsi="Calibri" w:cs="Calibri"/>
          </w:rPr>
          <w:t>with 2 levels of</w:t>
        </w:r>
        <w:r w:rsidR="009E3342" w:rsidRPr="00985F75">
          <w:rPr>
            <w:rFonts w:ascii="Calibri" w:eastAsia="Times New Roman" w:hAnsi="Calibri" w:cs="Calibri"/>
            <w:rPrChange w:id="856" w:author="Karina J Nielsen" w:date="2012-03-11T16:30:00Z">
              <w:rPr>
                <w:rFonts w:ascii="TimesNewRomanPSMT" w:eastAsia="Times New Roman" w:hAnsi="TimesNewRomanPSMT"/>
              </w:rPr>
            </w:rPrChange>
          </w:rPr>
          <w:t xml:space="preserve"> </w:t>
        </w:r>
      </w:ins>
      <w:r w:rsidRPr="00985F75">
        <w:rPr>
          <w:rFonts w:ascii="Calibri" w:eastAsia="Times New Roman" w:hAnsi="Calibri" w:cs="Calibri"/>
          <w:rPrChange w:id="857" w:author="Karina J Nielsen" w:date="2012-03-11T16:30:00Z">
            <w:rPr>
              <w:rFonts w:ascii="TimesNewRomanPSMT" w:eastAsia="Times New Roman" w:hAnsi="TimesNewRomanPSMT"/>
            </w:rPr>
          </w:rPrChange>
        </w:rPr>
        <w:t>light, nutrient</w:t>
      </w:r>
      <w:ins w:id="858" w:author="Karina J Nielsen" w:date="2012-03-11T16:43:00Z">
        <w:r w:rsidR="009E3342" w:rsidRPr="00985F75">
          <w:rPr>
            <w:rFonts w:ascii="Calibri" w:eastAsia="Times New Roman" w:hAnsi="Calibri" w:cs="Calibri"/>
          </w:rPr>
          <w:t>s</w:t>
        </w:r>
      </w:ins>
      <w:r w:rsidRPr="00985F75">
        <w:rPr>
          <w:rFonts w:ascii="Calibri" w:eastAsia="Times New Roman" w:hAnsi="Calibri" w:cs="Calibri"/>
          <w:rPrChange w:id="859" w:author="Karina J Nielsen" w:date="2012-03-11T16:30:00Z">
            <w:rPr>
              <w:rFonts w:ascii="TimesNewRomanPSMT" w:eastAsia="Times New Roman" w:hAnsi="TimesNewRomanPSMT"/>
            </w:rPr>
          </w:rPrChange>
        </w:rPr>
        <w:t xml:space="preserve"> and temperature</w:t>
      </w:r>
      <w:del w:id="860" w:author="Karina J Nielsen" w:date="2012-03-11T16:43:00Z">
        <w:r w:rsidRPr="00985F75" w:rsidDel="009E3342">
          <w:rPr>
            <w:rFonts w:ascii="Calibri" w:eastAsia="Times New Roman" w:hAnsi="Calibri" w:cs="Calibri"/>
            <w:rPrChange w:id="861" w:author="Karina J Nielsen" w:date="2012-03-11T16:30:00Z">
              <w:rPr>
                <w:rFonts w:ascii="TimesNewRomanPSMT" w:eastAsia="Times New Roman" w:hAnsi="TimesNewRomanPSMT"/>
              </w:rPr>
            </w:rPrChange>
          </w:rPr>
          <w:delText xml:space="preserve"> </w:delText>
        </w:r>
      </w:del>
      <w:del w:id="862" w:author="Karina J Nielsen" w:date="2012-03-11T16:42:00Z">
        <w:r w:rsidRPr="00985F75" w:rsidDel="009E3342">
          <w:rPr>
            <w:rFonts w:ascii="Calibri" w:eastAsia="Times New Roman" w:hAnsi="Calibri" w:cs="Calibri"/>
            <w:rPrChange w:id="863" w:author="Karina J Nielsen" w:date="2012-03-11T16:30:00Z">
              <w:rPr>
                <w:rFonts w:ascii="TimesNewRomanPSMT" w:eastAsia="Times New Roman" w:hAnsi="TimesNewRomanPSMT"/>
              </w:rPr>
            </w:rPrChange>
          </w:rPr>
          <w:delText xml:space="preserve">levels </w:delText>
        </w:r>
      </w:del>
      <w:del w:id="864" w:author="Karina J Nielsen" w:date="2012-03-11T16:43:00Z">
        <w:r w:rsidRPr="00985F75" w:rsidDel="009E3342">
          <w:rPr>
            <w:rFonts w:ascii="Calibri" w:eastAsia="Times New Roman" w:hAnsi="Calibri" w:cs="Calibri"/>
            <w:rPrChange w:id="865" w:author="Karina J Nielsen" w:date="2012-03-11T16:30:00Z">
              <w:rPr>
                <w:rFonts w:ascii="TimesNewRomanPSMT" w:eastAsia="Times New Roman" w:hAnsi="TimesNewRomanPSMT"/>
              </w:rPr>
            </w:rPrChange>
          </w:rPr>
          <w:delText>in environmental chambers</w:delText>
        </w:r>
      </w:del>
      <w:ins w:id="866" w:author="Karina J Nielsen" w:date="2012-02-05T16:08:00Z">
        <w:r w:rsidR="004C4B30" w:rsidRPr="00985F75">
          <w:rPr>
            <w:rFonts w:ascii="Calibri" w:eastAsia="Times New Roman" w:hAnsi="Calibri" w:cs="Calibri"/>
            <w:rPrChange w:id="867" w:author="Karina J Nielsen" w:date="2012-03-11T16:30:00Z">
              <w:rPr>
                <w:rFonts w:ascii="TimesNewRomanPSMT" w:eastAsia="Times New Roman" w:hAnsi="TimesNewRomanPSMT"/>
              </w:rPr>
            </w:rPrChange>
          </w:rPr>
          <w:t xml:space="preserve">. </w:t>
        </w:r>
      </w:ins>
      <w:ins w:id="868" w:author="Karina J Nielsen" w:date="2012-03-11T16:43:00Z">
        <w:r w:rsidR="009E3342" w:rsidRPr="00985F75">
          <w:rPr>
            <w:rFonts w:ascii="Calibri" w:eastAsia="Times New Roman" w:hAnsi="Calibri" w:cs="Calibri"/>
          </w:rPr>
          <w:t>For</w:t>
        </w:r>
      </w:ins>
      <w:ins w:id="869" w:author="Karina J Nielsen" w:date="2012-02-05T16:08:00Z">
        <w:r w:rsidR="004C4B30" w:rsidRPr="00985F75">
          <w:rPr>
            <w:rFonts w:ascii="Calibri" w:eastAsia="Times New Roman" w:hAnsi="Calibri" w:cs="Calibri"/>
            <w:rPrChange w:id="870" w:author="Karina J Nielsen" w:date="2012-03-11T16:30:00Z">
              <w:rPr>
                <w:rFonts w:ascii="TimesNewRomanPSMT" w:eastAsia="Times New Roman" w:hAnsi="TimesNewRomanPSMT"/>
              </w:rPr>
            </w:rPrChange>
          </w:rPr>
          <w:t xml:space="preserve"> this experiment I used </w:t>
        </w:r>
      </w:ins>
      <w:del w:id="871" w:author="Karina J Nielsen" w:date="2012-02-05T16:08:00Z">
        <w:r w:rsidRPr="00985F75" w:rsidDel="004C4B30">
          <w:rPr>
            <w:rFonts w:ascii="Calibri" w:eastAsia="Times New Roman" w:hAnsi="Calibri" w:cs="Calibri"/>
            <w:rPrChange w:id="872" w:author="Karina J Nielsen" w:date="2012-03-11T16:30:00Z">
              <w:rPr>
                <w:rFonts w:ascii="TimesNewRomanPSMT" w:eastAsia="Times New Roman" w:hAnsi="TimesNewRomanPSMT"/>
              </w:rPr>
            </w:rPrChange>
          </w:rPr>
          <w:delText xml:space="preserve"> using</w:delText>
        </w:r>
      </w:del>
      <w:r w:rsidRPr="00985F75">
        <w:rPr>
          <w:rFonts w:ascii="Calibri" w:eastAsia="Times New Roman" w:hAnsi="Calibri" w:cs="Calibri"/>
          <w:rPrChange w:id="873" w:author="Karina J Nielsen" w:date="2012-03-11T16:30:00Z">
            <w:rPr>
              <w:rFonts w:ascii="TimesNewRomanPSMT" w:eastAsia="Times New Roman" w:hAnsi="TimesNewRomanPSMT"/>
            </w:rPr>
          </w:rPrChange>
        </w:rPr>
        <w:t xml:space="preserve"> samples from </w:t>
      </w:r>
      <w:ins w:id="874" w:author="Karina J Nielsen" w:date="2012-03-11T16:43:00Z">
        <w:r w:rsidR="009E3342" w:rsidRPr="00985F75">
          <w:rPr>
            <w:rFonts w:ascii="Calibri" w:eastAsia="Times New Roman" w:hAnsi="Calibri" w:cs="Calibri"/>
          </w:rPr>
          <w:t xml:space="preserve">the same </w:t>
        </w:r>
      </w:ins>
      <w:r w:rsidRPr="00985F75">
        <w:rPr>
          <w:rFonts w:ascii="Calibri" w:eastAsia="Times New Roman" w:hAnsi="Calibri" w:cs="Calibri"/>
          <w:rPrChange w:id="875" w:author="Karina J Nielsen" w:date="2012-03-11T16:30:00Z">
            <w:rPr>
              <w:rFonts w:ascii="TimesNewRomanPSMT" w:eastAsia="Times New Roman" w:hAnsi="TimesNewRomanPSMT"/>
            </w:rPr>
          </w:rPrChange>
        </w:rPr>
        <w:t>control field populations</w:t>
      </w:r>
      <w:ins w:id="876" w:author="Karina J Nielsen" w:date="2012-02-05T16:08:00Z">
        <w:r w:rsidR="009E3342" w:rsidRPr="00985F75">
          <w:rPr>
            <w:rFonts w:ascii="Calibri" w:eastAsia="Times New Roman" w:hAnsi="Calibri" w:cs="Calibri"/>
          </w:rPr>
          <w:t xml:space="preserve"> </w:t>
        </w:r>
      </w:ins>
      <w:ins w:id="877" w:author="Karina J Nielsen" w:date="2012-03-11T16:43:00Z">
        <w:r w:rsidR="009E3342" w:rsidRPr="00985F75">
          <w:rPr>
            <w:rFonts w:ascii="Calibri" w:eastAsia="Times New Roman" w:hAnsi="Calibri" w:cs="Calibri"/>
          </w:rPr>
          <w:t>being samples above</w:t>
        </w:r>
      </w:ins>
      <w:ins w:id="878" w:author="Karina J Nielsen" w:date="2012-02-05T16:08:00Z">
        <w:r w:rsidR="004C4B30" w:rsidRPr="00985F75">
          <w:rPr>
            <w:rFonts w:ascii="Calibri" w:eastAsia="Times New Roman" w:hAnsi="Calibri" w:cs="Calibri"/>
            <w:rPrChange w:id="879" w:author="Karina J Nielsen" w:date="2012-03-11T16:30:00Z">
              <w:rPr>
                <w:rFonts w:ascii="TimesNewRomanPSMT" w:eastAsia="Times New Roman" w:hAnsi="TimesNewRomanPSMT"/>
              </w:rPr>
            </w:rPrChange>
          </w:rPr>
          <w:t>.</w:t>
        </w:r>
      </w:ins>
      <w:r w:rsidRPr="00985F75">
        <w:rPr>
          <w:rFonts w:ascii="Calibri" w:eastAsia="Times New Roman" w:hAnsi="Calibri" w:cs="Calibri"/>
          <w:rPrChange w:id="880" w:author="Karina J Nielsen" w:date="2012-03-11T16:30:00Z">
            <w:rPr>
              <w:rFonts w:ascii="TimesNewRomanPSMT" w:eastAsia="Times New Roman" w:hAnsi="TimesNewRomanPSMT"/>
            </w:rPr>
          </w:rPrChange>
        </w:rPr>
        <w:t xml:space="preserve"> </w:t>
      </w:r>
      <w:del w:id="881" w:author="Karina J Nielsen" w:date="2012-02-05T16:08:00Z">
        <w:r w:rsidRPr="00985F75" w:rsidDel="004C4B30">
          <w:rPr>
            <w:rFonts w:ascii="Calibri" w:eastAsia="Times New Roman" w:hAnsi="Calibri" w:cs="Calibri"/>
            <w:rPrChange w:id="882" w:author="Karina J Nielsen" w:date="2012-03-11T16:30:00Z">
              <w:rPr>
                <w:rFonts w:ascii="TimesNewRomanPSMT" w:eastAsia="Times New Roman" w:hAnsi="TimesNewRomanPSMT"/>
              </w:rPr>
            </w:rPrChange>
          </w:rPr>
          <w:delText xml:space="preserve">in my experiments.  </w:delText>
        </w:r>
      </w:del>
      <w:r w:rsidRPr="00985F75">
        <w:rPr>
          <w:rFonts w:ascii="Calibri" w:eastAsia="Times New Roman" w:hAnsi="Calibri" w:cs="Calibri"/>
          <w:rPrChange w:id="883" w:author="Karina J Nielsen" w:date="2012-03-11T16:30:00Z">
            <w:rPr>
              <w:rFonts w:ascii="TimesNewRomanPSMT" w:eastAsia="Times New Roman" w:hAnsi="TimesNewRomanPSMT"/>
            </w:rPr>
          </w:rPrChange>
        </w:rPr>
        <w:t>I assigned two treatment levels for each environmental variable: high and low nutrients (nitrates</w:t>
      </w:r>
      <w:ins w:id="884" w:author="Karina J Nielsen" w:date="2012-03-11T16:43:00Z">
        <w:r w:rsidR="009E3342" w:rsidRPr="00985F75">
          <w:rPr>
            <w:rFonts w:ascii="Calibri" w:eastAsia="Times New Roman" w:hAnsi="Calibri" w:cs="Calibri"/>
          </w:rPr>
          <w:t xml:space="preserve"> specifically</w:t>
        </w:r>
      </w:ins>
      <w:r w:rsidRPr="00985F75">
        <w:rPr>
          <w:rFonts w:ascii="Calibri" w:eastAsia="Times New Roman" w:hAnsi="Calibri" w:cs="Calibri"/>
          <w:rPrChange w:id="885" w:author="Karina J Nielsen" w:date="2012-03-11T16:30:00Z">
            <w:rPr>
              <w:rFonts w:ascii="TimesNewRomanPSMT" w:eastAsia="Times New Roman" w:hAnsi="TimesNewRomanPSMT"/>
            </w:rPr>
          </w:rPrChange>
        </w:rPr>
        <w:t xml:space="preserve">), high and low temperature, and high and low light with 5 replicates per treatment level.  Experiments were repeated monthly throughout the season while sorus tissue was present and plants had not yet been ripped off the rocks by winter waves and storms. </w:t>
      </w:r>
      <w:commentRangeStart w:id="886"/>
      <w:r w:rsidRPr="00985F75">
        <w:rPr>
          <w:rFonts w:ascii="Calibri" w:eastAsia="Times New Roman" w:hAnsi="Calibri" w:cs="Calibri"/>
          <w:rPrChange w:id="887" w:author="Karina J Nielsen" w:date="2012-03-11T16:30:00Z">
            <w:rPr>
              <w:rFonts w:ascii="TimesNewRomanPSMT" w:eastAsia="Times New Roman" w:hAnsi="TimesNewRomanPSMT"/>
            </w:rPr>
          </w:rPrChange>
        </w:rPr>
        <w:t xml:space="preserve">Nutrients were added directly to </w:t>
      </w:r>
      <w:commentRangeStart w:id="888"/>
      <w:r w:rsidRPr="00985F75">
        <w:rPr>
          <w:rFonts w:ascii="Calibri" w:eastAsia="Times New Roman" w:hAnsi="Calibri" w:cs="Calibri"/>
          <w:rPrChange w:id="889" w:author="Karina J Nielsen" w:date="2012-03-11T16:30:00Z">
            <w:rPr>
              <w:rFonts w:ascii="TimesNewRomanPSMT" w:eastAsia="Times New Roman" w:hAnsi="TimesNewRomanPSMT"/>
            </w:rPr>
          </w:rPrChange>
        </w:rPr>
        <w:t>culture medium</w:t>
      </w:r>
      <w:commentRangeEnd w:id="888"/>
      <w:r w:rsidR="004C4B30" w:rsidRPr="00985F75">
        <w:rPr>
          <w:rStyle w:val="CommentReference"/>
          <w:rFonts w:ascii="Calibri" w:hAnsi="Calibri" w:cs="Calibri"/>
          <w:rPrChange w:id="890" w:author="Karina J Nielsen" w:date="2012-03-11T16:30:00Z">
            <w:rPr>
              <w:rStyle w:val="CommentReference"/>
            </w:rPr>
          </w:rPrChange>
        </w:rPr>
        <w:commentReference w:id="888"/>
      </w:r>
      <w:r w:rsidRPr="00985F75">
        <w:rPr>
          <w:rFonts w:ascii="Calibri" w:eastAsia="Times New Roman" w:hAnsi="Calibri" w:cs="Calibri"/>
          <w:rPrChange w:id="891" w:author="Karina J Nielsen" w:date="2012-03-11T16:30:00Z">
            <w:rPr>
              <w:rFonts w:ascii="TimesNewRomanPSMT" w:eastAsia="Times New Roman" w:hAnsi="TimesNewRomanPSMT"/>
            </w:rPr>
          </w:rPrChange>
        </w:rPr>
        <w:t xml:space="preserve"> </w:t>
      </w:r>
      <w:commentRangeEnd w:id="886"/>
      <w:r w:rsidR="009E3342">
        <w:rPr>
          <w:rStyle w:val="CommentReference"/>
        </w:rPr>
        <w:commentReference w:id="886"/>
      </w:r>
      <w:r w:rsidRPr="00985F75">
        <w:rPr>
          <w:rFonts w:ascii="Calibri" w:eastAsia="Times New Roman" w:hAnsi="Calibri" w:cs="Calibri"/>
          <w:rPrChange w:id="892" w:author="Karina J Nielsen" w:date="2012-03-11T16:30:00Z">
            <w:rPr>
              <w:rFonts w:ascii="TimesNewRomanPSMT" w:eastAsia="Times New Roman" w:hAnsi="TimesNewRomanPSMT"/>
            </w:rPr>
          </w:rPrChange>
        </w:rPr>
        <w:t xml:space="preserve">in Petri dishes, </w:t>
      </w:r>
      <w:proofErr w:type="gramStart"/>
      <w:r w:rsidRPr="00985F75">
        <w:rPr>
          <w:rFonts w:ascii="Calibri" w:eastAsia="Times New Roman" w:hAnsi="Calibri" w:cs="Calibri"/>
          <w:rPrChange w:id="893" w:author="Karina J Nielsen" w:date="2012-03-11T16:30:00Z">
            <w:rPr>
              <w:rFonts w:ascii="TimesNewRomanPSMT" w:eastAsia="Times New Roman" w:hAnsi="TimesNewRomanPSMT"/>
            </w:rPr>
          </w:rPrChange>
        </w:rPr>
        <w:t>temperature</w:t>
      </w:r>
      <w:proofErr w:type="gramEnd"/>
      <w:r w:rsidRPr="00985F75">
        <w:rPr>
          <w:rFonts w:ascii="Calibri" w:eastAsia="Times New Roman" w:hAnsi="Calibri" w:cs="Calibri"/>
          <w:rPrChange w:id="894" w:author="Karina J Nielsen" w:date="2012-03-11T16:30:00Z">
            <w:rPr>
              <w:rFonts w:ascii="TimesNewRomanPSMT" w:eastAsia="Times New Roman" w:hAnsi="TimesNewRomanPSMT"/>
            </w:rPr>
          </w:rPrChange>
        </w:rPr>
        <w:t xml:space="preserve"> and </w:t>
      </w:r>
      <w:commentRangeStart w:id="895"/>
      <w:r w:rsidRPr="00985F75">
        <w:rPr>
          <w:rFonts w:ascii="Calibri" w:eastAsia="Times New Roman" w:hAnsi="Calibri" w:cs="Calibri"/>
          <w:rPrChange w:id="896" w:author="Karina J Nielsen" w:date="2012-03-11T16:30:00Z">
            <w:rPr>
              <w:rFonts w:ascii="TimesNewRomanPSMT" w:eastAsia="Times New Roman" w:hAnsi="TimesNewRomanPSMT"/>
            </w:rPr>
          </w:rPrChange>
        </w:rPr>
        <w:t>day length</w:t>
      </w:r>
      <w:commentRangeEnd w:id="895"/>
      <w:r w:rsidR="009E3342">
        <w:rPr>
          <w:rStyle w:val="CommentReference"/>
        </w:rPr>
        <w:commentReference w:id="895"/>
      </w:r>
      <w:r w:rsidRPr="00985F75">
        <w:rPr>
          <w:rFonts w:ascii="Calibri" w:eastAsia="Times New Roman" w:hAnsi="Calibri" w:cs="Calibri"/>
          <w:rPrChange w:id="897" w:author="Karina J Nielsen" w:date="2012-03-11T16:30:00Z">
            <w:rPr>
              <w:rFonts w:ascii="TimesNewRomanPSMT" w:eastAsia="Times New Roman" w:hAnsi="TimesNewRomanPSMT"/>
            </w:rPr>
          </w:rPrChange>
        </w:rPr>
        <w:t xml:space="preserve"> were set for each incubator and light levels were adjusted within each incubator using shade cloth. Nutrient and temperature levels were adjusted to </w:t>
      </w:r>
      <w:del w:id="898" w:author="Karina J Nielsen" w:date="2012-02-05T16:10:00Z">
        <w:r w:rsidRPr="00985F75" w:rsidDel="004C4B30">
          <w:rPr>
            <w:rFonts w:ascii="Calibri" w:eastAsia="Times New Roman" w:hAnsi="Calibri" w:cs="Calibri"/>
            <w:rPrChange w:id="899" w:author="Karina J Nielsen" w:date="2012-03-11T16:30:00Z">
              <w:rPr>
                <w:rFonts w:ascii="TimesNewRomanPSMT" w:eastAsia="Times New Roman" w:hAnsi="TimesNewRomanPSMT"/>
              </w:rPr>
            </w:rPrChange>
          </w:rPr>
          <w:delText xml:space="preserve">capture </w:delText>
        </w:r>
      </w:del>
      <w:ins w:id="900" w:author="Karina J Nielsen" w:date="2012-02-05T16:10:00Z">
        <w:r w:rsidR="004C4B30" w:rsidRPr="00985F75">
          <w:rPr>
            <w:rFonts w:ascii="Calibri" w:eastAsia="Times New Roman" w:hAnsi="Calibri" w:cs="Calibri"/>
            <w:rPrChange w:id="901" w:author="Karina J Nielsen" w:date="2012-03-11T16:30:00Z">
              <w:rPr>
                <w:rFonts w:ascii="TimesNewRomanPSMT" w:eastAsia="Times New Roman" w:hAnsi="TimesNewRomanPSMT"/>
              </w:rPr>
            </w:rPrChange>
          </w:rPr>
          <w:t xml:space="preserve">represent </w:t>
        </w:r>
      </w:ins>
      <w:r w:rsidRPr="00985F75">
        <w:rPr>
          <w:rFonts w:ascii="Calibri" w:eastAsia="Times New Roman" w:hAnsi="Calibri" w:cs="Calibri"/>
          <w:rPrChange w:id="902" w:author="Karina J Nielsen" w:date="2012-03-11T16:30:00Z">
            <w:rPr>
              <w:rFonts w:ascii="TimesNewRomanPSMT" w:eastAsia="Times New Roman" w:hAnsi="TimesNewRomanPSMT"/>
            </w:rPr>
          </w:rPrChange>
        </w:rPr>
        <w:t xml:space="preserve">the </w:t>
      </w:r>
      <w:ins w:id="903" w:author="Karina J Nielsen" w:date="2012-02-05T16:10:00Z">
        <w:r w:rsidR="004C4B30" w:rsidRPr="00985F75">
          <w:rPr>
            <w:rFonts w:ascii="Calibri" w:eastAsia="Times New Roman" w:hAnsi="Calibri" w:cs="Calibri"/>
            <w:rPrChange w:id="904" w:author="Karina J Nielsen" w:date="2012-03-11T16:30:00Z">
              <w:rPr>
                <w:rFonts w:ascii="TimesNewRomanPSMT" w:eastAsia="Times New Roman" w:hAnsi="TimesNewRomanPSMT"/>
              </w:rPr>
            </w:rPrChange>
          </w:rPr>
          <w:t xml:space="preserve">extremes in the </w:t>
        </w:r>
      </w:ins>
      <w:r w:rsidRPr="00985F75">
        <w:rPr>
          <w:rFonts w:ascii="Calibri" w:eastAsia="Times New Roman" w:hAnsi="Calibri" w:cs="Calibri"/>
          <w:rPrChange w:id="905" w:author="Karina J Nielsen" w:date="2012-03-11T16:30:00Z">
            <w:rPr>
              <w:rFonts w:ascii="TimesNewRomanPSMT" w:eastAsia="Times New Roman" w:hAnsi="TimesNewRomanPSMT"/>
            </w:rPr>
          </w:rPrChange>
        </w:rPr>
        <w:t xml:space="preserve">range of environmental variation observed from field records in prior years (0 &amp; 30 micromolar nitrate; 7.5 and 15.5 degrees C).  The light levels were by necessity substantially less than full sun, but </w:t>
      </w:r>
      <w:proofErr w:type="gramStart"/>
      <w:r w:rsidRPr="00985F75">
        <w:rPr>
          <w:rFonts w:ascii="Calibri" w:eastAsia="Times New Roman" w:hAnsi="Calibri" w:cs="Calibri"/>
          <w:rPrChange w:id="906" w:author="Karina J Nielsen" w:date="2012-03-11T16:30:00Z">
            <w:rPr>
              <w:rFonts w:ascii="TimesNewRomanPSMT" w:eastAsia="Times New Roman" w:hAnsi="TimesNewRomanPSMT"/>
            </w:rPr>
          </w:rPrChange>
        </w:rPr>
        <w:t>similar to</w:t>
      </w:r>
      <w:proofErr w:type="gramEnd"/>
      <w:r w:rsidRPr="00985F75">
        <w:rPr>
          <w:rFonts w:ascii="Calibri" w:eastAsia="Times New Roman" w:hAnsi="Calibri" w:cs="Calibri"/>
          <w:rPrChange w:id="907" w:author="Karina J Nielsen" w:date="2012-03-11T16:30:00Z">
            <w:rPr>
              <w:rFonts w:ascii="TimesNewRomanPSMT" w:eastAsia="Times New Roman" w:hAnsi="TimesNewRomanPSMT"/>
            </w:rPr>
          </w:rPrChange>
        </w:rPr>
        <w:t xml:space="preserve"> the habitats spores tend to inhabit (underneath the mussel bed, among algal holdfasts, etc.).  When running the loss of </w:t>
      </w:r>
      <w:r w:rsidRPr="00985F75">
        <w:rPr>
          <w:rFonts w:ascii="Calibri" w:eastAsia="Times New Roman" w:hAnsi="Calibri" w:cs="Calibri"/>
          <w:rPrChange w:id="908" w:author="Karina J Nielsen" w:date="2012-03-11T16:30:00Z">
            <w:rPr>
              <w:rFonts w:ascii="TimesNewRomanPSMT" w:eastAsia="Times New Roman" w:hAnsi="TimesNewRomanPSMT"/>
            </w:rPr>
          </w:rPrChange>
        </w:rPr>
        <w:lastRenderedPageBreak/>
        <w:t xml:space="preserve">biomass experiment </w:t>
      </w:r>
      <w:ins w:id="909" w:author="Karina J Nielsen" w:date="2012-02-05T16:10:00Z">
        <w:r w:rsidR="004C4B30" w:rsidRPr="00985F75">
          <w:rPr>
            <w:rFonts w:ascii="Calibri" w:eastAsia="Times New Roman" w:hAnsi="Calibri" w:cs="Calibri"/>
            <w:rPrChange w:id="910" w:author="Karina J Nielsen" w:date="2012-03-11T16:30:00Z">
              <w:rPr>
                <w:rFonts w:ascii="TimesNewRomanPSMT" w:eastAsia="Times New Roman" w:hAnsi="TimesNewRomanPSMT"/>
              </w:rPr>
            </w:rPrChange>
          </w:rPr>
          <w:t xml:space="preserve">(described above) </w:t>
        </w:r>
      </w:ins>
      <w:r w:rsidRPr="00985F75">
        <w:rPr>
          <w:rFonts w:ascii="Calibri" w:eastAsia="Times New Roman" w:hAnsi="Calibri" w:cs="Calibri"/>
          <w:rPrChange w:id="911" w:author="Karina J Nielsen" w:date="2012-03-11T16:30:00Z">
            <w:rPr>
              <w:rFonts w:ascii="TimesNewRomanPSMT" w:eastAsia="Times New Roman" w:hAnsi="TimesNewRomanPSMT"/>
            </w:rPr>
          </w:rPrChange>
        </w:rPr>
        <w:t xml:space="preserve">simultaneously, I shared </w:t>
      </w:r>
      <w:ins w:id="912" w:author="Karina J Nielsen" w:date="2012-02-05T16:11:00Z">
        <w:r w:rsidR="004C4B30" w:rsidRPr="00985F75">
          <w:rPr>
            <w:rFonts w:ascii="Calibri" w:eastAsia="Times New Roman" w:hAnsi="Calibri" w:cs="Calibri"/>
            <w:rPrChange w:id="913" w:author="Karina J Nielsen" w:date="2012-03-11T16:30:00Z">
              <w:rPr>
                <w:rFonts w:ascii="TimesNewRomanPSMT" w:eastAsia="Times New Roman" w:hAnsi="TimesNewRomanPSMT"/>
              </w:rPr>
            </w:rPrChange>
          </w:rPr>
          <w:t xml:space="preserve">control </w:t>
        </w:r>
      </w:ins>
      <w:r w:rsidRPr="00985F75">
        <w:rPr>
          <w:rFonts w:ascii="Calibri" w:eastAsia="Times New Roman" w:hAnsi="Calibri" w:cs="Calibri"/>
          <w:rPrChange w:id="914" w:author="Karina J Nielsen" w:date="2012-03-11T16:30:00Z">
            <w:rPr>
              <w:rFonts w:ascii="TimesNewRomanPSMT" w:eastAsia="Times New Roman" w:hAnsi="TimesNewRomanPSMT"/>
            </w:rPr>
          </w:rPrChange>
        </w:rPr>
        <w:t>samples</w:t>
      </w:r>
      <w:ins w:id="915" w:author="Karina J Nielsen" w:date="2012-02-05T16:11:00Z">
        <w:r w:rsidR="004C4B30" w:rsidRPr="00985F75">
          <w:rPr>
            <w:rFonts w:ascii="Calibri" w:eastAsia="Times New Roman" w:hAnsi="Calibri" w:cs="Calibri"/>
            <w:rPrChange w:id="916" w:author="Karina J Nielsen" w:date="2012-03-11T16:30:00Z">
              <w:rPr>
                <w:rFonts w:ascii="TimesNewRomanPSMT" w:eastAsia="Times New Roman" w:hAnsi="TimesNewRomanPSMT"/>
              </w:rPr>
            </w:rPrChange>
          </w:rPr>
          <w:t xml:space="preserve"> (no nutrients added, no light reduction, 7.5 degre</w:t>
        </w:r>
      </w:ins>
      <w:ins w:id="917" w:author="Karina J Nielsen" w:date="2012-02-05T16:12:00Z">
        <w:r w:rsidR="004C4B30" w:rsidRPr="00985F75">
          <w:rPr>
            <w:rFonts w:ascii="Calibri" w:eastAsia="Times New Roman" w:hAnsi="Calibri" w:cs="Calibri"/>
            <w:rPrChange w:id="918" w:author="Karina J Nielsen" w:date="2012-03-11T16:30:00Z">
              <w:rPr>
                <w:rFonts w:ascii="TimesNewRomanPSMT" w:eastAsia="Times New Roman" w:hAnsi="TimesNewRomanPSMT"/>
              </w:rPr>
            </w:rPrChange>
          </w:rPr>
          <w:t>e</w:t>
        </w:r>
      </w:ins>
      <w:ins w:id="919" w:author="Karina J Nielsen" w:date="2012-02-05T16:11:00Z">
        <w:r w:rsidR="004C4B30" w:rsidRPr="00985F75">
          <w:rPr>
            <w:rFonts w:ascii="Calibri" w:eastAsia="Times New Roman" w:hAnsi="Calibri" w:cs="Calibri"/>
            <w:rPrChange w:id="920" w:author="Karina J Nielsen" w:date="2012-03-11T16:30:00Z">
              <w:rPr>
                <w:rFonts w:ascii="TimesNewRomanPSMT" w:eastAsia="Times New Roman" w:hAnsi="TimesNewRomanPSMT"/>
              </w:rPr>
            </w:rPrChange>
          </w:rPr>
          <w:t>s C)</w:t>
        </w:r>
      </w:ins>
      <w:r w:rsidRPr="00985F75">
        <w:rPr>
          <w:rFonts w:ascii="Calibri" w:eastAsia="Times New Roman" w:hAnsi="Calibri" w:cs="Calibri"/>
          <w:rPrChange w:id="921" w:author="Karina J Nielsen" w:date="2012-03-11T16:30:00Z">
            <w:rPr>
              <w:rFonts w:ascii="TimesNewRomanPSMT" w:eastAsia="Times New Roman" w:hAnsi="TimesNewRomanPSMT"/>
            </w:rPr>
          </w:rPrChange>
        </w:rPr>
        <w:t xml:space="preserve"> for efficiency. Conditions for germination success of field experiment population samples corresponded to </w:t>
      </w:r>
      <w:del w:id="922" w:author="Karina J Nielsen" w:date="2012-02-05T16:13:00Z">
        <w:r w:rsidRPr="00985F75" w:rsidDel="004C4B30">
          <w:rPr>
            <w:rFonts w:ascii="Calibri" w:eastAsia="Times New Roman" w:hAnsi="Calibri" w:cs="Calibri"/>
            <w:rPrChange w:id="923" w:author="Karina J Nielsen" w:date="2012-03-11T16:30:00Z">
              <w:rPr>
                <w:rFonts w:ascii="TimesNewRomanPSMT" w:eastAsia="Times New Roman" w:hAnsi="TimesNewRomanPSMT"/>
              </w:rPr>
            </w:rPrChange>
          </w:rPr>
          <w:delText>the low temp, no nutrients, high light treatment level</w:delText>
        </w:r>
      </w:del>
      <w:ins w:id="924" w:author="Karina J Nielsen" w:date="2012-02-05T16:13:00Z">
        <w:r w:rsidR="004C4B30" w:rsidRPr="00985F75">
          <w:rPr>
            <w:rFonts w:ascii="Calibri" w:eastAsia="Times New Roman" w:hAnsi="Calibri" w:cs="Calibri"/>
            <w:rPrChange w:id="925" w:author="Karina J Nielsen" w:date="2012-03-11T16:30:00Z">
              <w:rPr>
                <w:rFonts w:ascii="TimesNewRomanPSMT" w:eastAsia="Times New Roman" w:hAnsi="TimesNewRomanPSMT"/>
              </w:rPr>
            </w:rPrChange>
          </w:rPr>
          <w:t>these conditions</w:t>
        </w:r>
      </w:ins>
      <w:r w:rsidRPr="00985F75">
        <w:rPr>
          <w:rFonts w:ascii="Calibri" w:eastAsia="Times New Roman" w:hAnsi="Calibri" w:cs="Calibri"/>
          <w:rPrChange w:id="926" w:author="Karina J Nielsen" w:date="2012-03-11T16:30:00Z">
            <w:rPr>
              <w:rFonts w:ascii="TimesNewRomanPSMT" w:eastAsia="Times New Roman" w:hAnsi="TimesNewRomanPSMT"/>
            </w:rPr>
          </w:rPrChange>
        </w:rPr>
        <w:t>.</w:t>
      </w:r>
    </w:p>
    <w:p w14:paraId="37984441" w14:textId="77777777" w:rsidR="001A0878" w:rsidRPr="00985F75" w:rsidRDefault="001A0878">
      <w:pPr>
        <w:pStyle w:val="Heading2"/>
        <w:widowControl w:val="0"/>
        <w:autoSpaceDE w:val="0"/>
        <w:autoSpaceDN w:val="0"/>
        <w:adjustRightInd w:val="0"/>
        <w:spacing w:after="320" w:line="480" w:lineRule="auto"/>
        <w:rPr>
          <w:rFonts w:ascii="Calibri" w:eastAsia="Times New Roman" w:hAnsi="Calibri" w:cs="Calibri"/>
          <w:i w:val="0"/>
          <w:u w:val="single"/>
          <w:rPrChange w:id="927" w:author="Karina J Nielsen" w:date="2012-03-26T19:13:00Z">
            <w:rPr>
              <w:rFonts w:ascii="TimesNewRomanPSMT" w:eastAsia="Times New Roman" w:hAnsi="TimesNewRomanPSMT"/>
            </w:rPr>
          </w:rPrChange>
        </w:rPr>
      </w:pPr>
      <w:r w:rsidRPr="00985F75">
        <w:rPr>
          <w:rFonts w:ascii="Calibri" w:eastAsia="Times New Roman" w:hAnsi="Calibri" w:cs="Calibri"/>
          <w:i w:val="0"/>
          <w:u w:val="single"/>
          <w:rPrChange w:id="928" w:author="Karina J Nielsen" w:date="2012-03-26T19:13:00Z">
            <w:rPr>
              <w:rFonts w:ascii="TimesNewRomanPSMT" w:eastAsia="Times New Roman" w:hAnsi="TimesNewRomanPSMT"/>
            </w:rPr>
          </w:rPrChange>
        </w:rPr>
        <w:t>Response Variables</w:t>
      </w:r>
    </w:p>
    <w:p w14:paraId="677F32CC" w14:textId="77777777" w:rsidR="00921A13" w:rsidRDefault="001A0878">
      <w:pPr>
        <w:pStyle w:val="BodyTextIndent"/>
        <w:spacing w:line="480" w:lineRule="auto"/>
        <w:rPr>
          <w:ins w:id="929" w:author="Karina J Nielsen" w:date="2012-03-11T17:02:00Z"/>
          <w:rFonts w:ascii="Calibri" w:hAnsi="Calibri" w:cs="Calibri"/>
        </w:rPr>
        <w:pPrChange w:id="930" w:author="Karina J Nielsen" w:date="2012-03-12T00:03:00Z">
          <w:pPr>
            <w:widowControl w:val="0"/>
            <w:autoSpaceDE w:val="0"/>
            <w:autoSpaceDN w:val="0"/>
            <w:adjustRightInd w:val="0"/>
            <w:spacing w:after="320" w:line="480" w:lineRule="auto"/>
          </w:pPr>
        </w:pPrChange>
      </w:pPr>
      <w:r w:rsidRPr="00985F75">
        <w:rPr>
          <w:rFonts w:ascii="Calibri" w:eastAsia="Times New Roman" w:hAnsi="Calibri" w:cs="Calibri"/>
          <w:rPrChange w:id="931" w:author="Karina J Nielsen" w:date="2012-03-11T16:30:00Z">
            <w:rPr>
              <w:rFonts w:ascii="TimesNewRomanPSMT" w:eastAsia="Times New Roman" w:hAnsi="TimesNewRomanPSMT"/>
            </w:rPr>
          </w:rPrChange>
        </w:rPr>
        <w:t xml:space="preserve">At the beginning of the recruitment </w:t>
      </w:r>
      <w:proofErr w:type="gramStart"/>
      <w:r w:rsidRPr="00985F75">
        <w:rPr>
          <w:rFonts w:ascii="Calibri" w:eastAsia="Times New Roman" w:hAnsi="Calibri" w:cs="Calibri"/>
          <w:rPrChange w:id="932" w:author="Karina J Nielsen" w:date="2012-03-11T16:30:00Z">
            <w:rPr>
              <w:rFonts w:ascii="TimesNewRomanPSMT" w:eastAsia="Times New Roman" w:hAnsi="TimesNewRomanPSMT"/>
            </w:rPr>
          </w:rPrChange>
        </w:rPr>
        <w:t>study</w:t>
      </w:r>
      <w:proofErr w:type="gramEnd"/>
      <w:r w:rsidRPr="00985F75">
        <w:rPr>
          <w:rFonts w:ascii="Calibri" w:eastAsia="Times New Roman" w:hAnsi="Calibri" w:cs="Calibri"/>
          <w:rPrChange w:id="933" w:author="Karina J Nielsen" w:date="2012-03-11T16:30:00Z">
            <w:rPr>
              <w:rFonts w:ascii="TimesNewRomanPSMT" w:eastAsia="Times New Roman" w:hAnsi="TimesNewRomanPSMT"/>
            </w:rPr>
          </w:rPrChange>
        </w:rPr>
        <w:t xml:space="preserve"> I recorded how far each population was from the nearest adjacent population</w:t>
      </w:r>
      <w:ins w:id="934" w:author="Karina J Nielsen" w:date="2012-02-05T20:55:00Z">
        <w:r w:rsidR="005107FA" w:rsidRPr="00985F75">
          <w:rPr>
            <w:rFonts w:ascii="Calibri" w:eastAsia="Times New Roman" w:hAnsi="Calibri" w:cs="Calibri"/>
            <w:rPrChange w:id="935" w:author="Karina J Nielsen" w:date="2012-03-11T16:30:00Z">
              <w:rPr>
                <w:rFonts w:ascii="TimesNewRomanPSMT" w:eastAsia="Times New Roman" w:hAnsi="TimesNewRomanPSMT"/>
              </w:rPr>
            </w:rPrChange>
          </w:rPr>
          <w:t xml:space="preserve"> by measuring the shortest distance between </w:t>
        </w:r>
      </w:ins>
      <w:ins w:id="936" w:author="Karina J Nielsen" w:date="2012-02-05T20:56:00Z">
        <w:r w:rsidR="005107FA" w:rsidRPr="00985F75">
          <w:rPr>
            <w:rFonts w:ascii="Calibri" w:eastAsia="Times New Roman" w:hAnsi="Calibri" w:cs="Calibri"/>
            <w:rPrChange w:id="937" w:author="Karina J Nielsen" w:date="2012-03-11T16:30:00Z">
              <w:rPr>
                <w:rFonts w:ascii="TimesNewRomanPSMT" w:eastAsia="Times New Roman" w:hAnsi="TimesNewRomanPSMT"/>
              </w:rPr>
            </w:rPrChange>
          </w:rPr>
          <w:t xml:space="preserve">two </w:t>
        </w:r>
      </w:ins>
      <w:ins w:id="938" w:author="Karina J Nielsen" w:date="2012-02-05T20:55:00Z">
        <w:r w:rsidR="005107FA" w:rsidRPr="00985F75">
          <w:rPr>
            <w:rFonts w:ascii="Calibri" w:eastAsia="Times New Roman" w:hAnsi="Calibri" w:cs="Calibri"/>
            <w:rPrChange w:id="939" w:author="Karina J Nielsen" w:date="2012-03-11T16:30:00Z">
              <w:rPr>
                <w:rFonts w:ascii="TimesNewRomanPSMT" w:eastAsia="Times New Roman" w:hAnsi="TimesNewRomanPSMT"/>
              </w:rPr>
            </w:rPrChange>
          </w:rPr>
          <w:t>individuals from each population</w:t>
        </w:r>
      </w:ins>
      <w:ins w:id="940" w:author="Karina J Nielsen" w:date="2012-02-05T20:57:00Z">
        <w:r w:rsidR="005107FA" w:rsidRPr="00985F75">
          <w:rPr>
            <w:rFonts w:ascii="Calibri" w:eastAsia="Times New Roman" w:hAnsi="Calibri" w:cs="Calibri"/>
            <w:rPrChange w:id="941" w:author="Karina J Nielsen" w:date="2012-03-11T16:30:00Z">
              <w:rPr>
                <w:rFonts w:ascii="TimesNewRomanPSMT" w:eastAsia="Times New Roman" w:hAnsi="TimesNewRomanPSMT"/>
              </w:rPr>
            </w:rPrChange>
          </w:rPr>
          <w:t xml:space="preserve"> and </w:t>
        </w:r>
      </w:ins>
      <w:del w:id="942" w:author="Karina J Nielsen" w:date="2012-02-05T20:57:00Z">
        <w:r w:rsidRPr="00985F75" w:rsidDel="005107FA">
          <w:rPr>
            <w:rFonts w:ascii="Calibri" w:eastAsia="Times New Roman" w:hAnsi="Calibri" w:cs="Calibri"/>
            <w:rPrChange w:id="943" w:author="Karina J Nielsen" w:date="2012-03-11T16:30:00Z">
              <w:rPr>
                <w:rFonts w:ascii="TimesNewRomanPSMT" w:eastAsia="Times New Roman" w:hAnsi="TimesNewRomanPSMT"/>
              </w:rPr>
            </w:rPrChange>
          </w:rPr>
          <w:delText>.  I also recorded</w:delText>
        </w:r>
      </w:del>
      <w:ins w:id="944" w:author="Karina J Nielsen" w:date="2012-02-05T20:50:00Z">
        <w:r w:rsidR="003767CB" w:rsidRPr="00985F75">
          <w:rPr>
            <w:rFonts w:ascii="Calibri" w:eastAsia="Times New Roman" w:hAnsi="Calibri" w:cs="Calibri"/>
            <w:rPrChange w:id="945" w:author="Karina J Nielsen" w:date="2012-03-11T16:30:00Z">
              <w:rPr>
                <w:rFonts w:ascii="TimesNewRomanPSMT" w:eastAsia="Times New Roman" w:hAnsi="TimesNewRomanPSMT"/>
              </w:rPr>
            </w:rPrChange>
          </w:rPr>
          <w:t>the</w:t>
        </w:r>
      </w:ins>
      <w:r w:rsidRPr="00985F75">
        <w:rPr>
          <w:rFonts w:ascii="Calibri" w:eastAsia="Times New Roman" w:hAnsi="Calibri" w:cs="Calibri"/>
          <w:rPrChange w:id="946" w:author="Karina J Nielsen" w:date="2012-03-11T16:30:00Z">
            <w:rPr>
              <w:rFonts w:ascii="TimesNewRomanPSMT" w:eastAsia="Times New Roman" w:hAnsi="TimesNewRomanPSMT"/>
            </w:rPr>
          </w:rPrChange>
        </w:rPr>
        <w:t xml:space="preserve"> tidal height</w:t>
      </w:r>
      <w:ins w:id="947" w:author="Karina J Nielsen" w:date="2012-02-05T20:50:00Z">
        <w:r w:rsidR="003767CB" w:rsidRPr="00985F75">
          <w:rPr>
            <w:rFonts w:ascii="Calibri" w:eastAsia="Times New Roman" w:hAnsi="Calibri" w:cs="Calibri"/>
            <w:rPrChange w:id="948" w:author="Karina J Nielsen" w:date="2012-03-11T16:30:00Z">
              <w:rPr>
                <w:rFonts w:ascii="TimesNewRomanPSMT" w:eastAsia="Times New Roman" w:hAnsi="TimesNewRomanPSMT"/>
              </w:rPr>
            </w:rPrChange>
          </w:rPr>
          <w:t xml:space="preserve"> of each population</w:t>
        </w:r>
      </w:ins>
      <w:ins w:id="949" w:author="Karina J Nielsen" w:date="2012-02-05T20:57:00Z">
        <w:r w:rsidR="005107FA" w:rsidRPr="00985F75">
          <w:rPr>
            <w:rFonts w:ascii="Calibri" w:eastAsia="Times New Roman" w:hAnsi="Calibri" w:cs="Calibri"/>
            <w:rPrChange w:id="950" w:author="Karina J Nielsen" w:date="2012-03-11T16:30:00Z">
              <w:rPr>
                <w:rFonts w:ascii="TimesNewRomanPSMT" w:eastAsia="Times New Roman" w:hAnsi="TimesNewRomanPSMT"/>
              </w:rPr>
            </w:rPrChange>
          </w:rPr>
          <w:t xml:space="preserve"> as covariates</w:t>
        </w:r>
      </w:ins>
      <w:r w:rsidRPr="00985F75">
        <w:rPr>
          <w:rFonts w:ascii="Calibri" w:eastAsia="Times New Roman" w:hAnsi="Calibri" w:cs="Calibri"/>
          <w:rPrChange w:id="951" w:author="Karina J Nielsen" w:date="2012-03-11T16:30:00Z">
            <w:rPr>
              <w:rFonts w:ascii="TimesNewRomanPSMT" w:eastAsia="Times New Roman" w:hAnsi="TimesNewRomanPSMT"/>
            </w:rPr>
          </w:rPrChange>
        </w:rPr>
        <w:t>.  Every June and August</w:t>
      </w:r>
      <w:ins w:id="952" w:author="Karina J Nielsen" w:date="2012-02-05T20:51:00Z">
        <w:r w:rsidR="005107FA" w:rsidRPr="00985F75">
          <w:rPr>
            <w:rFonts w:ascii="Calibri" w:eastAsia="Times New Roman" w:hAnsi="Calibri" w:cs="Calibri"/>
            <w:rPrChange w:id="953" w:author="Karina J Nielsen" w:date="2012-03-11T16:30:00Z">
              <w:rPr>
                <w:rFonts w:ascii="TimesNewRomanPSMT" w:eastAsia="Times New Roman" w:hAnsi="TimesNewRomanPSMT"/>
              </w:rPr>
            </w:rPrChange>
          </w:rPr>
          <w:t xml:space="preserve"> from 2006 through 2008</w:t>
        </w:r>
      </w:ins>
      <w:r w:rsidRPr="00985F75">
        <w:rPr>
          <w:rFonts w:ascii="Calibri" w:eastAsia="Times New Roman" w:hAnsi="Calibri" w:cs="Calibri"/>
          <w:rPrChange w:id="954" w:author="Karina J Nielsen" w:date="2012-03-11T16:30:00Z">
            <w:rPr>
              <w:rFonts w:ascii="TimesNewRomanPSMT" w:eastAsia="Times New Roman" w:hAnsi="TimesNewRomanPSMT"/>
            </w:rPr>
          </w:rPrChange>
        </w:rPr>
        <w:t xml:space="preserve"> I recorded</w:t>
      </w:r>
      <w:ins w:id="955" w:author="Karina J Nielsen" w:date="2012-02-05T20:51:00Z">
        <w:r w:rsidR="005107FA" w:rsidRPr="00985F75">
          <w:rPr>
            <w:rFonts w:ascii="Calibri" w:eastAsia="Times New Roman" w:hAnsi="Calibri" w:cs="Calibri"/>
            <w:rPrChange w:id="956" w:author="Karina J Nielsen" w:date="2012-03-11T16:30:00Z">
              <w:rPr>
                <w:rFonts w:ascii="TimesNewRomanPSMT" w:eastAsia="Times New Roman" w:hAnsi="TimesNewRomanPSMT"/>
              </w:rPr>
            </w:rPrChange>
          </w:rPr>
          <w:t xml:space="preserve"> the size of each </w:t>
        </w:r>
      </w:ins>
      <w:del w:id="957" w:author="Karina J Nielsen" w:date="2012-02-05T20:51:00Z">
        <w:r w:rsidRPr="00985F75" w:rsidDel="005107FA">
          <w:rPr>
            <w:rFonts w:ascii="Calibri" w:eastAsia="Times New Roman" w:hAnsi="Calibri" w:cs="Calibri"/>
            <w:rPrChange w:id="958" w:author="Karina J Nielsen" w:date="2012-03-11T16:30:00Z">
              <w:rPr>
                <w:rFonts w:ascii="TimesNewRomanPSMT" w:eastAsia="Times New Roman" w:hAnsi="TimesNewRomanPSMT"/>
              </w:rPr>
            </w:rPrChange>
          </w:rPr>
          <w:delText xml:space="preserve"> </w:delText>
        </w:r>
      </w:del>
      <w:r w:rsidRPr="00985F75">
        <w:rPr>
          <w:rFonts w:ascii="Calibri" w:eastAsia="Times New Roman" w:hAnsi="Calibri" w:cs="Calibri"/>
          <w:rPrChange w:id="959" w:author="Karina J Nielsen" w:date="2012-03-11T16:30:00Z">
            <w:rPr>
              <w:rFonts w:ascii="TimesNewRomanPSMT" w:eastAsia="Times New Roman" w:hAnsi="TimesNewRomanPSMT"/>
            </w:rPr>
          </w:rPrChange>
        </w:rPr>
        <w:t>population</w:t>
      </w:r>
      <w:del w:id="960" w:author="Karina J Nielsen" w:date="2012-02-05T20:51:00Z">
        <w:r w:rsidRPr="00985F75" w:rsidDel="005107FA">
          <w:rPr>
            <w:rFonts w:ascii="Calibri" w:eastAsia="Times New Roman" w:hAnsi="Calibri" w:cs="Calibri"/>
            <w:rPrChange w:id="961" w:author="Karina J Nielsen" w:date="2012-03-11T16:30:00Z">
              <w:rPr>
                <w:rFonts w:ascii="TimesNewRomanPSMT" w:eastAsia="Times New Roman" w:hAnsi="TimesNewRomanPSMT"/>
              </w:rPr>
            </w:rPrChange>
          </w:rPr>
          <w:delText xml:space="preserve"> size</w:delText>
        </w:r>
      </w:del>
      <w:r w:rsidRPr="00985F75">
        <w:rPr>
          <w:rFonts w:ascii="Calibri" w:eastAsia="Times New Roman" w:hAnsi="Calibri" w:cs="Calibri"/>
          <w:rPrChange w:id="962" w:author="Karina J Nielsen" w:date="2012-03-11T16:30:00Z">
            <w:rPr>
              <w:rFonts w:ascii="TimesNewRomanPSMT" w:eastAsia="Times New Roman" w:hAnsi="TimesNewRomanPSMT"/>
            </w:rPr>
          </w:rPrChange>
        </w:rPr>
        <w:t xml:space="preserve">. </w:t>
      </w:r>
      <w:ins w:id="963" w:author="Karina J Nielsen" w:date="2012-03-11T16:53:00Z">
        <w:r w:rsidR="0079054C" w:rsidRPr="00985F75">
          <w:rPr>
            <w:rFonts w:ascii="Calibri" w:eastAsia="Times New Roman" w:hAnsi="Calibri" w:cs="Calibri"/>
          </w:rPr>
          <w:t xml:space="preserve"> </w:t>
        </w:r>
      </w:ins>
      <w:ins w:id="964" w:author="Karina J Nielsen" w:date="2012-03-12T00:01:00Z">
        <w:r w:rsidR="002F6EF0" w:rsidRPr="00985F75">
          <w:rPr>
            <w:rFonts w:ascii="Calibri" w:hAnsi="Calibri" w:cs="Calibri"/>
          </w:rPr>
          <w:t xml:space="preserve">June is when population sizes are at their annual maximum, but </w:t>
        </w:r>
        <w:proofErr w:type="gramStart"/>
        <w:r w:rsidR="002F6EF0" w:rsidRPr="00985F75">
          <w:rPr>
            <w:rFonts w:ascii="Calibri" w:hAnsi="Calibri" w:cs="Calibri"/>
          </w:rPr>
          <w:t>the vast majority of</w:t>
        </w:r>
        <w:proofErr w:type="gramEnd"/>
        <w:r w:rsidR="002F6EF0" w:rsidRPr="00985F75">
          <w:rPr>
            <w:rFonts w:ascii="Calibri" w:hAnsi="Calibri" w:cs="Calibri"/>
          </w:rPr>
          <w:t xml:space="preserve"> individuals are reproductively immature and </w:t>
        </w:r>
      </w:ins>
      <w:ins w:id="965" w:author="Karina J Nielsen" w:date="2012-03-12T00:02:00Z">
        <w:r w:rsidR="002F6EF0" w:rsidRPr="00985F75">
          <w:rPr>
            <w:rFonts w:ascii="Calibri" w:hAnsi="Calibri" w:cs="Calibri"/>
          </w:rPr>
          <w:t xml:space="preserve">by </w:t>
        </w:r>
      </w:ins>
      <w:ins w:id="966" w:author="Karina J Nielsen" w:date="2012-03-12T00:01:00Z">
        <w:r w:rsidR="002F6EF0" w:rsidRPr="00985F75">
          <w:rPr>
            <w:rFonts w:ascii="Calibri" w:hAnsi="Calibri" w:cs="Calibri"/>
          </w:rPr>
          <w:t xml:space="preserve">August sporophytes are becoming </w:t>
        </w:r>
      </w:ins>
      <w:ins w:id="967" w:author="Karina J Nielsen" w:date="2012-03-12T00:02:00Z">
        <w:r w:rsidR="002F6EF0" w:rsidRPr="00985F75">
          <w:rPr>
            <w:rFonts w:ascii="Calibri" w:hAnsi="Calibri" w:cs="Calibri"/>
          </w:rPr>
          <w:t xml:space="preserve">visibly </w:t>
        </w:r>
      </w:ins>
      <w:ins w:id="968" w:author="Karina J Nielsen" w:date="2012-03-12T00:01:00Z">
        <w:r w:rsidR="002F6EF0" w:rsidRPr="00985F75">
          <w:rPr>
            <w:rFonts w:ascii="Calibri" w:hAnsi="Calibri" w:cs="Calibri"/>
          </w:rPr>
          <w:t xml:space="preserve">mature and </w:t>
        </w:r>
      </w:ins>
      <w:ins w:id="969" w:author="Karina J Nielsen" w:date="2012-03-12T00:02:00Z">
        <w:r w:rsidR="002F6EF0" w:rsidRPr="00985F75">
          <w:rPr>
            <w:rFonts w:ascii="Calibri" w:hAnsi="Calibri" w:cs="Calibri"/>
          </w:rPr>
          <w:t xml:space="preserve">starting to </w:t>
        </w:r>
      </w:ins>
      <w:ins w:id="970" w:author="Karina J Nielsen" w:date="2012-03-12T00:01:00Z">
        <w:r w:rsidR="002F6EF0" w:rsidRPr="00985F75">
          <w:rPr>
            <w:rFonts w:ascii="Calibri" w:hAnsi="Calibri" w:cs="Calibri"/>
          </w:rPr>
          <w:t>releas</w:t>
        </w:r>
      </w:ins>
      <w:ins w:id="971" w:author="Karina J Nielsen" w:date="2012-03-12T00:03:00Z">
        <w:r w:rsidR="002F6EF0" w:rsidRPr="00985F75">
          <w:rPr>
            <w:rFonts w:ascii="Calibri" w:hAnsi="Calibri" w:cs="Calibri"/>
          </w:rPr>
          <w:t xml:space="preserve">e </w:t>
        </w:r>
      </w:ins>
      <w:ins w:id="972" w:author="Karina J Nielsen" w:date="2012-03-12T00:01:00Z">
        <w:r w:rsidR="002F6EF0" w:rsidRPr="00985F75">
          <w:rPr>
            <w:rFonts w:ascii="Calibri" w:hAnsi="Calibri" w:cs="Calibri"/>
          </w:rPr>
          <w:t>spores</w:t>
        </w:r>
      </w:ins>
      <w:ins w:id="973" w:author="Karina J Nielsen" w:date="2012-03-12T00:02:00Z">
        <w:r w:rsidR="002F6EF0" w:rsidRPr="00985F75">
          <w:rPr>
            <w:rFonts w:ascii="Calibri" w:hAnsi="Calibri" w:cs="Calibri"/>
          </w:rPr>
          <w:t>.</w:t>
        </w:r>
      </w:ins>
      <w:ins w:id="974" w:author="Karina J Nielsen" w:date="2012-03-26T18:58:00Z">
        <w:r w:rsidR="00D500CC" w:rsidRPr="00985F75">
          <w:rPr>
            <w:rFonts w:ascii="Calibri" w:hAnsi="Calibri" w:cs="Calibri"/>
          </w:rPr>
          <w:t xml:space="preserve">  </w:t>
        </w:r>
      </w:ins>
      <w:ins w:id="975" w:author="Karina J Nielsen" w:date="2012-03-11T16:53:00Z">
        <w:r w:rsidR="0079054C" w:rsidRPr="00985F75">
          <w:rPr>
            <w:rFonts w:ascii="Calibri" w:eastAsia="Times New Roman" w:hAnsi="Calibri" w:cs="Calibri"/>
          </w:rPr>
          <w:t xml:space="preserve">From the population </w:t>
        </w:r>
      </w:ins>
      <w:ins w:id="976" w:author="Karina J Nielsen" w:date="2012-03-11T16:54:00Z">
        <w:r w:rsidR="0079054C" w:rsidRPr="00985F75">
          <w:rPr>
            <w:rFonts w:ascii="Calibri" w:eastAsia="Times New Roman" w:hAnsi="Calibri" w:cs="Calibri"/>
          </w:rPr>
          <w:t xml:space="preserve">size </w:t>
        </w:r>
      </w:ins>
      <w:proofErr w:type="gramStart"/>
      <w:ins w:id="977" w:author="Karina J Nielsen" w:date="2012-03-11T16:53:00Z">
        <w:r w:rsidR="0079054C" w:rsidRPr="00985F75">
          <w:rPr>
            <w:rFonts w:ascii="Calibri" w:eastAsia="Times New Roman" w:hAnsi="Calibri" w:cs="Calibri"/>
          </w:rPr>
          <w:t>data</w:t>
        </w:r>
        <w:proofErr w:type="gramEnd"/>
        <w:r w:rsidR="0079054C" w:rsidRPr="00985F75">
          <w:rPr>
            <w:rFonts w:ascii="Calibri" w:eastAsia="Times New Roman" w:hAnsi="Calibri" w:cs="Calibri"/>
          </w:rPr>
          <w:t xml:space="preserve"> </w:t>
        </w:r>
        <w:r w:rsidR="0079054C">
          <w:rPr>
            <w:rFonts w:ascii="Calibri" w:hAnsi="Calibri" w:cs="Calibri"/>
          </w:rPr>
          <w:t xml:space="preserve">I </w:t>
        </w:r>
      </w:ins>
      <w:ins w:id="978" w:author="Karina J Nielsen" w:date="2012-03-11T23:29:00Z">
        <w:r w:rsidR="005158AC">
          <w:rPr>
            <w:rFonts w:ascii="Calibri" w:hAnsi="Calibri" w:cs="Calibri"/>
          </w:rPr>
          <w:t>derived</w:t>
        </w:r>
      </w:ins>
      <w:ins w:id="979" w:author="Karina J Nielsen" w:date="2012-03-11T16:53:00Z">
        <w:r w:rsidR="0079054C" w:rsidRPr="0079054C">
          <w:rPr>
            <w:rFonts w:ascii="Calibri" w:hAnsi="Calibri" w:cs="Calibri"/>
          </w:rPr>
          <w:t xml:space="preserve"> 4 response variables</w:t>
        </w:r>
      </w:ins>
      <w:ins w:id="980" w:author="Karina J Nielsen" w:date="2012-03-11T16:54:00Z">
        <w:r w:rsidR="0079054C">
          <w:rPr>
            <w:rFonts w:ascii="Calibri" w:hAnsi="Calibri" w:cs="Calibri"/>
          </w:rPr>
          <w:t xml:space="preserve">: </w:t>
        </w:r>
      </w:ins>
      <w:ins w:id="981" w:author="Karina J Nielsen" w:date="2012-03-11T16:57:00Z">
        <w:r w:rsidR="0079054C">
          <w:rPr>
            <w:rFonts w:ascii="Calibri" w:hAnsi="Calibri" w:cs="Calibri"/>
          </w:rPr>
          <w:t xml:space="preserve"> 1) </w:t>
        </w:r>
      </w:ins>
      <w:ins w:id="982" w:author="Karina J Nielsen" w:date="2012-03-11T16:54:00Z">
        <w:r w:rsidR="0079054C">
          <w:rPr>
            <w:rFonts w:ascii="Calibri" w:hAnsi="Calibri" w:cs="Calibri"/>
          </w:rPr>
          <w:t xml:space="preserve">the change in population sizes </w:t>
        </w:r>
      </w:ins>
      <w:ins w:id="983" w:author="Karina J Nielsen" w:date="2012-03-11T23:29:00Z">
        <w:r w:rsidR="005158AC">
          <w:rPr>
            <w:rFonts w:ascii="Calibri" w:hAnsi="Calibri" w:cs="Calibri"/>
          </w:rPr>
          <w:t xml:space="preserve">of juveniles </w:t>
        </w:r>
      </w:ins>
      <w:ins w:id="984" w:author="Karina J Nielsen" w:date="2012-03-11T16:55:00Z">
        <w:r w:rsidR="0079054C">
          <w:rPr>
            <w:rFonts w:ascii="Calibri" w:hAnsi="Calibri" w:cs="Calibri"/>
          </w:rPr>
          <w:t>(counted each June)</w:t>
        </w:r>
      </w:ins>
      <w:ins w:id="985" w:author="Karina J Nielsen" w:date="2012-03-11T16:57:00Z">
        <w:r w:rsidR="0079054C">
          <w:rPr>
            <w:rFonts w:ascii="Calibri" w:hAnsi="Calibri" w:cs="Calibri"/>
          </w:rPr>
          <w:t xml:space="preserve"> and</w:t>
        </w:r>
      </w:ins>
      <w:ins w:id="986" w:author="Karina J Nielsen" w:date="2012-03-11T16:56:00Z">
        <w:r w:rsidR="0079054C">
          <w:rPr>
            <w:rFonts w:ascii="Calibri" w:hAnsi="Calibri" w:cs="Calibri"/>
          </w:rPr>
          <w:t xml:space="preserve"> 2) </w:t>
        </w:r>
      </w:ins>
      <w:ins w:id="987" w:author="Karina J Nielsen" w:date="2012-03-11T16:54:00Z">
        <w:r w:rsidR="0079054C">
          <w:rPr>
            <w:rFonts w:ascii="Calibri" w:hAnsi="Calibri" w:cs="Calibri"/>
          </w:rPr>
          <w:t>adults</w:t>
        </w:r>
      </w:ins>
      <w:ins w:id="988" w:author="Karina J Nielsen" w:date="2012-03-11T16:55:00Z">
        <w:r w:rsidR="0079054C">
          <w:rPr>
            <w:rFonts w:ascii="Calibri" w:hAnsi="Calibri" w:cs="Calibri"/>
          </w:rPr>
          <w:t xml:space="preserve"> (counted each August)</w:t>
        </w:r>
      </w:ins>
      <w:ins w:id="989" w:author="Karina J Nielsen" w:date="2012-03-11T23:30:00Z">
        <w:r w:rsidR="005158AC" w:rsidRPr="005158AC">
          <w:rPr>
            <w:rFonts w:ascii="Calibri" w:hAnsi="Calibri" w:cs="Calibri"/>
          </w:rPr>
          <w:t xml:space="preserve"> </w:t>
        </w:r>
        <w:r w:rsidR="005158AC">
          <w:rPr>
            <w:rFonts w:ascii="Calibri" w:hAnsi="Calibri" w:cs="Calibri"/>
          </w:rPr>
          <w:t>between years</w:t>
        </w:r>
      </w:ins>
      <w:ins w:id="990" w:author="Karina J Nielsen" w:date="2012-03-11T16:56:00Z">
        <w:r w:rsidR="0079054C">
          <w:rPr>
            <w:rFonts w:ascii="Calibri" w:hAnsi="Calibri" w:cs="Calibri"/>
          </w:rPr>
          <w:t xml:space="preserve">, </w:t>
        </w:r>
      </w:ins>
      <w:ins w:id="991" w:author="Karina J Nielsen" w:date="2012-03-11T16:58:00Z">
        <w:r w:rsidR="0079054C">
          <w:rPr>
            <w:rFonts w:ascii="Calibri" w:hAnsi="Calibri" w:cs="Calibri"/>
          </w:rPr>
          <w:t xml:space="preserve">3) </w:t>
        </w:r>
      </w:ins>
      <w:ins w:id="992" w:author="Karina J Nielsen" w:date="2012-03-11T16:57:00Z">
        <w:r w:rsidR="0079054C">
          <w:rPr>
            <w:rFonts w:ascii="Calibri" w:hAnsi="Calibri" w:cs="Calibri"/>
          </w:rPr>
          <w:t>survivorship over the growth season (change in population size from June to August within each year)</w:t>
        </w:r>
      </w:ins>
      <w:ins w:id="993" w:author="Karina J Nielsen" w:date="2012-03-11T16:58:00Z">
        <w:r w:rsidR="0079054C">
          <w:rPr>
            <w:rFonts w:ascii="Calibri" w:hAnsi="Calibri" w:cs="Calibri"/>
          </w:rPr>
          <w:t xml:space="preserve">, and 4) </w:t>
        </w:r>
      </w:ins>
      <w:ins w:id="994" w:author="Karina J Nielsen" w:date="2012-03-11T16:56:00Z">
        <w:r w:rsidR="00921A13">
          <w:rPr>
            <w:rFonts w:ascii="Calibri" w:hAnsi="Calibri" w:cs="Calibri"/>
          </w:rPr>
          <w:t xml:space="preserve">change in population size </w:t>
        </w:r>
      </w:ins>
      <w:ins w:id="995" w:author="Karina J Nielsen" w:date="2012-03-11T23:46:00Z">
        <w:r w:rsidR="00994749">
          <w:rPr>
            <w:rFonts w:ascii="Calibri" w:hAnsi="Calibri" w:cs="Calibri"/>
          </w:rPr>
          <w:t>due to recruitment</w:t>
        </w:r>
      </w:ins>
      <w:ins w:id="996" w:author="Karina J Nielsen" w:date="2012-03-11T23:47:00Z">
        <w:r w:rsidR="00994749">
          <w:rPr>
            <w:rFonts w:ascii="Calibri" w:hAnsi="Calibri" w:cs="Calibri"/>
          </w:rPr>
          <w:t xml:space="preserve"> (in June)</w:t>
        </w:r>
      </w:ins>
      <w:ins w:id="997" w:author="Karina J Nielsen" w:date="2012-03-11T23:46:00Z">
        <w:r w:rsidR="00994749">
          <w:rPr>
            <w:rFonts w:ascii="Calibri" w:hAnsi="Calibri" w:cs="Calibri"/>
          </w:rPr>
          <w:t xml:space="preserve"> </w:t>
        </w:r>
      </w:ins>
      <w:ins w:id="998" w:author="Karina J Nielsen" w:date="2012-03-11T16:56:00Z">
        <w:r w:rsidR="00921A13">
          <w:rPr>
            <w:rFonts w:ascii="Calibri" w:hAnsi="Calibri" w:cs="Calibri"/>
          </w:rPr>
          <w:t xml:space="preserve">from </w:t>
        </w:r>
      </w:ins>
      <w:ins w:id="999" w:author="Karina J Nielsen" w:date="2012-03-11T17:00:00Z">
        <w:r w:rsidR="00921A13">
          <w:rPr>
            <w:rFonts w:ascii="Calibri" w:hAnsi="Calibri" w:cs="Calibri"/>
          </w:rPr>
          <w:t xml:space="preserve">reproductive </w:t>
        </w:r>
      </w:ins>
      <w:ins w:id="1000" w:author="Karina J Nielsen" w:date="2012-03-11T16:59:00Z">
        <w:r w:rsidR="00921A13">
          <w:rPr>
            <w:rFonts w:ascii="Calibri" w:hAnsi="Calibri" w:cs="Calibri"/>
          </w:rPr>
          <w:t>adults</w:t>
        </w:r>
      </w:ins>
      <w:ins w:id="1001" w:author="Karina J Nielsen" w:date="2012-03-11T17:00:00Z">
        <w:r w:rsidR="00921A13">
          <w:rPr>
            <w:rFonts w:ascii="Calibri" w:hAnsi="Calibri" w:cs="Calibri"/>
          </w:rPr>
          <w:t xml:space="preserve"> (in </w:t>
        </w:r>
      </w:ins>
      <w:ins w:id="1002" w:author="Karina J Nielsen" w:date="2012-03-11T23:47:00Z">
        <w:r w:rsidR="00994749">
          <w:rPr>
            <w:rFonts w:ascii="Calibri" w:hAnsi="Calibri" w:cs="Calibri"/>
          </w:rPr>
          <w:t xml:space="preserve">the preceding </w:t>
        </w:r>
      </w:ins>
      <w:ins w:id="1003" w:author="Karina J Nielsen" w:date="2012-03-11T17:00:00Z">
        <w:r w:rsidR="00921A13">
          <w:rPr>
            <w:rFonts w:ascii="Calibri" w:hAnsi="Calibri" w:cs="Calibri"/>
          </w:rPr>
          <w:t>August)</w:t>
        </w:r>
      </w:ins>
      <w:ins w:id="1004" w:author="Karina J Nielsen" w:date="2012-03-11T16:59:00Z">
        <w:r w:rsidR="00921A13">
          <w:rPr>
            <w:rFonts w:ascii="Calibri" w:hAnsi="Calibri" w:cs="Calibri"/>
          </w:rPr>
          <w:t xml:space="preserve">. </w:t>
        </w:r>
      </w:ins>
      <w:ins w:id="1005" w:author="Karina J Nielsen" w:date="2012-03-11T17:00:00Z">
        <w:r w:rsidR="00994749">
          <w:rPr>
            <w:rFonts w:ascii="Calibri" w:hAnsi="Calibri" w:cs="Calibri"/>
          </w:rPr>
          <w:t>Th</w:t>
        </w:r>
      </w:ins>
      <w:ins w:id="1006" w:author="Karina J Nielsen" w:date="2012-03-11T23:47:00Z">
        <w:r w:rsidR="00994749">
          <w:rPr>
            <w:rFonts w:ascii="Calibri" w:hAnsi="Calibri" w:cs="Calibri"/>
          </w:rPr>
          <w:t>e</w:t>
        </w:r>
      </w:ins>
      <w:ins w:id="1007" w:author="Karina J Nielsen" w:date="2012-03-11T17:00:00Z">
        <w:r w:rsidR="00921A13">
          <w:rPr>
            <w:rFonts w:ascii="Calibri" w:hAnsi="Calibri" w:cs="Calibri"/>
          </w:rPr>
          <w:t xml:space="preserve"> latter response </w:t>
        </w:r>
      </w:ins>
      <w:ins w:id="1008" w:author="Karina J Nielsen" w:date="2012-03-11T23:47:00Z">
        <w:r w:rsidR="00994749">
          <w:rPr>
            <w:rFonts w:ascii="Calibri" w:hAnsi="Calibri" w:cs="Calibri"/>
          </w:rPr>
          <w:t xml:space="preserve">in combination with survivorship allows for interpretation of the </w:t>
        </w:r>
      </w:ins>
      <w:ins w:id="1009" w:author="Karina J Nielsen" w:date="2012-03-11T23:48:00Z">
        <w:r w:rsidR="00994749">
          <w:rPr>
            <w:rFonts w:ascii="Calibri" w:hAnsi="Calibri" w:cs="Calibri"/>
          </w:rPr>
          <w:t xml:space="preserve">potentially </w:t>
        </w:r>
      </w:ins>
      <w:ins w:id="1010" w:author="Karina J Nielsen" w:date="2012-03-11T17:00:00Z">
        <w:r w:rsidR="00994749">
          <w:rPr>
            <w:rFonts w:ascii="Calibri" w:hAnsi="Calibri" w:cs="Calibri"/>
          </w:rPr>
          <w:t>separate</w:t>
        </w:r>
        <w:r w:rsidR="00921A13">
          <w:rPr>
            <w:rFonts w:ascii="Calibri" w:hAnsi="Calibri" w:cs="Calibri"/>
          </w:rPr>
          <w:t xml:space="preserve"> effects of the treatments on survivorship </w:t>
        </w:r>
      </w:ins>
      <w:ins w:id="1011" w:author="Karina J Nielsen" w:date="2012-03-11T23:30:00Z">
        <w:r w:rsidR="005158AC">
          <w:rPr>
            <w:rFonts w:ascii="Calibri" w:hAnsi="Calibri" w:cs="Calibri"/>
          </w:rPr>
          <w:t xml:space="preserve">of adults </w:t>
        </w:r>
      </w:ins>
      <w:ins w:id="1012" w:author="Karina J Nielsen" w:date="2012-03-11T17:00:00Z">
        <w:r w:rsidR="00921A13">
          <w:rPr>
            <w:rFonts w:ascii="Calibri" w:hAnsi="Calibri" w:cs="Calibri"/>
          </w:rPr>
          <w:t xml:space="preserve">over the growth season and their subsequent </w:t>
        </w:r>
      </w:ins>
      <w:ins w:id="1013" w:author="Karina J Nielsen" w:date="2012-03-11T17:02:00Z">
        <w:r w:rsidR="00921A13">
          <w:rPr>
            <w:rFonts w:ascii="Calibri" w:hAnsi="Calibri" w:cs="Calibri"/>
          </w:rPr>
          <w:t>reproductive</w:t>
        </w:r>
      </w:ins>
      <w:ins w:id="1014" w:author="Karina J Nielsen" w:date="2012-03-11T17:00:00Z">
        <w:r w:rsidR="00921A13">
          <w:rPr>
            <w:rFonts w:ascii="Calibri" w:hAnsi="Calibri" w:cs="Calibri"/>
          </w:rPr>
          <w:t xml:space="preserve"> </w:t>
        </w:r>
      </w:ins>
      <w:ins w:id="1015" w:author="Karina J Nielsen" w:date="2012-03-11T17:02:00Z">
        <w:r w:rsidR="00921A13">
          <w:rPr>
            <w:rFonts w:ascii="Calibri" w:hAnsi="Calibri" w:cs="Calibri"/>
          </w:rPr>
          <w:t xml:space="preserve">success.  </w:t>
        </w:r>
      </w:ins>
      <w:ins w:id="1016" w:author="Karina J Nielsen" w:date="2012-03-11T23:31:00Z">
        <w:r w:rsidR="005158AC">
          <w:rPr>
            <w:rFonts w:ascii="Calibri" w:hAnsi="Calibri" w:cs="Calibri"/>
          </w:rPr>
          <w:t xml:space="preserve">This is important as </w:t>
        </w:r>
        <w:proofErr w:type="spellStart"/>
        <w:r w:rsidR="005158AC" w:rsidRPr="005158AC">
          <w:rPr>
            <w:rFonts w:ascii="Calibri" w:hAnsi="Calibri" w:cs="Calibri"/>
            <w:i/>
            <w:rPrChange w:id="1017" w:author="Karina J Nielsen" w:date="2012-03-11T23:32:00Z">
              <w:rPr>
                <w:rFonts w:ascii="Calibri" w:hAnsi="Calibri" w:cs="Calibri"/>
              </w:rPr>
            </w:rPrChange>
          </w:rPr>
          <w:t>Postelsia</w:t>
        </w:r>
        <w:proofErr w:type="spellEnd"/>
        <w:r w:rsidR="005158AC">
          <w:rPr>
            <w:rFonts w:ascii="Calibri" w:hAnsi="Calibri" w:cs="Calibri"/>
          </w:rPr>
          <w:t xml:space="preserve"> survivorship typically declines sharply over the course of the summer </w:t>
        </w:r>
      </w:ins>
      <w:ins w:id="1018" w:author="Karina J Nielsen" w:date="2012-03-11T23:48:00Z">
        <w:r w:rsidR="00994749">
          <w:rPr>
            <w:rFonts w:ascii="Calibri" w:hAnsi="Calibri" w:cs="Calibri"/>
          </w:rPr>
          <w:t xml:space="preserve">under natural conditions </w:t>
        </w:r>
      </w:ins>
      <w:ins w:id="1019" w:author="Karina J Nielsen" w:date="2012-03-11T23:32:00Z">
        <w:r w:rsidR="005158AC" w:rsidRPr="005158AC">
          <w:rPr>
            <w:rFonts w:ascii="Calibri" w:hAnsi="Calibri" w:cs="Calibri"/>
            <w:highlight w:val="yellow"/>
            <w:rPrChange w:id="1020" w:author="Karina J Nielsen" w:date="2012-03-11T23:32:00Z">
              <w:rPr>
                <w:rFonts w:ascii="Calibri" w:hAnsi="Calibri" w:cs="Calibri"/>
              </w:rPr>
            </w:rPrChange>
          </w:rPr>
          <w:t xml:space="preserve">(references: </w:t>
        </w:r>
        <w:proofErr w:type="gramStart"/>
        <w:r w:rsidR="005158AC" w:rsidRPr="005158AC">
          <w:rPr>
            <w:rFonts w:ascii="Calibri" w:hAnsi="Calibri" w:cs="Calibri"/>
            <w:highlight w:val="yellow"/>
            <w:rPrChange w:id="1021" w:author="Karina J Nielsen" w:date="2012-03-11T23:32:00Z">
              <w:rPr>
                <w:rFonts w:ascii="Calibri" w:hAnsi="Calibri" w:cs="Calibri"/>
              </w:rPr>
            </w:rPrChange>
          </w:rPr>
          <w:t>Blanchette ,</w:t>
        </w:r>
        <w:proofErr w:type="gramEnd"/>
        <w:r w:rsidR="005158AC" w:rsidRPr="005158AC">
          <w:rPr>
            <w:rFonts w:ascii="Calibri" w:hAnsi="Calibri" w:cs="Calibri"/>
            <w:highlight w:val="yellow"/>
            <w:rPrChange w:id="1022" w:author="Karina J Nielsen" w:date="2012-03-11T23:32:00Z">
              <w:rPr>
                <w:rFonts w:ascii="Calibri" w:hAnsi="Calibri" w:cs="Calibri"/>
              </w:rPr>
            </w:rPrChange>
          </w:rPr>
          <w:t xml:space="preserve"> Nielsen, etc.)</w:t>
        </w:r>
        <w:r w:rsidR="005158AC">
          <w:rPr>
            <w:rFonts w:ascii="Calibri" w:hAnsi="Calibri" w:cs="Calibri"/>
          </w:rPr>
          <w:t>.</w:t>
        </w:r>
      </w:ins>
    </w:p>
    <w:p w14:paraId="15CCBD5D" w14:textId="77777777" w:rsidR="007E50AF" w:rsidRPr="00985F75" w:rsidRDefault="00921A13" w:rsidP="007E50AF">
      <w:pPr>
        <w:widowControl w:val="0"/>
        <w:autoSpaceDE w:val="0"/>
        <w:autoSpaceDN w:val="0"/>
        <w:adjustRightInd w:val="0"/>
        <w:spacing w:line="480" w:lineRule="auto"/>
        <w:ind w:firstLine="720"/>
        <w:rPr>
          <w:ins w:id="1023" w:author="Karina J Nielsen" w:date="2012-03-26T19:18:00Z"/>
          <w:rFonts w:ascii="Calibri" w:eastAsia="Times New Roman" w:hAnsi="Calibri" w:cs="Calibri"/>
        </w:rPr>
        <w:pPrChange w:id="1024" w:author="Karina J Nielsen" w:date="2012-03-26T19:18:00Z">
          <w:pPr>
            <w:widowControl w:val="0"/>
            <w:autoSpaceDE w:val="0"/>
            <w:autoSpaceDN w:val="0"/>
            <w:adjustRightInd w:val="0"/>
            <w:spacing w:after="320" w:line="480" w:lineRule="auto"/>
          </w:pPr>
        </w:pPrChange>
      </w:pPr>
      <w:ins w:id="1025" w:author="Karina J Nielsen" w:date="2012-03-11T17:02:00Z">
        <w:r w:rsidRPr="00985F75">
          <w:rPr>
            <w:rFonts w:ascii="Calibri" w:eastAsia="Times New Roman" w:hAnsi="Calibri" w:cs="Calibri"/>
          </w:rPr>
          <w:lastRenderedPageBreak/>
          <w:t xml:space="preserve">To understand how variation in environmental conditions from year to year as well as the effects of </w:t>
        </w:r>
        <w:r w:rsidR="006D0122" w:rsidRPr="00985F75">
          <w:rPr>
            <w:rFonts w:ascii="Calibri" w:eastAsia="Times New Roman" w:hAnsi="Calibri" w:cs="Calibri"/>
          </w:rPr>
          <w:t>trimming might impact growt</w:t>
        </w:r>
      </w:ins>
      <w:ins w:id="1026" w:author="Karina J Nielsen" w:date="2012-03-11T23:12:00Z">
        <w:r w:rsidR="006D0122" w:rsidRPr="00985F75">
          <w:rPr>
            <w:rFonts w:ascii="Calibri" w:eastAsia="Times New Roman" w:hAnsi="Calibri" w:cs="Calibri"/>
          </w:rPr>
          <w:t>h</w:t>
        </w:r>
      </w:ins>
      <w:ins w:id="1027" w:author="Karina J Nielsen" w:date="2012-03-11T23:13:00Z">
        <w:r w:rsidR="006D0122" w:rsidRPr="00985F75">
          <w:rPr>
            <w:rFonts w:ascii="Calibri" w:eastAsia="Times New Roman" w:hAnsi="Calibri" w:cs="Calibri"/>
          </w:rPr>
          <w:t xml:space="preserve"> and phenology</w:t>
        </w:r>
      </w:ins>
      <w:ins w:id="1028" w:author="Karina J Nielsen" w:date="2012-03-11T23:14:00Z">
        <w:r w:rsidR="006D0122" w:rsidRPr="00985F75">
          <w:rPr>
            <w:rFonts w:ascii="Calibri" w:eastAsia="Times New Roman" w:hAnsi="Calibri" w:cs="Calibri"/>
          </w:rPr>
          <w:t xml:space="preserve"> of these </w:t>
        </w:r>
        <w:proofErr w:type="gramStart"/>
        <w:r w:rsidR="006D0122" w:rsidRPr="00985F75">
          <w:rPr>
            <w:rFonts w:ascii="Calibri" w:eastAsia="Times New Roman" w:hAnsi="Calibri" w:cs="Calibri"/>
          </w:rPr>
          <w:t>populations</w:t>
        </w:r>
      </w:ins>
      <w:proofErr w:type="gramEnd"/>
      <w:ins w:id="1029" w:author="Karina J Nielsen" w:date="2012-03-11T23:13:00Z">
        <w:r w:rsidR="006D0122" w:rsidRPr="00985F75">
          <w:rPr>
            <w:rFonts w:ascii="Calibri" w:eastAsia="Times New Roman" w:hAnsi="Calibri" w:cs="Calibri"/>
          </w:rPr>
          <w:t xml:space="preserve"> I </w:t>
        </w:r>
      </w:ins>
      <w:ins w:id="1030" w:author="Karina J Nielsen" w:date="2012-03-11T23:32:00Z">
        <w:r w:rsidR="005158AC" w:rsidRPr="00985F75">
          <w:rPr>
            <w:rFonts w:ascii="Calibri" w:eastAsia="Times New Roman" w:hAnsi="Calibri" w:cs="Calibri"/>
          </w:rPr>
          <w:t xml:space="preserve">also </w:t>
        </w:r>
      </w:ins>
      <w:ins w:id="1031" w:author="Karina J Nielsen" w:date="2012-03-11T23:13:00Z">
        <w:r w:rsidR="006D0122" w:rsidRPr="00985F75">
          <w:rPr>
            <w:rFonts w:ascii="Calibri" w:eastAsia="Times New Roman" w:hAnsi="Calibri" w:cs="Calibri"/>
          </w:rPr>
          <w:t>measured stipe diameter and height</w:t>
        </w:r>
      </w:ins>
      <w:ins w:id="1032" w:author="Karina J Nielsen" w:date="2012-03-11T23:14:00Z">
        <w:r w:rsidR="006D0122" w:rsidRPr="00985F75">
          <w:rPr>
            <w:rFonts w:ascii="Calibri" w:eastAsia="Times New Roman" w:hAnsi="Calibri" w:cs="Calibri"/>
          </w:rPr>
          <w:t xml:space="preserve"> a</w:t>
        </w:r>
        <w:r w:rsidR="005158AC" w:rsidRPr="00985F75">
          <w:rPr>
            <w:rFonts w:ascii="Calibri" w:eastAsia="Times New Roman" w:hAnsi="Calibri" w:cs="Calibri"/>
          </w:rPr>
          <w:t xml:space="preserve">s well as reproductive status </w:t>
        </w:r>
      </w:ins>
      <w:ins w:id="1033" w:author="Karina J Nielsen" w:date="2012-03-11T23:33:00Z">
        <w:r w:rsidR="005158AC" w:rsidRPr="00985F75">
          <w:rPr>
            <w:rFonts w:ascii="Calibri" w:eastAsia="Times New Roman" w:hAnsi="Calibri" w:cs="Calibri"/>
          </w:rPr>
          <w:t>of</w:t>
        </w:r>
      </w:ins>
      <w:ins w:id="1034" w:author="Karina J Nielsen" w:date="2012-03-11T23:14:00Z">
        <w:r w:rsidR="006D0122" w:rsidRPr="00985F75">
          <w:rPr>
            <w:rFonts w:ascii="Calibri" w:eastAsia="Times New Roman" w:hAnsi="Calibri" w:cs="Calibri"/>
          </w:rPr>
          <w:t xml:space="preserve"> a subsample of </w:t>
        </w:r>
      </w:ins>
      <w:ins w:id="1035" w:author="Karina J Nielsen" w:date="2012-03-11T23:15:00Z">
        <w:r w:rsidR="006D0122" w:rsidRPr="00985F75">
          <w:rPr>
            <w:rFonts w:ascii="Calibri" w:eastAsia="Times New Roman" w:hAnsi="Calibri" w:cs="Calibri"/>
          </w:rPr>
          <w:t xml:space="preserve">10 haphazardly chosen </w:t>
        </w:r>
      </w:ins>
      <w:ins w:id="1036" w:author="Karina J Nielsen" w:date="2012-03-11T23:14:00Z">
        <w:r w:rsidR="006D0122" w:rsidRPr="00985F75">
          <w:rPr>
            <w:rFonts w:ascii="Calibri" w:eastAsia="Times New Roman" w:hAnsi="Calibri" w:cs="Calibri"/>
          </w:rPr>
          <w:t>individuals from each population</w:t>
        </w:r>
      </w:ins>
      <w:ins w:id="1037" w:author="Karina J Nielsen" w:date="2012-03-11T23:33:00Z">
        <w:r w:rsidR="005158AC" w:rsidRPr="00985F75">
          <w:rPr>
            <w:rFonts w:ascii="Calibri" w:eastAsia="Times New Roman" w:hAnsi="Calibri" w:cs="Calibri"/>
          </w:rPr>
          <w:t xml:space="preserve"> on each census date</w:t>
        </w:r>
      </w:ins>
      <w:ins w:id="1038" w:author="Karina J Nielsen" w:date="2012-03-11T23:14:00Z">
        <w:r w:rsidR="006D0122" w:rsidRPr="00985F75">
          <w:rPr>
            <w:rFonts w:ascii="Calibri" w:eastAsia="Times New Roman" w:hAnsi="Calibri" w:cs="Calibri"/>
          </w:rPr>
          <w:t xml:space="preserve">. </w:t>
        </w:r>
      </w:ins>
      <w:ins w:id="1039" w:author="Karina J Nielsen" w:date="2012-03-11T23:12:00Z">
        <w:r w:rsidR="006D0122" w:rsidRPr="00985F75">
          <w:rPr>
            <w:rFonts w:ascii="Calibri" w:eastAsia="Times New Roman" w:hAnsi="Calibri" w:cs="Calibri"/>
          </w:rPr>
          <w:t xml:space="preserve"> </w:t>
        </w:r>
      </w:ins>
      <w:ins w:id="1040" w:author="Karina J Nielsen" w:date="2012-03-11T23:15:00Z">
        <w:r w:rsidR="006D0122" w:rsidRPr="00985F75">
          <w:rPr>
            <w:rFonts w:ascii="Calibri" w:eastAsia="Times New Roman" w:hAnsi="Calibri" w:cs="Calibri"/>
          </w:rPr>
          <w:t xml:space="preserve">Stipe heights and diameters are </w:t>
        </w:r>
      </w:ins>
      <w:ins w:id="1041" w:author="Karina J Nielsen" w:date="2012-03-11T23:16:00Z">
        <w:r w:rsidR="006D0122" w:rsidRPr="00985F75">
          <w:rPr>
            <w:rFonts w:ascii="Calibri" w:eastAsia="Times New Roman" w:hAnsi="Calibri" w:cs="Calibri"/>
          </w:rPr>
          <w:t>metrics of</w:t>
        </w:r>
      </w:ins>
      <w:ins w:id="1042" w:author="Karina J Nielsen" w:date="2012-03-11T23:15:00Z">
        <w:r w:rsidR="006D0122" w:rsidRPr="00985F75">
          <w:rPr>
            <w:rFonts w:ascii="Calibri" w:eastAsia="Times New Roman" w:hAnsi="Calibri" w:cs="Calibri"/>
          </w:rPr>
          <w:t xml:space="preserve"> </w:t>
        </w:r>
      </w:ins>
      <w:ins w:id="1043" w:author="Karina J Nielsen" w:date="2012-03-11T23:16:00Z">
        <w:r w:rsidR="006D0122" w:rsidRPr="00985F75">
          <w:rPr>
            <w:rFonts w:ascii="Calibri" w:eastAsia="Times New Roman" w:hAnsi="Calibri" w:cs="Calibri"/>
          </w:rPr>
          <w:t xml:space="preserve">annual </w:t>
        </w:r>
      </w:ins>
      <w:ins w:id="1044" w:author="Karina J Nielsen" w:date="2012-03-11T23:15:00Z">
        <w:r w:rsidR="006D0122" w:rsidRPr="00985F75">
          <w:rPr>
            <w:rFonts w:ascii="Calibri" w:eastAsia="Times New Roman" w:hAnsi="Calibri" w:cs="Calibri"/>
          </w:rPr>
          <w:t>growth and biomass</w:t>
        </w:r>
      </w:ins>
      <w:ins w:id="1045" w:author="Karina J Nielsen" w:date="2012-03-11T23:16:00Z">
        <w:r w:rsidR="006D0122" w:rsidRPr="00985F75">
          <w:rPr>
            <w:rFonts w:ascii="Calibri" w:eastAsia="Times New Roman" w:hAnsi="Calibri" w:cs="Calibri"/>
          </w:rPr>
          <w:t xml:space="preserve"> production by individuals</w:t>
        </w:r>
      </w:ins>
      <w:ins w:id="1046" w:author="Karina J Nielsen" w:date="2012-03-11T23:33:00Z">
        <w:r w:rsidR="005158AC" w:rsidRPr="00985F75">
          <w:rPr>
            <w:rFonts w:ascii="Calibri" w:eastAsia="Times New Roman" w:hAnsi="Calibri" w:cs="Calibri"/>
          </w:rPr>
          <w:t xml:space="preserve"> </w:t>
        </w:r>
        <w:r w:rsidR="005158AC" w:rsidRPr="00985F75">
          <w:rPr>
            <w:rFonts w:ascii="Calibri" w:eastAsia="Times New Roman" w:hAnsi="Calibri" w:cs="Calibri"/>
            <w:highlight w:val="yellow"/>
            <w:rPrChange w:id="1047" w:author="Karina J Nielsen" w:date="2012-03-11T23:33:00Z">
              <w:rPr>
                <w:rFonts w:ascii="Calibri" w:eastAsia="Times New Roman" w:hAnsi="Calibri" w:cs="Calibri"/>
              </w:rPr>
            </w:rPrChange>
          </w:rPr>
          <w:t>(Citations)</w:t>
        </w:r>
      </w:ins>
      <w:ins w:id="1048" w:author="Karina J Nielsen" w:date="2012-03-11T23:16:00Z">
        <w:r w:rsidR="006D0122" w:rsidRPr="00985F75">
          <w:rPr>
            <w:rFonts w:ascii="Calibri" w:eastAsia="Times New Roman" w:hAnsi="Calibri" w:cs="Calibri"/>
          </w:rPr>
          <w:t>.</w:t>
        </w:r>
      </w:ins>
      <w:del w:id="1049" w:author="Karina J Nielsen" w:date="2012-03-11T23:15:00Z">
        <w:r w:rsidR="001A0878" w:rsidRPr="00985F75" w:rsidDel="006D0122">
          <w:rPr>
            <w:rFonts w:ascii="Calibri" w:eastAsia="Times New Roman" w:hAnsi="Calibri" w:cs="Calibri"/>
            <w:rPrChange w:id="1050" w:author="Karina J Nielsen" w:date="2012-03-11T16:30:00Z">
              <w:rPr>
                <w:rFonts w:ascii="TimesNewRomanPSMT" w:eastAsia="Times New Roman" w:hAnsi="TimesNewRomanPSMT"/>
              </w:rPr>
            </w:rPrChange>
          </w:rPr>
          <w:delText xml:space="preserve">In addition to population size I </w:delText>
        </w:r>
      </w:del>
      <w:del w:id="1051" w:author="Karina J Nielsen" w:date="2012-02-05T20:52:00Z">
        <w:r w:rsidR="001A0878" w:rsidRPr="00985F75" w:rsidDel="005107FA">
          <w:rPr>
            <w:rFonts w:ascii="Calibri" w:eastAsia="Times New Roman" w:hAnsi="Calibri" w:cs="Calibri"/>
            <w:rPrChange w:id="1052" w:author="Karina J Nielsen" w:date="2012-03-11T16:30:00Z">
              <w:rPr>
                <w:rFonts w:ascii="TimesNewRomanPSMT" w:eastAsia="Times New Roman" w:hAnsi="TimesNewRomanPSMT"/>
              </w:rPr>
            </w:rPrChange>
          </w:rPr>
          <w:delText>also</w:delText>
        </w:r>
      </w:del>
      <w:del w:id="1053" w:author="Karina J Nielsen" w:date="2012-03-11T23:15:00Z">
        <w:r w:rsidR="001A0878" w:rsidRPr="00985F75" w:rsidDel="006D0122">
          <w:rPr>
            <w:rFonts w:ascii="Calibri" w:eastAsia="Times New Roman" w:hAnsi="Calibri" w:cs="Calibri"/>
            <w:rPrChange w:id="1054" w:author="Karina J Nielsen" w:date="2012-03-11T16:30:00Z">
              <w:rPr>
                <w:rFonts w:ascii="TimesNewRomanPSMT" w:eastAsia="Times New Roman" w:hAnsi="TimesNewRomanPSMT"/>
              </w:rPr>
            </w:rPrChange>
          </w:rPr>
          <w:delText xml:space="preserve"> recorded individual size measurements </w:delText>
        </w:r>
      </w:del>
      <w:del w:id="1055" w:author="Karina J Nielsen" w:date="2012-02-05T20:52:00Z">
        <w:r w:rsidR="001A0878" w:rsidRPr="00985F75" w:rsidDel="005107FA">
          <w:rPr>
            <w:rFonts w:ascii="Calibri" w:eastAsia="Times New Roman" w:hAnsi="Calibri" w:cs="Calibri"/>
            <w:rPrChange w:id="1056" w:author="Karina J Nielsen" w:date="2012-03-11T16:30:00Z">
              <w:rPr>
                <w:rFonts w:ascii="TimesNewRomanPSMT" w:eastAsia="Times New Roman" w:hAnsi="TimesNewRomanPSMT"/>
              </w:rPr>
            </w:rPrChange>
          </w:rPr>
          <w:delText>(</w:delText>
        </w:r>
      </w:del>
      <w:del w:id="1057" w:author="Karina J Nielsen" w:date="2012-03-11T23:15:00Z">
        <w:r w:rsidR="001A0878" w:rsidRPr="00985F75" w:rsidDel="006D0122">
          <w:rPr>
            <w:rFonts w:ascii="Calibri" w:eastAsia="Times New Roman" w:hAnsi="Calibri" w:cs="Calibri"/>
            <w:rPrChange w:id="1058" w:author="Karina J Nielsen" w:date="2012-03-11T16:30:00Z">
              <w:rPr>
                <w:rFonts w:ascii="TimesNewRomanPSMT" w:eastAsia="Times New Roman" w:hAnsi="TimesNewRomanPSMT"/>
              </w:rPr>
            </w:rPrChange>
          </w:rPr>
          <w:delText>stipe diameter and stipe height</w:delText>
        </w:r>
      </w:del>
      <w:del w:id="1059" w:author="Karina J Nielsen" w:date="2012-02-05T20:52:00Z">
        <w:r w:rsidR="001A0878" w:rsidRPr="00985F75" w:rsidDel="005107FA">
          <w:rPr>
            <w:rFonts w:ascii="Calibri" w:eastAsia="Times New Roman" w:hAnsi="Calibri" w:cs="Calibri"/>
            <w:rPrChange w:id="1060" w:author="Karina J Nielsen" w:date="2012-03-11T16:30:00Z">
              <w:rPr>
                <w:rFonts w:ascii="TimesNewRomanPSMT" w:eastAsia="Times New Roman" w:hAnsi="TimesNewRomanPSMT"/>
              </w:rPr>
            </w:rPrChange>
          </w:rPr>
          <w:delText>)</w:delText>
        </w:r>
      </w:del>
      <w:del w:id="1061" w:author="Karina J Nielsen" w:date="2012-03-11T23:15:00Z">
        <w:r w:rsidR="001A0878" w:rsidRPr="00985F75" w:rsidDel="006D0122">
          <w:rPr>
            <w:rFonts w:ascii="Calibri" w:eastAsia="Times New Roman" w:hAnsi="Calibri" w:cs="Calibri"/>
            <w:rPrChange w:id="1062" w:author="Karina J Nielsen" w:date="2012-03-11T16:30:00Z">
              <w:rPr>
                <w:rFonts w:ascii="TimesNewRomanPSMT" w:eastAsia="Times New Roman" w:hAnsi="TimesNewRomanPSMT"/>
              </w:rPr>
            </w:rPrChange>
          </w:rPr>
          <w:delText>.</w:delText>
        </w:r>
      </w:del>
      <w:r w:rsidR="001A0878" w:rsidRPr="00985F75">
        <w:rPr>
          <w:rFonts w:ascii="Calibri" w:eastAsia="Times New Roman" w:hAnsi="Calibri" w:cs="Calibri"/>
          <w:rPrChange w:id="1063" w:author="Karina J Nielsen" w:date="2012-03-11T16:30:00Z">
            <w:rPr>
              <w:rFonts w:ascii="TimesNewRomanPSMT" w:eastAsia="Times New Roman" w:hAnsi="TimesNewRomanPSMT"/>
            </w:rPr>
          </w:rPrChange>
        </w:rPr>
        <w:t> </w:t>
      </w:r>
      <w:del w:id="1064" w:author="Karina J Nielsen" w:date="2012-03-11T23:16:00Z">
        <w:r w:rsidR="001A0878" w:rsidRPr="00985F75" w:rsidDel="006D0122">
          <w:rPr>
            <w:rFonts w:ascii="Calibri" w:eastAsia="Times New Roman" w:hAnsi="Calibri" w:cs="Calibri"/>
            <w:rPrChange w:id="1065" w:author="Karina J Nielsen" w:date="2012-03-11T16:30:00Z">
              <w:rPr>
                <w:rFonts w:ascii="TimesNewRomanPSMT" w:eastAsia="Times New Roman" w:hAnsi="TimesNewRomanPSMT"/>
              </w:rPr>
            </w:rPrChange>
          </w:rPr>
          <w:delText xml:space="preserve"> I took these measurements on</w:delText>
        </w:r>
      </w:del>
      <w:del w:id="1066" w:author="Karina J Nielsen" w:date="2012-03-11T23:15:00Z">
        <w:r w:rsidR="001A0878" w:rsidRPr="00985F75" w:rsidDel="006D0122">
          <w:rPr>
            <w:rFonts w:ascii="Calibri" w:eastAsia="Times New Roman" w:hAnsi="Calibri" w:cs="Calibri"/>
            <w:rPrChange w:id="1067" w:author="Karina J Nielsen" w:date="2012-03-11T16:30:00Z">
              <w:rPr>
                <w:rFonts w:ascii="TimesNewRomanPSMT" w:eastAsia="Times New Roman" w:hAnsi="TimesNewRomanPSMT"/>
              </w:rPr>
            </w:rPrChange>
          </w:rPr>
          <w:delText xml:space="preserve"> ten haphazardly chosen</w:delText>
        </w:r>
      </w:del>
      <w:del w:id="1068" w:author="Karina J Nielsen" w:date="2012-03-11T23:16:00Z">
        <w:r w:rsidR="001A0878" w:rsidRPr="00985F75" w:rsidDel="006D0122">
          <w:rPr>
            <w:rFonts w:ascii="Calibri" w:eastAsia="Times New Roman" w:hAnsi="Calibri" w:cs="Calibri"/>
            <w:rPrChange w:id="1069" w:author="Karina J Nielsen" w:date="2012-03-11T16:30:00Z">
              <w:rPr>
                <w:rFonts w:ascii="TimesNewRomanPSMT" w:eastAsia="Times New Roman" w:hAnsi="TimesNewRomanPSMT"/>
              </w:rPr>
            </w:rPrChange>
          </w:rPr>
          <w:delText xml:space="preserve"> individuals. </w:delText>
        </w:r>
      </w:del>
      <w:r w:rsidR="001A0878" w:rsidRPr="00985F75">
        <w:rPr>
          <w:rFonts w:ascii="Calibri" w:eastAsia="Times New Roman" w:hAnsi="Calibri" w:cs="Calibri"/>
          <w:rPrChange w:id="1070" w:author="Karina J Nielsen" w:date="2012-03-11T16:30:00Z">
            <w:rPr>
              <w:rFonts w:ascii="TimesNewRomanPSMT" w:eastAsia="Times New Roman" w:hAnsi="TimesNewRomanPSMT"/>
            </w:rPr>
          </w:rPrChange>
        </w:rPr>
        <w:t xml:space="preserve"> I </w:t>
      </w:r>
      <w:del w:id="1071" w:author="Karina J Nielsen" w:date="2012-03-11T23:33:00Z">
        <w:r w:rsidR="001A0878" w:rsidRPr="00985F75" w:rsidDel="005158AC">
          <w:rPr>
            <w:rFonts w:ascii="Calibri" w:eastAsia="Times New Roman" w:hAnsi="Calibri" w:cs="Calibri"/>
            <w:rPrChange w:id="1072" w:author="Karina J Nielsen" w:date="2012-03-11T16:30:00Z">
              <w:rPr>
                <w:rFonts w:ascii="TimesNewRomanPSMT" w:eastAsia="Times New Roman" w:hAnsi="TimesNewRomanPSMT"/>
              </w:rPr>
            </w:rPrChange>
          </w:rPr>
          <w:delText>also</w:delText>
        </w:r>
      </w:del>
      <w:ins w:id="1073" w:author="Karina J Nielsen" w:date="2012-03-11T23:17:00Z">
        <w:r w:rsidR="006D0122" w:rsidRPr="00985F75">
          <w:rPr>
            <w:rFonts w:ascii="Calibri" w:eastAsia="Times New Roman" w:hAnsi="Calibri" w:cs="Calibri"/>
          </w:rPr>
          <w:t xml:space="preserve">examined the fronds of each </w:t>
        </w:r>
      </w:ins>
      <w:ins w:id="1074" w:author="Karina J Nielsen" w:date="2012-03-11T23:19:00Z">
        <w:r w:rsidR="006D0122" w:rsidRPr="00985F75">
          <w:rPr>
            <w:rFonts w:ascii="Calibri" w:eastAsia="Times New Roman" w:hAnsi="Calibri" w:cs="Calibri"/>
          </w:rPr>
          <w:t>of these</w:t>
        </w:r>
      </w:ins>
      <w:ins w:id="1075" w:author="Karina J Nielsen" w:date="2012-03-11T23:17:00Z">
        <w:r w:rsidR="006D0122" w:rsidRPr="00985F75">
          <w:rPr>
            <w:rFonts w:ascii="Calibri" w:eastAsia="Times New Roman" w:hAnsi="Calibri" w:cs="Calibri"/>
          </w:rPr>
          <w:t xml:space="preserve"> individuals for the presence of darkened tissue indicating the</w:t>
        </w:r>
      </w:ins>
      <w:ins w:id="1076" w:author="Karina J Nielsen" w:date="2012-03-11T23:18:00Z">
        <w:r w:rsidR="006D0122" w:rsidRPr="00985F75">
          <w:rPr>
            <w:rFonts w:ascii="Calibri" w:eastAsia="Times New Roman" w:hAnsi="Calibri" w:cs="Calibri"/>
          </w:rPr>
          <w:t xml:space="preserve"> </w:t>
        </w:r>
      </w:ins>
      <w:del w:id="1077" w:author="Karina J Nielsen" w:date="2012-03-11T23:18:00Z">
        <w:r w:rsidR="001A0878" w:rsidRPr="00985F75" w:rsidDel="006D0122">
          <w:rPr>
            <w:rFonts w:ascii="Calibri" w:eastAsia="Times New Roman" w:hAnsi="Calibri" w:cs="Calibri"/>
            <w:rPrChange w:id="1078" w:author="Karina J Nielsen" w:date="2012-03-11T16:30:00Z">
              <w:rPr>
                <w:rFonts w:ascii="TimesNewRomanPSMT" w:eastAsia="Times New Roman" w:hAnsi="TimesNewRomanPSMT"/>
              </w:rPr>
            </w:rPrChange>
          </w:rPr>
          <w:delText xml:space="preserve"> re</w:delText>
        </w:r>
      </w:del>
      <w:ins w:id="1079" w:author="Karina J Nielsen" w:date="2012-03-11T23:18:00Z">
        <w:r w:rsidR="006D0122" w:rsidRPr="00985F75">
          <w:rPr>
            <w:rFonts w:ascii="Calibri" w:eastAsia="Times New Roman" w:hAnsi="Calibri" w:cs="Calibri"/>
          </w:rPr>
          <w:t xml:space="preserve">reproductive sori </w:t>
        </w:r>
      </w:ins>
      <w:ins w:id="1080" w:author="Karina J Nielsen" w:date="2012-03-11T23:19:00Z">
        <w:r w:rsidR="006D0122" w:rsidRPr="00985F75">
          <w:rPr>
            <w:rFonts w:ascii="Calibri" w:eastAsia="Times New Roman" w:hAnsi="Calibri" w:cs="Calibri"/>
          </w:rPr>
          <w:t>had started to develop; if a single sorus was present the individual was scored as reproductive</w:t>
        </w:r>
      </w:ins>
      <w:ins w:id="1081" w:author="Karina J Nielsen" w:date="2012-03-11T23:20:00Z">
        <w:r w:rsidR="006D0122" w:rsidRPr="00985F75">
          <w:rPr>
            <w:rFonts w:ascii="Calibri" w:eastAsia="Times New Roman" w:hAnsi="Calibri" w:cs="Calibri"/>
          </w:rPr>
          <w:t xml:space="preserve">. </w:t>
        </w:r>
      </w:ins>
      <w:del w:id="1082" w:author="Karina J Nielsen" w:date="2012-03-11T23:20:00Z">
        <w:r w:rsidR="001A0878" w:rsidRPr="00985F75" w:rsidDel="006D0122">
          <w:rPr>
            <w:rFonts w:ascii="Calibri" w:eastAsia="Times New Roman" w:hAnsi="Calibri" w:cs="Calibri"/>
            <w:rPrChange w:id="1083" w:author="Karina J Nielsen" w:date="2012-03-11T16:30:00Z">
              <w:rPr>
                <w:rFonts w:ascii="TimesNewRomanPSMT" w:eastAsia="Times New Roman" w:hAnsi="TimesNewRomanPSMT"/>
              </w:rPr>
            </w:rPrChange>
          </w:rPr>
          <w:delText xml:space="preserve">corded the proportion of the population that was reproductive.  </w:delText>
        </w:r>
      </w:del>
      <w:r w:rsidR="001A0878" w:rsidRPr="00985F75">
        <w:rPr>
          <w:rFonts w:ascii="Calibri" w:eastAsia="Times New Roman" w:hAnsi="Calibri" w:cs="Calibri"/>
          <w:rPrChange w:id="1084" w:author="Karina J Nielsen" w:date="2012-03-11T16:30:00Z">
            <w:rPr>
              <w:rFonts w:ascii="TimesNewRomanPSMT" w:eastAsia="Times New Roman" w:hAnsi="TimesNewRomanPSMT"/>
            </w:rPr>
          </w:rPrChange>
        </w:rPr>
        <w:t>Sor</w:t>
      </w:r>
      <w:ins w:id="1085" w:author="Karina J Nielsen" w:date="2012-03-11T23:20:00Z">
        <w:r w:rsidR="006D0122" w:rsidRPr="00985F75">
          <w:rPr>
            <w:rFonts w:ascii="Calibri" w:eastAsia="Times New Roman" w:hAnsi="Calibri" w:cs="Calibri"/>
          </w:rPr>
          <w:t>i</w:t>
        </w:r>
      </w:ins>
      <w:del w:id="1086" w:author="Karina J Nielsen" w:date="2012-03-11T23:20:00Z">
        <w:r w:rsidR="001A0878" w:rsidRPr="00985F75" w:rsidDel="006D0122">
          <w:rPr>
            <w:rFonts w:ascii="Calibri" w:eastAsia="Times New Roman" w:hAnsi="Calibri" w:cs="Calibri"/>
            <w:rPrChange w:id="1087" w:author="Karina J Nielsen" w:date="2012-03-11T16:30:00Z">
              <w:rPr>
                <w:rFonts w:ascii="TimesNewRomanPSMT" w:eastAsia="Times New Roman" w:hAnsi="TimesNewRomanPSMT"/>
              </w:rPr>
            </w:rPrChange>
          </w:rPr>
          <w:delText>us tissue</w:delText>
        </w:r>
      </w:del>
      <w:r w:rsidR="001A0878" w:rsidRPr="00985F75">
        <w:rPr>
          <w:rFonts w:ascii="Calibri" w:eastAsia="Times New Roman" w:hAnsi="Calibri" w:cs="Calibri"/>
          <w:rPrChange w:id="1088" w:author="Karina J Nielsen" w:date="2012-03-11T16:30:00Z">
            <w:rPr>
              <w:rFonts w:ascii="TimesNewRomanPSMT" w:eastAsia="Times New Roman" w:hAnsi="TimesNewRomanPSMT"/>
            </w:rPr>
          </w:rPrChange>
        </w:rPr>
        <w:t xml:space="preserve"> can be seen clearly </w:t>
      </w:r>
      <w:del w:id="1089" w:author="Karina J Nielsen" w:date="2012-02-05T20:54:00Z">
        <w:r w:rsidR="001A0878" w:rsidRPr="00985F75" w:rsidDel="005107FA">
          <w:rPr>
            <w:rFonts w:ascii="Calibri" w:eastAsia="Times New Roman" w:hAnsi="Calibri" w:cs="Calibri"/>
            <w:rPrChange w:id="1090" w:author="Karina J Nielsen" w:date="2012-03-11T16:30:00Z">
              <w:rPr>
                <w:rFonts w:ascii="TimesNewRomanPSMT" w:eastAsia="Times New Roman" w:hAnsi="TimesNewRomanPSMT"/>
              </w:rPr>
            </w:rPrChange>
          </w:rPr>
          <w:delText xml:space="preserve">on a frond </w:delText>
        </w:r>
      </w:del>
      <w:del w:id="1091" w:author="Karina J Nielsen" w:date="2012-03-11T23:20:00Z">
        <w:r w:rsidR="001A0878" w:rsidRPr="00985F75" w:rsidDel="006D0122">
          <w:rPr>
            <w:rFonts w:ascii="Calibri" w:eastAsia="Times New Roman" w:hAnsi="Calibri" w:cs="Calibri"/>
            <w:rPrChange w:id="1092" w:author="Karina J Nielsen" w:date="2012-03-11T16:30:00Z">
              <w:rPr>
                <w:rFonts w:ascii="TimesNewRomanPSMT" w:eastAsia="Times New Roman" w:hAnsi="TimesNewRomanPSMT"/>
              </w:rPr>
            </w:rPrChange>
          </w:rPr>
          <w:delText>when</w:delText>
        </w:r>
      </w:del>
      <w:ins w:id="1093" w:author="Karina J Nielsen" w:date="2012-03-11T23:20:00Z">
        <w:r w:rsidR="006D0122" w:rsidRPr="00985F75">
          <w:rPr>
            <w:rFonts w:ascii="Calibri" w:eastAsia="Times New Roman" w:hAnsi="Calibri" w:cs="Calibri"/>
          </w:rPr>
          <w:t>on</w:t>
        </w:r>
      </w:ins>
      <w:r w:rsidR="001A0878" w:rsidRPr="00985F75">
        <w:rPr>
          <w:rFonts w:ascii="Calibri" w:eastAsia="Times New Roman" w:hAnsi="Calibri" w:cs="Calibri"/>
          <w:rPrChange w:id="1094" w:author="Karina J Nielsen" w:date="2012-03-11T16:30:00Z">
            <w:rPr>
              <w:rFonts w:ascii="TimesNewRomanPSMT" w:eastAsia="Times New Roman" w:hAnsi="TimesNewRomanPSMT"/>
            </w:rPr>
          </w:rPrChange>
        </w:rPr>
        <w:t xml:space="preserve"> </w:t>
      </w:r>
      <w:proofErr w:type="spellStart"/>
      <w:r w:rsidR="001A0878" w:rsidRPr="00985F75">
        <w:rPr>
          <w:rFonts w:ascii="Calibri" w:eastAsia="Times New Roman" w:hAnsi="Calibri" w:cs="Calibri"/>
          <w:i/>
          <w:rPrChange w:id="1095" w:author="Karina J Nielsen" w:date="2012-03-11T16:30:00Z">
            <w:rPr>
              <w:rFonts w:ascii="TimesNewRomanPS-ItalicMT" w:eastAsia="Times New Roman" w:hAnsi="TimesNewRomanPS-ItalicMT"/>
              <w:i/>
            </w:rPr>
          </w:rPrChange>
        </w:rPr>
        <w:t>Postelsia</w:t>
      </w:r>
      <w:proofErr w:type="spellEnd"/>
      <w:r w:rsidR="001A0878" w:rsidRPr="00985F75">
        <w:rPr>
          <w:rFonts w:ascii="Calibri" w:eastAsia="Times New Roman" w:hAnsi="Calibri" w:cs="Calibri"/>
          <w:rPrChange w:id="1096" w:author="Karina J Nielsen" w:date="2012-03-11T16:30:00Z">
            <w:rPr>
              <w:rFonts w:ascii="TimesNewRomanPSMT" w:eastAsia="Times New Roman" w:hAnsi="TimesNewRomanPSMT"/>
            </w:rPr>
          </w:rPrChange>
        </w:rPr>
        <w:t xml:space="preserve"> </w:t>
      </w:r>
      <w:del w:id="1097" w:author="Karina J Nielsen" w:date="2012-03-11T23:20:00Z">
        <w:r w:rsidR="001A0878" w:rsidRPr="00985F75" w:rsidDel="006D0122">
          <w:rPr>
            <w:rFonts w:ascii="Calibri" w:eastAsia="Times New Roman" w:hAnsi="Calibri" w:cs="Calibri"/>
            <w:rPrChange w:id="1098" w:author="Karina J Nielsen" w:date="2012-03-11T16:30:00Z">
              <w:rPr>
                <w:rFonts w:ascii="TimesNewRomanPSMT" w:eastAsia="Times New Roman" w:hAnsi="TimesNewRomanPSMT"/>
              </w:rPr>
            </w:rPrChange>
          </w:rPr>
          <w:delText>is reproductive</w:delText>
        </w:r>
      </w:del>
      <w:ins w:id="1099" w:author="Karina J Nielsen" w:date="2012-03-11T23:21:00Z">
        <w:r w:rsidR="006D0122" w:rsidRPr="00985F75">
          <w:rPr>
            <w:rFonts w:ascii="Calibri" w:eastAsia="Times New Roman" w:hAnsi="Calibri" w:cs="Calibri"/>
          </w:rPr>
          <w:t xml:space="preserve">fronds when held up to the sky </w:t>
        </w:r>
      </w:ins>
      <w:ins w:id="1100" w:author="Karina J Nielsen" w:date="2012-02-05T20:53:00Z">
        <w:r w:rsidR="005107FA" w:rsidRPr="00985F75">
          <w:rPr>
            <w:rFonts w:ascii="Calibri" w:eastAsia="Times New Roman" w:hAnsi="Calibri" w:cs="Calibri"/>
            <w:rPrChange w:id="1101" w:author="Karina J Nielsen" w:date="2012-03-11T16:30:00Z">
              <w:rPr>
                <w:rFonts w:ascii="TimesNewRomanPSMT" w:eastAsia="Times New Roman" w:hAnsi="TimesNewRomanPSMT"/>
              </w:rPr>
            </w:rPrChange>
          </w:rPr>
          <w:t>as a darkened patch or stripe along the center of</w:t>
        </w:r>
      </w:ins>
      <w:ins w:id="1102" w:author="Karina J Nielsen" w:date="2012-02-05T20:54:00Z">
        <w:r w:rsidR="005107FA" w:rsidRPr="00985F75">
          <w:rPr>
            <w:rFonts w:ascii="Calibri" w:eastAsia="Times New Roman" w:hAnsi="Calibri" w:cs="Calibri"/>
            <w:rPrChange w:id="1103" w:author="Karina J Nielsen" w:date="2012-03-11T16:30:00Z">
              <w:rPr>
                <w:rFonts w:ascii="TimesNewRomanPSMT" w:eastAsia="Times New Roman" w:hAnsi="TimesNewRomanPSMT"/>
              </w:rPr>
            </w:rPrChange>
          </w:rPr>
          <w:t xml:space="preserve"> </w:t>
        </w:r>
      </w:ins>
      <w:ins w:id="1104" w:author="Karina J Nielsen" w:date="2012-02-05T20:53:00Z">
        <w:r w:rsidR="005107FA" w:rsidRPr="00985F75">
          <w:rPr>
            <w:rFonts w:ascii="Calibri" w:eastAsia="Times New Roman" w:hAnsi="Calibri" w:cs="Calibri"/>
            <w:rPrChange w:id="1105" w:author="Karina J Nielsen" w:date="2012-03-11T16:30:00Z">
              <w:rPr>
                <w:rFonts w:ascii="TimesNewRomanPSMT" w:eastAsia="Times New Roman" w:hAnsi="TimesNewRomanPSMT"/>
              </w:rPr>
            </w:rPrChange>
          </w:rPr>
          <w:t>frond</w:t>
        </w:r>
      </w:ins>
      <w:r w:rsidR="001A0878" w:rsidRPr="00985F75">
        <w:rPr>
          <w:rFonts w:ascii="Calibri" w:eastAsia="Times New Roman" w:hAnsi="Calibri" w:cs="Calibri"/>
          <w:rPrChange w:id="1106" w:author="Karina J Nielsen" w:date="2012-03-11T16:30:00Z">
            <w:rPr>
              <w:rFonts w:ascii="TimesNewRomanPSMT" w:eastAsia="Times New Roman" w:hAnsi="TimesNewRomanPSMT"/>
            </w:rPr>
          </w:rPrChange>
        </w:rPr>
        <w:t xml:space="preserve">.  </w:t>
      </w:r>
      <w:ins w:id="1107" w:author="Karina J Nielsen" w:date="2012-03-11T23:37:00Z">
        <w:r w:rsidR="005158AC" w:rsidRPr="00985F75">
          <w:rPr>
            <w:rFonts w:ascii="Calibri" w:eastAsia="Times New Roman" w:hAnsi="Calibri" w:cs="Calibri"/>
          </w:rPr>
          <w:t xml:space="preserve">All metrics were averaged up to the level of the population </w:t>
        </w:r>
      </w:ins>
      <w:ins w:id="1108" w:author="Karina J Nielsen" w:date="2012-03-11T23:38:00Z">
        <w:r w:rsidR="005158AC" w:rsidRPr="00985F75">
          <w:rPr>
            <w:rFonts w:ascii="Calibri" w:eastAsia="Times New Roman" w:hAnsi="Calibri" w:cs="Calibri"/>
          </w:rPr>
          <w:t>for</w:t>
        </w:r>
      </w:ins>
      <w:ins w:id="1109" w:author="Karina J Nielsen" w:date="2012-03-11T23:37:00Z">
        <w:r w:rsidR="005158AC" w:rsidRPr="00985F75">
          <w:rPr>
            <w:rFonts w:ascii="Calibri" w:eastAsia="Times New Roman" w:hAnsi="Calibri" w:cs="Calibri"/>
          </w:rPr>
          <w:t xml:space="preserve"> analysis.</w:t>
        </w:r>
      </w:ins>
    </w:p>
    <w:p w14:paraId="6A8958EC" w14:textId="77777777" w:rsidR="001A0878" w:rsidRPr="00985F75" w:rsidDel="006D0122" w:rsidRDefault="001A0878" w:rsidP="007E50AF">
      <w:pPr>
        <w:widowControl w:val="0"/>
        <w:autoSpaceDE w:val="0"/>
        <w:autoSpaceDN w:val="0"/>
        <w:adjustRightInd w:val="0"/>
        <w:spacing w:line="480" w:lineRule="auto"/>
        <w:ind w:firstLine="720"/>
        <w:rPr>
          <w:del w:id="1110" w:author="Karina J Nielsen" w:date="2012-03-11T23:21:00Z"/>
          <w:rFonts w:ascii="Calibri" w:eastAsia="Times New Roman" w:hAnsi="Calibri" w:cs="Calibri"/>
          <w:rPrChange w:id="1111" w:author="Karina J Nielsen" w:date="2012-03-11T16:30:00Z">
            <w:rPr>
              <w:del w:id="1112" w:author="Karina J Nielsen" w:date="2012-03-11T23:21:00Z"/>
              <w:rFonts w:ascii="Times-Roman" w:eastAsia="Times New Roman" w:hAnsi="Times-Roman"/>
            </w:rPr>
          </w:rPrChange>
        </w:rPr>
        <w:pPrChange w:id="1113" w:author="Karina J Nielsen" w:date="2012-03-26T19:18:00Z">
          <w:pPr>
            <w:widowControl w:val="0"/>
            <w:autoSpaceDE w:val="0"/>
            <w:autoSpaceDN w:val="0"/>
            <w:adjustRightInd w:val="0"/>
            <w:spacing w:after="320" w:line="480" w:lineRule="auto"/>
          </w:pPr>
        </w:pPrChange>
      </w:pPr>
      <w:del w:id="1114" w:author="Karina J Nielsen" w:date="2012-03-11T23:21:00Z">
        <w:r w:rsidRPr="00985F75" w:rsidDel="006D0122">
          <w:rPr>
            <w:rFonts w:ascii="Calibri" w:eastAsia="Times New Roman" w:hAnsi="Calibri" w:cs="Calibri"/>
            <w:rPrChange w:id="1115" w:author="Karina J Nielsen" w:date="2012-03-11T16:30:00Z">
              <w:rPr>
                <w:rFonts w:ascii="TimesNewRomanPSMT" w:eastAsia="Times New Roman" w:hAnsi="TimesNewRomanPSMT"/>
              </w:rPr>
            </w:rPrChange>
          </w:rPr>
          <w:delText xml:space="preserve">I selected ten individuals haphazardly and </w:delText>
        </w:r>
      </w:del>
      <w:del w:id="1116" w:author="Karina J Nielsen" w:date="2012-02-05T20:53:00Z">
        <w:r w:rsidRPr="00985F75" w:rsidDel="005107FA">
          <w:rPr>
            <w:rFonts w:ascii="Calibri" w:eastAsia="Times New Roman" w:hAnsi="Calibri" w:cs="Calibri"/>
            <w:rPrChange w:id="1117" w:author="Karina J Nielsen" w:date="2012-03-11T16:30:00Z">
              <w:rPr>
                <w:rFonts w:ascii="TimesNewRomanPSMT" w:eastAsia="Times New Roman" w:hAnsi="TimesNewRomanPSMT"/>
              </w:rPr>
            </w:rPrChange>
          </w:rPr>
          <w:delText xml:space="preserve">did a </w:delText>
        </w:r>
      </w:del>
      <w:del w:id="1118" w:author="Karina J Nielsen" w:date="2012-03-11T23:21:00Z">
        <w:r w:rsidRPr="00985F75" w:rsidDel="006D0122">
          <w:rPr>
            <w:rFonts w:ascii="Calibri" w:eastAsia="Times New Roman" w:hAnsi="Calibri" w:cs="Calibri"/>
            <w:rPrChange w:id="1119" w:author="Karina J Nielsen" w:date="2012-03-11T16:30:00Z">
              <w:rPr>
                <w:rFonts w:ascii="TimesNewRomanPSMT" w:eastAsia="Times New Roman" w:hAnsi="TimesNewRomanPSMT"/>
              </w:rPr>
            </w:rPrChange>
          </w:rPr>
          <w:delText xml:space="preserve">visual </w:delText>
        </w:r>
      </w:del>
      <w:del w:id="1120" w:author="Karina J Nielsen" w:date="2012-02-05T20:54:00Z">
        <w:r w:rsidRPr="00985F75" w:rsidDel="005107FA">
          <w:rPr>
            <w:rFonts w:ascii="Calibri" w:eastAsia="Times New Roman" w:hAnsi="Calibri" w:cs="Calibri"/>
            <w:rPrChange w:id="1121" w:author="Karina J Nielsen" w:date="2012-03-11T16:30:00Z">
              <w:rPr>
                <w:rFonts w:ascii="TimesNewRomanPSMT" w:eastAsia="Times New Roman" w:hAnsi="TimesNewRomanPSMT"/>
              </w:rPr>
            </w:rPrChange>
          </w:rPr>
          <w:delText xml:space="preserve">test to determine </w:delText>
        </w:r>
      </w:del>
      <w:del w:id="1122" w:author="Karina J Nielsen" w:date="2012-03-11T23:21:00Z">
        <w:r w:rsidRPr="00985F75" w:rsidDel="006D0122">
          <w:rPr>
            <w:rFonts w:ascii="Calibri" w:eastAsia="Times New Roman" w:hAnsi="Calibri" w:cs="Calibri"/>
            <w:rPrChange w:id="1123" w:author="Karina J Nielsen" w:date="2012-03-11T16:30:00Z">
              <w:rPr>
                <w:rFonts w:ascii="TimesNewRomanPSMT" w:eastAsia="Times New Roman" w:hAnsi="TimesNewRomanPSMT"/>
              </w:rPr>
            </w:rPrChange>
          </w:rPr>
          <w:delText>their reproductive state.  </w:delText>
        </w:r>
      </w:del>
    </w:p>
    <w:p w14:paraId="32254228" w14:textId="77777777" w:rsidR="001A0878" w:rsidRPr="00985F75" w:rsidRDefault="001A0878" w:rsidP="007E50AF">
      <w:pPr>
        <w:widowControl w:val="0"/>
        <w:autoSpaceDE w:val="0"/>
        <w:autoSpaceDN w:val="0"/>
        <w:adjustRightInd w:val="0"/>
        <w:spacing w:line="480" w:lineRule="auto"/>
        <w:ind w:firstLine="720"/>
        <w:rPr>
          <w:rFonts w:ascii="Calibri" w:eastAsia="Times New Roman" w:hAnsi="Calibri" w:cs="Calibri"/>
          <w:rPrChange w:id="1124" w:author="Karina J Nielsen" w:date="2012-03-11T16:30:00Z">
            <w:rPr>
              <w:rFonts w:ascii="TimesNewRomanPSMT" w:eastAsia="Times New Roman" w:hAnsi="TimesNewRomanPSMT"/>
            </w:rPr>
          </w:rPrChange>
        </w:rPr>
        <w:pPrChange w:id="1125" w:author="Karina J Nielsen" w:date="2012-03-26T19:18:00Z">
          <w:pPr>
            <w:widowControl w:val="0"/>
            <w:autoSpaceDE w:val="0"/>
            <w:autoSpaceDN w:val="0"/>
            <w:adjustRightInd w:val="0"/>
            <w:spacing w:after="320" w:line="480" w:lineRule="auto"/>
          </w:pPr>
        </w:pPrChange>
      </w:pPr>
      <w:del w:id="1126" w:author="Karina J Nielsen" w:date="2012-02-05T20:54:00Z">
        <w:r w:rsidRPr="00985F75" w:rsidDel="005107FA">
          <w:rPr>
            <w:rFonts w:ascii="Calibri" w:eastAsia="Times New Roman" w:hAnsi="Calibri" w:cs="Calibri"/>
            <w:rPrChange w:id="1127" w:author="Karina J Nielsen" w:date="2012-03-11T16:30:00Z">
              <w:rPr>
                <w:rFonts w:ascii="TimesNewRomanPSMT" w:eastAsia="Times New Roman" w:hAnsi="TimesNewRomanPSMT"/>
              </w:rPr>
            </w:rPrChange>
          </w:rPr>
          <w:delText xml:space="preserve">In both the loss of biomass study and the environmental variation study I measured spore production and germination success. </w:delText>
        </w:r>
      </w:del>
      <w:r w:rsidRPr="00985F75">
        <w:rPr>
          <w:rFonts w:ascii="Calibri" w:eastAsia="Times New Roman" w:hAnsi="Calibri" w:cs="Calibri"/>
          <w:rPrChange w:id="1128" w:author="Karina J Nielsen" w:date="2012-03-11T16:30:00Z">
            <w:rPr>
              <w:rFonts w:ascii="TimesNewRomanPSMT" w:eastAsia="Times New Roman" w:hAnsi="TimesNewRomanPSMT"/>
            </w:rPr>
          </w:rPrChange>
        </w:rPr>
        <w:t xml:space="preserve">To measure spore </w:t>
      </w:r>
      <w:proofErr w:type="gramStart"/>
      <w:r w:rsidRPr="00985F75">
        <w:rPr>
          <w:rFonts w:ascii="Calibri" w:eastAsia="Times New Roman" w:hAnsi="Calibri" w:cs="Calibri"/>
          <w:rPrChange w:id="1129" w:author="Karina J Nielsen" w:date="2012-03-11T16:30:00Z">
            <w:rPr>
              <w:rFonts w:ascii="TimesNewRomanPSMT" w:eastAsia="Times New Roman" w:hAnsi="TimesNewRomanPSMT"/>
            </w:rPr>
          </w:rPrChange>
        </w:rPr>
        <w:t>production</w:t>
      </w:r>
      <w:proofErr w:type="gramEnd"/>
      <w:r w:rsidRPr="00985F75">
        <w:rPr>
          <w:rFonts w:ascii="Calibri" w:eastAsia="Times New Roman" w:hAnsi="Calibri" w:cs="Calibri"/>
          <w:rPrChange w:id="1130" w:author="Karina J Nielsen" w:date="2012-03-11T16:30:00Z">
            <w:rPr>
              <w:rFonts w:ascii="TimesNewRomanPSMT" w:eastAsia="Times New Roman" w:hAnsi="TimesNewRomanPSMT"/>
            </w:rPr>
          </w:rPrChange>
        </w:rPr>
        <w:t xml:space="preserve"> I took two 10 </w:t>
      </w:r>
      <w:commentRangeStart w:id="1131"/>
      <w:del w:id="1132" w:author="Karina J Nielsen" w:date="2012-02-05T20:58:00Z">
        <w:r w:rsidRPr="00985F75" w:rsidDel="005107FA">
          <w:rPr>
            <w:rFonts w:ascii="Calibri" w:eastAsia="Times New Roman" w:hAnsi="Calibri" w:cs="Calibri"/>
            <w:rPrChange w:id="1133" w:author="Karina J Nielsen" w:date="2012-03-11T16:30:00Z">
              <w:rPr>
                <w:rFonts w:ascii="TimesNewRomanPSMT" w:eastAsia="Times New Roman" w:hAnsi="TimesNewRomanPSMT"/>
              </w:rPr>
            </w:rPrChange>
          </w:rPr>
          <w:delText xml:space="preserve">uL </w:delText>
        </w:r>
      </w:del>
      <w:ins w:id="1134" w:author="Karina J Nielsen" w:date="2012-02-05T20:58:00Z">
        <w:r w:rsidR="005107FA" w:rsidRPr="00985F75">
          <w:rPr>
            <w:rFonts w:ascii="Calibri" w:eastAsia="Times New Roman" w:hAnsi="Calibri" w:cs="Calibri"/>
            <w:rPrChange w:id="1135" w:author="Karina J Nielsen" w:date="2012-03-11T16:30:00Z">
              <w:rPr>
                <w:rFonts w:ascii="TimesNewRomanPSMT" w:eastAsia="Times New Roman" w:hAnsi="TimesNewRomanPSMT"/>
              </w:rPr>
            </w:rPrChange>
          </w:rPr>
          <w:t></w:t>
        </w:r>
      </w:ins>
      <w:commentRangeEnd w:id="1131"/>
      <w:ins w:id="1136" w:author="Karina J Nielsen" w:date="2012-03-11T16:47:00Z">
        <w:r w:rsidR="009E3342">
          <w:rPr>
            <w:rStyle w:val="CommentReference"/>
          </w:rPr>
          <w:commentReference w:id="1131"/>
        </w:r>
      </w:ins>
      <w:ins w:id="1137" w:author="Karina J Nielsen" w:date="2012-02-05T20:58:00Z">
        <w:r w:rsidR="005107FA" w:rsidRPr="00985F75">
          <w:rPr>
            <w:rFonts w:ascii="Calibri" w:eastAsia="Times New Roman" w:hAnsi="Calibri" w:cs="Calibri"/>
            <w:rPrChange w:id="1138" w:author="Karina J Nielsen" w:date="2012-03-11T16:30:00Z">
              <w:rPr>
                <w:rFonts w:ascii="TimesNewRomanPSMT" w:eastAsia="Times New Roman" w:hAnsi="TimesNewRomanPSMT"/>
              </w:rPr>
            </w:rPrChange>
          </w:rPr>
          <w:t xml:space="preserve">L </w:t>
        </w:r>
      </w:ins>
      <w:r w:rsidRPr="00985F75">
        <w:rPr>
          <w:rFonts w:ascii="Calibri" w:eastAsia="Times New Roman" w:hAnsi="Calibri" w:cs="Calibri"/>
          <w:rPrChange w:id="1139" w:author="Karina J Nielsen" w:date="2012-03-11T16:30:00Z">
            <w:rPr>
              <w:rFonts w:ascii="TimesNewRomanPSMT" w:eastAsia="Times New Roman" w:hAnsi="TimesNewRomanPSMT"/>
            </w:rPr>
          </w:rPrChange>
        </w:rPr>
        <w:t xml:space="preserve">samples from each vial </w:t>
      </w:r>
      <w:ins w:id="1140" w:author="Karina J Nielsen" w:date="2012-03-11T23:35:00Z">
        <w:r w:rsidR="005158AC" w:rsidRPr="00985F75">
          <w:rPr>
            <w:rFonts w:ascii="Calibri" w:eastAsia="Times New Roman" w:hAnsi="Calibri" w:cs="Calibri"/>
          </w:rPr>
          <w:t xml:space="preserve">of preserved spores </w:t>
        </w:r>
      </w:ins>
      <w:r w:rsidRPr="00985F75">
        <w:rPr>
          <w:rFonts w:ascii="Calibri" w:eastAsia="Times New Roman" w:hAnsi="Calibri" w:cs="Calibri"/>
          <w:rPrChange w:id="1141" w:author="Karina J Nielsen" w:date="2012-03-11T16:30:00Z">
            <w:rPr>
              <w:rFonts w:ascii="TimesNewRomanPSMT" w:eastAsia="Times New Roman" w:hAnsi="TimesNewRomanPSMT"/>
            </w:rPr>
          </w:rPrChange>
        </w:rPr>
        <w:t xml:space="preserve">and placed them on a </w:t>
      </w:r>
      <w:del w:id="1142" w:author="Karina J Nielsen" w:date="2012-02-05T20:58:00Z">
        <w:r w:rsidRPr="00985F75" w:rsidDel="005107FA">
          <w:rPr>
            <w:rFonts w:ascii="Calibri" w:eastAsia="Times New Roman" w:hAnsi="Calibri" w:cs="Calibri"/>
            <w:rPrChange w:id="1143" w:author="Karina J Nielsen" w:date="2012-03-11T16:30:00Z">
              <w:rPr>
                <w:rFonts w:ascii="TimesNewRomanPSMT" w:eastAsia="Times New Roman" w:hAnsi="TimesNewRomanPSMT"/>
              </w:rPr>
            </w:rPrChange>
          </w:rPr>
          <w:delText xml:space="preserve">Hemacytometer </w:delText>
        </w:r>
      </w:del>
      <w:ins w:id="1144" w:author="Karina J Nielsen" w:date="2012-02-05T20:58:00Z">
        <w:r w:rsidR="005107FA" w:rsidRPr="00985F75">
          <w:rPr>
            <w:rFonts w:ascii="Calibri" w:eastAsia="Times New Roman" w:hAnsi="Calibri" w:cs="Calibri"/>
            <w:rPrChange w:id="1145" w:author="Karina J Nielsen" w:date="2012-03-11T16:30:00Z">
              <w:rPr>
                <w:rFonts w:ascii="TimesNewRomanPSMT" w:eastAsia="Times New Roman" w:hAnsi="TimesNewRomanPSMT"/>
              </w:rPr>
            </w:rPrChange>
          </w:rPr>
          <w:t xml:space="preserve">hemacytometer </w:t>
        </w:r>
      </w:ins>
      <w:r w:rsidRPr="00985F75">
        <w:rPr>
          <w:rFonts w:ascii="Calibri" w:eastAsia="Times New Roman" w:hAnsi="Calibri" w:cs="Calibri"/>
          <w:rPrChange w:id="1146" w:author="Karina J Nielsen" w:date="2012-03-11T16:30:00Z">
            <w:rPr>
              <w:rFonts w:ascii="TimesNewRomanPSMT" w:eastAsia="Times New Roman" w:hAnsi="TimesNewRomanPSMT"/>
            </w:rPr>
          </w:rPrChange>
        </w:rPr>
        <w:t xml:space="preserve">slide under 40x magnification on a compound microscope.  I randomly chose three squares within the hemacytometer grid and counted all spores within those squares.  </w:t>
      </w:r>
      <w:ins w:id="1147" w:author="Karina J Nielsen" w:date="2012-03-11T23:36:00Z">
        <w:r w:rsidR="005158AC" w:rsidRPr="00985F75">
          <w:rPr>
            <w:rFonts w:ascii="Calibri" w:eastAsia="Times New Roman" w:hAnsi="Calibri" w:cs="Calibri"/>
          </w:rPr>
          <w:t xml:space="preserve">  </w:t>
        </w:r>
      </w:ins>
      <w:r w:rsidRPr="00985F75">
        <w:rPr>
          <w:rFonts w:ascii="Calibri" w:eastAsia="Times New Roman" w:hAnsi="Calibri" w:cs="Calibri"/>
          <w:rPrChange w:id="1148" w:author="Karina J Nielsen" w:date="2012-03-11T16:30:00Z">
            <w:rPr>
              <w:rFonts w:ascii="TimesNewRomanPSMT" w:eastAsia="Times New Roman" w:hAnsi="TimesNewRomanPSMT"/>
            </w:rPr>
          </w:rPrChange>
        </w:rPr>
        <w:t xml:space="preserve">To measure germination </w:t>
      </w:r>
      <w:proofErr w:type="gramStart"/>
      <w:r w:rsidRPr="00985F75">
        <w:rPr>
          <w:rFonts w:ascii="Calibri" w:eastAsia="Times New Roman" w:hAnsi="Calibri" w:cs="Calibri"/>
          <w:rPrChange w:id="1149" w:author="Karina J Nielsen" w:date="2012-03-11T16:30:00Z">
            <w:rPr>
              <w:rFonts w:ascii="TimesNewRomanPSMT" w:eastAsia="Times New Roman" w:hAnsi="TimesNewRomanPSMT"/>
            </w:rPr>
          </w:rPrChange>
        </w:rPr>
        <w:t>success</w:t>
      </w:r>
      <w:proofErr w:type="gramEnd"/>
      <w:r w:rsidRPr="00985F75">
        <w:rPr>
          <w:rFonts w:ascii="Calibri" w:eastAsia="Times New Roman" w:hAnsi="Calibri" w:cs="Calibri"/>
          <w:rPrChange w:id="1150" w:author="Karina J Nielsen" w:date="2012-03-11T16:30:00Z">
            <w:rPr>
              <w:rFonts w:ascii="TimesNewRomanPSMT" w:eastAsia="Times New Roman" w:hAnsi="TimesNewRomanPSMT"/>
            </w:rPr>
          </w:rPrChange>
        </w:rPr>
        <w:t xml:space="preserve"> I calculated the percent of spores germinating in each sample</w:t>
      </w:r>
      <w:del w:id="1151" w:author="Karina J Nielsen" w:date="2012-03-11T16:48:00Z">
        <w:r w:rsidRPr="00985F75" w:rsidDel="009E3342">
          <w:rPr>
            <w:rFonts w:ascii="Calibri" w:eastAsia="Times New Roman" w:hAnsi="Calibri" w:cs="Calibri"/>
            <w:rPrChange w:id="1152" w:author="Karina J Nielsen" w:date="2012-03-11T16:30:00Z">
              <w:rPr>
                <w:rFonts w:ascii="TimesNewRomanPSMT" w:eastAsia="Times New Roman" w:hAnsi="TimesNewRomanPSMT"/>
              </w:rPr>
            </w:rPrChange>
          </w:rPr>
          <w:delText xml:space="preserve"> after 24 hours, and again</w:delText>
        </w:r>
      </w:del>
      <w:r w:rsidRPr="00985F75">
        <w:rPr>
          <w:rFonts w:ascii="Calibri" w:eastAsia="Times New Roman" w:hAnsi="Calibri" w:cs="Calibri"/>
          <w:rPrChange w:id="1153" w:author="Karina J Nielsen" w:date="2012-03-11T16:30:00Z">
            <w:rPr>
              <w:rFonts w:ascii="TimesNewRomanPSMT" w:eastAsia="Times New Roman" w:hAnsi="TimesNewRomanPSMT"/>
            </w:rPr>
          </w:rPrChange>
        </w:rPr>
        <w:t xml:space="preserve"> after 48 hours.  I counted the number of spores germinated and un-germinated in three fields of view on a compound microscope under 40x magnification.</w:t>
      </w:r>
      <w:ins w:id="1154" w:author="Karina J Nielsen" w:date="2012-03-11T23:36:00Z">
        <w:r w:rsidR="005158AC" w:rsidRPr="00985F75">
          <w:rPr>
            <w:rFonts w:ascii="Calibri" w:eastAsia="Times New Roman" w:hAnsi="Calibri" w:cs="Calibri"/>
          </w:rPr>
          <w:t xml:space="preserve">  Subsamples were averaged up to the level of the individual plant for both these metrics.</w:t>
        </w:r>
      </w:ins>
    </w:p>
    <w:p w14:paraId="5A67CC00" w14:textId="77777777" w:rsidR="001A0878" w:rsidRPr="00985F75" w:rsidRDefault="001A0878" w:rsidP="005D1A29">
      <w:pPr>
        <w:pStyle w:val="Heading2"/>
        <w:widowControl w:val="0"/>
        <w:autoSpaceDE w:val="0"/>
        <w:autoSpaceDN w:val="0"/>
        <w:adjustRightInd w:val="0"/>
        <w:spacing w:line="480" w:lineRule="auto"/>
        <w:rPr>
          <w:rFonts w:ascii="Calibri" w:eastAsia="Times New Roman" w:hAnsi="Calibri" w:cs="Calibri"/>
          <w:i w:val="0"/>
          <w:u w:val="single"/>
          <w:rPrChange w:id="1155" w:author="Karina J Nielsen" w:date="2012-03-11T16:30:00Z">
            <w:rPr>
              <w:rFonts w:ascii="TimesNewRomanPSMT" w:eastAsia="Times New Roman" w:hAnsi="TimesNewRomanPSMT"/>
            </w:rPr>
          </w:rPrChange>
        </w:rPr>
        <w:pPrChange w:id="1156" w:author="Karina J Nielsen" w:date="2012-03-26T19:38:00Z">
          <w:pPr>
            <w:pStyle w:val="Heading2"/>
            <w:widowControl w:val="0"/>
            <w:autoSpaceDE w:val="0"/>
            <w:autoSpaceDN w:val="0"/>
            <w:adjustRightInd w:val="0"/>
            <w:spacing w:after="320" w:line="480" w:lineRule="auto"/>
          </w:pPr>
        </w:pPrChange>
      </w:pPr>
      <w:del w:id="1157" w:author="Karina J Nielsen" w:date="2012-03-12T00:12:00Z">
        <w:r w:rsidRPr="00985F75" w:rsidDel="002315CA">
          <w:rPr>
            <w:rFonts w:ascii="Calibri" w:eastAsia="Times New Roman" w:hAnsi="Calibri" w:cs="Calibri"/>
            <w:i w:val="0"/>
            <w:u w:val="single"/>
            <w:rPrChange w:id="1158" w:author="Karina J Nielsen" w:date="2012-03-11T16:30:00Z">
              <w:rPr>
                <w:rFonts w:ascii="TimesNewRomanPSMT" w:eastAsia="Times New Roman" w:hAnsi="TimesNewRomanPSMT"/>
              </w:rPr>
            </w:rPrChange>
          </w:rPr>
          <w:delText xml:space="preserve">Statistical </w:delText>
        </w:r>
      </w:del>
      <w:ins w:id="1159" w:author="Karina J Nielsen" w:date="2012-03-12T00:12:00Z">
        <w:r w:rsidR="002315CA" w:rsidRPr="00985F75">
          <w:rPr>
            <w:rFonts w:ascii="Calibri" w:eastAsia="Times New Roman" w:hAnsi="Calibri" w:cs="Calibri"/>
            <w:i w:val="0"/>
            <w:u w:val="single"/>
          </w:rPr>
          <w:t>Data</w:t>
        </w:r>
        <w:r w:rsidR="002315CA" w:rsidRPr="00985F75">
          <w:rPr>
            <w:rFonts w:ascii="Calibri" w:eastAsia="Times New Roman" w:hAnsi="Calibri" w:cs="Calibri"/>
            <w:i w:val="0"/>
            <w:u w:val="single"/>
            <w:rPrChange w:id="1160" w:author="Karina J Nielsen" w:date="2012-03-11T16:30:00Z">
              <w:rPr>
                <w:rFonts w:ascii="TimesNewRomanPSMT" w:eastAsia="Times New Roman" w:hAnsi="TimesNewRomanPSMT"/>
              </w:rPr>
            </w:rPrChange>
          </w:rPr>
          <w:t xml:space="preserve"> </w:t>
        </w:r>
      </w:ins>
      <w:r w:rsidRPr="00985F75">
        <w:rPr>
          <w:rFonts w:ascii="Calibri" w:eastAsia="Times New Roman" w:hAnsi="Calibri" w:cs="Calibri"/>
          <w:i w:val="0"/>
          <w:u w:val="single"/>
          <w:rPrChange w:id="1161" w:author="Karina J Nielsen" w:date="2012-03-11T16:30:00Z">
            <w:rPr>
              <w:rFonts w:ascii="TimesNewRomanPSMT" w:eastAsia="Times New Roman" w:hAnsi="TimesNewRomanPSMT"/>
            </w:rPr>
          </w:rPrChange>
        </w:rPr>
        <w:t>Analys</w:t>
      </w:r>
      <w:ins w:id="1162" w:author="Karina J Nielsen" w:date="2012-03-12T00:12:00Z">
        <w:r w:rsidR="002315CA" w:rsidRPr="00985F75">
          <w:rPr>
            <w:rFonts w:ascii="Calibri" w:eastAsia="Times New Roman" w:hAnsi="Calibri" w:cs="Calibri"/>
            <w:i w:val="0"/>
            <w:u w:val="single"/>
          </w:rPr>
          <w:t>is</w:t>
        </w:r>
      </w:ins>
      <w:del w:id="1163" w:author="Karina J Nielsen" w:date="2012-02-05T20:59:00Z">
        <w:r w:rsidRPr="00985F75" w:rsidDel="005107FA">
          <w:rPr>
            <w:rFonts w:ascii="Calibri" w:eastAsia="Times New Roman" w:hAnsi="Calibri" w:cs="Calibri"/>
            <w:i w:val="0"/>
            <w:u w:val="single"/>
            <w:rPrChange w:id="1164" w:author="Karina J Nielsen" w:date="2012-03-11T16:30:00Z">
              <w:rPr>
                <w:rFonts w:ascii="TimesNewRomanPSMT" w:eastAsia="Times New Roman" w:hAnsi="TimesNewRomanPSMT"/>
              </w:rPr>
            </w:rPrChange>
          </w:rPr>
          <w:delText>i</w:delText>
        </w:r>
      </w:del>
      <w:del w:id="1165" w:author="Karina J Nielsen" w:date="2012-03-12T00:12:00Z">
        <w:r w:rsidRPr="00985F75" w:rsidDel="002315CA">
          <w:rPr>
            <w:rFonts w:ascii="Calibri" w:eastAsia="Times New Roman" w:hAnsi="Calibri" w:cs="Calibri"/>
            <w:i w:val="0"/>
            <w:u w:val="single"/>
            <w:rPrChange w:id="1166" w:author="Karina J Nielsen" w:date="2012-03-11T16:30:00Z">
              <w:rPr>
                <w:rFonts w:ascii="TimesNewRomanPSMT" w:eastAsia="Times New Roman" w:hAnsi="TimesNewRomanPSMT"/>
              </w:rPr>
            </w:rPrChange>
          </w:rPr>
          <w:delText>s</w:delText>
        </w:r>
      </w:del>
    </w:p>
    <w:p w14:paraId="5B0A032D" w14:textId="77777777" w:rsidR="00703827" w:rsidRPr="00985F75" w:rsidRDefault="001A0878" w:rsidP="00985F75">
      <w:pPr>
        <w:pStyle w:val="BodyTextIndent"/>
        <w:spacing w:line="480" w:lineRule="auto"/>
        <w:rPr>
          <w:ins w:id="1167" w:author="Karina J Nielsen" w:date="2012-02-05T21:05:00Z"/>
          <w:rFonts w:ascii="Calibri" w:hAnsi="Calibri" w:cs="Calibri"/>
          <w:rPrChange w:id="1168" w:author="Karina J Nielsen" w:date="2012-03-11T16:30:00Z">
            <w:rPr>
              <w:ins w:id="1169" w:author="Karina J Nielsen" w:date="2012-02-05T21:05:00Z"/>
            </w:rPr>
          </w:rPrChange>
        </w:rPr>
      </w:pPr>
      <w:r w:rsidRPr="00985F75">
        <w:rPr>
          <w:rFonts w:ascii="Calibri" w:hAnsi="Calibri" w:cs="Calibri"/>
          <w:rPrChange w:id="1170" w:author="Karina J Nielsen" w:date="2012-03-11T16:30:00Z">
            <w:rPr/>
          </w:rPrChange>
        </w:rPr>
        <w:t>To analyze the effect of trimming on recruitment</w:t>
      </w:r>
      <w:ins w:id="1171" w:author="Karina J Nielsen" w:date="2012-03-11T23:43:00Z">
        <w:r w:rsidR="00994749" w:rsidRPr="00985F75">
          <w:rPr>
            <w:rFonts w:ascii="Calibri" w:hAnsi="Calibri" w:cs="Calibri"/>
          </w:rPr>
          <w:t>, survivorship and change in population sizes</w:t>
        </w:r>
      </w:ins>
      <w:r w:rsidRPr="00985F75">
        <w:rPr>
          <w:rFonts w:ascii="Calibri" w:hAnsi="Calibri" w:cs="Calibri"/>
          <w:rPrChange w:id="1172" w:author="Karina J Nielsen" w:date="2012-03-11T16:30:00Z">
            <w:rPr/>
          </w:rPrChange>
        </w:rPr>
        <w:t xml:space="preserve"> I </w:t>
      </w:r>
      <w:ins w:id="1173" w:author="Karina J Nielsen" w:date="2012-03-11T23:44:00Z">
        <w:r w:rsidR="00994749" w:rsidRPr="00985F75">
          <w:rPr>
            <w:rFonts w:ascii="Calibri" w:hAnsi="Calibri" w:cs="Calibri"/>
          </w:rPr>
          <w:t>used</w:t>
        </w:r>
      </w:ins>
      <w:del w:id="1174" w:author="Karina J Nielsen" w:date="2012-03-11T23:44:00Z">
        <w:r w:rsidRPr="00985F75" w:rsidDel="00994749">
          <w:rPr>
            <w:rFonts w:ascii="Calibri" w:hAnsi="Calibri" w:cs="Calibri"/>
            <w:rPrChange w:id="1175" w:author="Karina J Nielsen" w:date="2012-03-11T16:30:00Z">
              <w:rPr/>
            </w:rPrChange>
          </w:rPr>
          <w:delText>ran</w:delText>
        </w:r>
      </w:del>
      <w:r w:rsidRPr="00985F75">
        <w:rPr>
          <w:rFonts w:ascii="Calibri" w:hAnsi="Calibri" w:cs="Calibri"/>
          <w:rPrChange w:id="1176" w:author="Karina J Nielsen" w:date="2012-03-11T16:30:00Z">
            <w:rPr/>
          </w:rPrChange>
        </w:rPr>
        <w:t xml:space="preserve"> </w:t>
      </w:r>
      <w:del w:id="1177" w:author="Karina J Nielsen" w:date="2012-03-11T23:44:00Z">
        <w:r w:rsidRPr="00985F75" w:rsidDel="00994749">
          <w:rPr>
            <w:rFonts w:ascii="Calibri" w:hAnsi="Calibri" w:cs="Calibri"/>
            <w:rPrChange w:id="1178" w:author="Karina J Nielsen" w:date="2012-03-11T16:30:00Z">
              <w:rPr/>
            </w:rPrChange>
          </w:rPr>
          <w:delText xml:space="preserve">a </w:delText>
        </w:r>
      </w:del>
      <w:del w:id="1179" w:author="Karina J Nielsen" w:date="2012-02-05T20:59:00Z">
        <w:r w:rsidRPr="00985F75" w:rsidDel="005107FA">
          <w:rPr>
            <w:rFonts w:ascii="Calibri" w:hAnsi="Calibri" w:cs="Calibri"/>
            <w:rPrChange w:id="1180" w:author="Karina J Nielsen" w:date="2012-03-11T16:30:00Z">
              <w:rPr/>
            </w:rPrChange>
          </w:rPr>
          <w:delText xml:space="preserve">Mixed </w:delText>
        </w:r>
      </w:del>
      <w:ins w:id="1181" w:author="Karina J Nielsen" w:date="2012-02-05T20:59:00Z">
        <w:r w:rsidR="005107FA" w:rsidRPr="00985F75">
          <w:rPr>
            <w:rFonts w:ascii="Calibri" w:hAnsi="Calibri" w:cs="Calibri"/>
            <w:rPrChange w:id="1182" w:author="Karina J Nielsen" w:date="2012-03-11T16:30:00Z">
              <w:rPr/>
            </w:rPrChange>
          </w:rPr>
          <w:t>mixed l</w:t>
        </w:r>
      </w:ins>
      <w:del w:id="1183" w:author="Karina J Nielsen" w:date="2012-02-05T20:59:00Z">
        <w:r w:rsidRPr="00985F75" w:rsidDel="005107FA">
          <w:rPr>
            <w:rFonts w:ascii="Calibri" w:hAnsi="Calibri" w:cs="Calibri"/>
            <w:rPrChange w:id="1184" w:author="Karina J Nielsen" w:date="2012-03-11T16:30:00Z">
              <w:rPr/>
            </w:rPrChange>
          </w:rPr>
          <w:delText>L</w:delText>
        </w:r>
      </w:del>
      <w:r w:rsidRPr="00985F75">
        <w:rPr>
          <w:rFonts w:ascii="Calibri" w:hAnsi="Calibri" w:cs="Calibri"/>
          <w:rPrChange w:id="1185" w:author="Karina J Nielsen" w:date="2012-03-11T16:30:00Z">
            <w:rPr/>
          </w:rPrChange>
        </w:rPr>
        <w:t xml:space="preserve">inear </w:t>
      </w:r>
      <w:ins w:id="1186" w:author="Karina J Nielsen" w:date="2012-02-05T20:59:00Z">
        <w:r w:rsidR="005107FA" w:rsidRPr="00985F75">
          <w:rPr>
            <w:rFonts w:ascii="Calibri" w:hAnsi="Calibri" w:cs="Calibri"/>
            <w:rPrChange w:id="1187" w:author="Karina J Nielsen" w:date="2012-03-11T16:30:00Z">
              <w:rPr/>
            </w:rPrChange>
          </w:rPr>
          <w:t>m</w:t>
        </w:r>
      </w:ins>
      <w:del w:id="1188" w:author="Karina J Nielsen" w:date="2012-02-05T20:59:00Z">
        <w:r w:rsidRPr="00985F75" w:rsidDel="005107FA">
          <w:rPr>
            <w:rFonts w:ascii="Calibri" w:hAnsi="Calibri" w:cs="Calibri"/>
            <w:rPrChange w:id="1189" w:author="Karina J Nielsen" w:date="2012-03-11T16:30:00Z">
              <w:rPr/>
            </w:rPrChange>
          </w:rPr>
          <w:delText>M</w:delText>
        </w:r>
      </w:del>
      <w:r w:rsidRPr="00985F75">
        <w:rPr>
          <w:rFonts w:ascii="Calibri" w:hAnsi="Calibri" w:cs="Calibri"/>
          <w:rPrChange w:id="1190" w:author="Karina J Nielsen" w:date="2012-03-11T16:30:00Z">
            <w:rPr/>
          </w:rPrChange>
        </w:rPr>
        <w:t>odel</w:t>
      </w:r>
      <w:ins w:id="1191" w:author="Karina J Nielsen" w:date="2012-03-11T23:44:00Z">
        <w:r w:rsidR="00994749" w:rsidRPr="00985F75">
          <w:rPr>
            <w:rFonts w:ascii="Calibri" w:hAnsi="Calibri" w:cs="Calibri"/>
          </w:rPr>
          <w:t>s</w:t>
        </w:r>
      </w:ins>
      <w:r w:rsidRPr="00985F75">
        <w:rPr>
          <w:rFonts w:ascii="Calibri" w:hAnsi="Calibri" w:cs="Calibri"/>
          <w:rPrChange w:id="1192" w:author="Karina J Nielsen" w:date="2012-03-11T16:30:00Z">
            <w:rPr/>
          </w:rPrChange>
        </w:rPr>
        <w:t xml:space="preserve">.  </w:t>
      </w:r>
      <w:ins w:id="1193" w:author="Karina J Nielsen" w:date="2012-03-11T23:44:00Z">
        <w:r w:rsidR="00994749" w:rsidRPr="00985F75">
          <w:rPr>
            <w:rFonts w:ascii="Calibri" w:hAnsi="Calibri" w:cs="Calibri"/>
          </w:rPr>
          <w:t>T</w:t>
        </w:r>
      </w:ins>
      <w:del w:id="1194" w:author="Karina J Nielsen" w:date="2012-03-11T23:44:00Z">
        <w:r w:rsidRPr="00985F75" w:rsidDel="00994749">
          <w:rPr>
            <w:rFonts w:ascii="Calibri" w:hAnsi="Calibri" w:cs="Calibri"/>
            <w:rPrChange w:id="1195" w:author="Karina J Nielsen" w:date="2012-03-11T16:30:00Z">
              <w:rPr/>
            </w:rPrChange>
          </w:rPr>
          <w:delText xml:space="preserve">In this analysis </w:delText>
        </w:r>
      </w:del>
      <w:ins w:id="1196" w:author="Karina J Nielsen" w:date="2012-02-05T21:00:00Z">
        <w:r w:rsidR="005107FA" w:rsidRPr="00985F75">
          <w:rPr>
            <w:rFonts w:ascii="Calibri" w:hAnsi="Calibri" w:cs="Calibri"/>
            <w:rPrChange w:id="1197" w:author="Karina J Nielsen" w:date="2012-03-11T16:30:00Z">
              <w:rPr/>
            </w:rPrChange>
          </w:rPr>
          <w:t xml:space="preserve">rimming </w:t>
        </w:r>
      </w:ins>
      <w:r w:rsidRPr="00985F75">
        <w:rPr>
          <w:rFonts w:ascii="Calibri" w:hAnsi="Calibri" w:cs="Calibri"/>
          <w:rPrChange w:id="1198" w:author="Karina J Nielsen" w:date="2012-03-11T16:30:00Z">
            <w:rPr/>
          </w:rPrChange>
        </w:rPr>
        <w:t xml:space="preserve">treatment was modeled as a </w:t>
      </w:r>
      <w:r w:rsidRPr="00985F75">
        <w:rPr>
          <w:rFonts w:ascii="Calibri" w:hAnsi="Calibri" w:cs="Calibri"/>
          <w:rPrChange w:id="1199" w:author="Karina J Nielsen" w:date="2012-03-11T16:30:00Z">
            <w:rPr/>
          </w:rPrChange>
        </w:rPr>
        <w:lastRenderedPageBreak/>
        <w:t xml:space="preserve">fixed factor, site was modeled as a random factor and initial population size </w:t>
      </w:r>
      <w:del w:id="1200" w:author="Karina J Nielsen" w:date="2012-03-11T23:28:00Z">
        <w:r w:rsidRPr="00985F75" w:rsidDel="005158AC">
          <w:rPr>
            <w:rFonts w:ascii="Calibri" w:hAnsi="Calibri" w:cs="Calibri"/>
            <w:rPrChange w:id="1201" w:author="Karina J Nielsen" w:date="2012-03-11T16:30:00Z">
              <w:rPr/>
            </w:rPrChange>
          </w:rPr>
          <w:delText xml:space="preserve">(measured in June of each year) </w:delText>
        </w:r>
      </w:del>
      <w:r w:rsidRPr="00985F75">
        <w:rPr>
          <w:rFonts w:ascii="Calibri" w:hAnsi="Calibri" w:cs="Calibri"/>
          <w:rPrChange w:id="1202" w:author="Karina J Nielsen" w:date="2012-03-11T16:30:00Z">
            <w:rPr/>
          </w:rPrChange>
        </w:rPr>
        <w:t>was used as a covariate</w:t>
      </w:r>
      <w:del w:id="1203" w:author="Karina J Nielsen" w:date="2012-02-05T20:59:00Z">
        <w:r w:rsidRPr="00985F75" w:rsidDel="005107FA">
          <w:rPr>
            <w:rFonts w:ascii="Calibri" w:hAnsi="Calibri" w:cs="Calibri"/>
            <w:rPrChange w:id="1204" w:author="Karina J Nielsen" w:date="2012-03-11T16:30:00Z">
              <w:rPr/>
            </w:rPrChange>
          </w:rPr>
          <w:delText xml:space="preserve">. This was due to past evidence that </w:delText>
        </w:r>
      </w:del>
      <w:ins w:id="1205" w:author="Karina J Nielsen" w:date="2012-02-05T20:59:00Z">
        <w:r w:rsidR="005107FA" w:rsidRPr="00985F75">
          <w:rPr>
            <w:rFonts w:ascii="Calibri" w:hAnsi="Calibri" w:cs="Calibri"/>
            <w:rPrChange w:id="1206" w:author="Karina J Nielsen" w:date="2012-03-11T16:30:00Z">
              <w:rPr/>
            </w:rPrChange>
          </w:rPr>
          <w:t xml:space="preserve"> because </w:t>
        </w:r>
      </w:ins>
      <w:r w:rsidRPr="00985F75">
        <w:rPr>
          <w:rFonts w:ascii="Calibri" w:hAnsi="Calibri" w:cs="Calibri"/>
          <w:rPrChange w:id="1207" w:author="Karina J Nielsen" w:date="2012-03-11T16:30:00Z">
            <w:rPr/>
          </w:rPrChange>
        </w:rPr>
        <w:t xml:space="preserve">extinction risk increases with decreasing population size (Paine 1988).  </w:t>
      </w:r>
      <w:ins w:id="1208" w:author="Karina J Nielsen" w:date="2012-03-12T00:03:00Z">
        <w:r w:rsidR="002F6EF0" w:rsidRPr="00985F75">
          <w:rPr>
            <w:rFonts w:ascii="Calibri" w:hAnsi="Calibri" w:cs="Calibri"/>
          </w:rPr>
          <w:t xml:space="preserve">The interaction between initial population size and treatment was included to assess model fit, but the term </w:t>
        </w:r>
      </w:ins>
      <w:ins w:id="1209" w:author="Karina J Nielsen" w:date="2012-03-12T00:04:00Z">
        <w:r w:rsidR="002F6EF0" w:rsidRPr="00985F75">
          <w:rPr>
            <w:rFonts w:ascii="Calibri" w:hAnsi="Calibri" w:cs="Calibri"/>
          </w:rPr>
          <w:t>was</w:t>
        </w:r>
      </w:ins>
      <w:ins w:id="1210" w:author="Karina J Nielsen" w:date="2012-03-12T00:03:00Z">
        <w:r w:rsidR="002F6EF0" w:rsidRPr="00985F75">
          <w:rPr>
            <w:rFonts w:ascii="Calibri" w:hAnsi="Calibri" w:cs="Calibri"/>
          </w:rPr>
          <w:t xml:space="preserve"> </w:t>
        </w:r>
      </w:ins>
      <w:ins w:id="1211" w:author="Karina J Nielsen" w:date="2012-03-12T00:04:00Z">
        <w:r w:rsidR="002F6EF0" w:rsidRPr="00985F75">
          <w:rPr>
            <w:rFonts w:ascii="Calibri" w:hAnsi="Calibri" w:cs="Calibri"/>
          </w:rPr>
          <w:t>dropped from the</w:t>
        </w:r>
        <w:r w:rsidR="000B53BA" w:rsidRPr="00985F75">
          <w:rPr>
            <w:rFonts w:ascii="Calibri" w:hAnsi="Calibri" w:cs="Calibri"/>
          </w:rPr>
          <w:t xml:space="preserve"> model if the p-value was &lt; 0.</w:t>
        </w:r>
      </w:ins>
      <w:ins w:id="1212" w:author="Karina J Nielsen" w:date="2012-03-26T17:33:00Z">
        <w:r w:rsidR="000B53BA" w:rsidRPr="00985F75">
          <w:rPr>
            <w:rFonts w:ascii="Calibri" w:hAnsi="Calibri" w:cs="Calibri"/>
          </w:rPr>
          <w:t>10</w:t>
        </w:r>
      </w:ins>
      <w:ins w:id="1213" w:author="Karina J Nielsen" w:date="2012-03-26T17:34:00Z">
        <w:r w:rsidR="000B53BA" w:rsidRPr="00985F75">
          <w:rPr>
            <w:rFonts w:ascii="Calibri" w:hAnsi="Calibri" w:cs="Calibri"/>
          </w:rPr>
          <w:t xml:space="preserve">. </w:t>
        </w:r>
      </w:ins>
      <w:ins w:id="1214" w:author="Karina J Nielsen" w:date="2012-03-12T00:04:00Z">
        <w:r w:rsidR="002F6EF0" w:rsidRPr="00985F75">
          <w:rPr>
            <w:rFonts w:ascii="Calibri" w:hAnsi="Calibri" w:cs="Calibri"/>
          </w:rPr>
          <w:t xml:space="preserve"> </w:t>
        </w:r>
      </w:ins>
      <w:ins w:id="1215" w:author="Karina J Nielsen" w:date="2012-03-11T23:49:00Z">
        <w:r w:rsidR="00994749" w:rsidRPr="00985F75">
          <w:rPr>
            <w:rFonts w:ascii="Calibri" w:hAnsi="Calibri" w:cs="Calibri"/>
          </w:rPr>
          <w:t xml:space="preserve">For changes in </w:t>
        </w:r>
      </w:ins>
      <w:ins w:id="1216" w:author="Karina J Nielsen" w:date="2012-03-11T23:51:00Z">
        <w:r w:rsidR="00A66912" w:rsidRPr="00985F75">
          <w:rPr>
            <w:rFonts w:ascii="Calibri" w:hAnsi="Calibri" w:cs="Calibri"/>
          </w:rPr>
          <w:t xml:space="preserve">juvenile and adult </w:t>
        </w:r>
      </w:ins>
      <w:ins w:id="1217" w:author="Karina J Nielsen" w:date="2012-03-11T23:49:00Z">
        <w:r w:rsidR="00994749" w:rsidRPr="00985F75">
          <w:rPr>
            <w:rFonts w:ascii="Calibri" w:hAnsi="Calibri" w:cs="Calibri"/>
          </w:rPr>
          <w:t xml:space="preserve">population sizes the initial </w:t>
        </w:r>
      </w:ins>
      <w:ins w:id="1218" w:author="Karina J Nielsen" w:date="2012-03-11T23:50:00Z">
        <w:r w:rsidR="00994749" w:rsidRPr="00985F75">
          <w:rPr>
            <w:rFonts w:ascii="Calibri" w:hAnsi="Calibri" w:cs="Calibri"/>
          </w:rPr>
          <w:t>population</w:t>
        </w:r>
      </w:ins>
      <w:ins w:id="1219" w:author="Karina J Nielsen" w:date="2012-03-11T23:49:00Z">
        <w:r w:rsidR="00994749" w:rsidRPr="00985F75">
          <w:rPr>
            <w:rFonts w:ascii="Calibri" w:hAnsi="Calibri" w:cs="Calibri"/>
          </w:rPr>
          <w:t xml:space="preserve"> </w:t>
        </w:r>
      </w:ins>
      <w:ins w:id="1220" w:author="Karina J Nielsen" w:date="2012-03-11T23:50:00Z">
        <w:r w:rsidR="00994749" w:rsidRPr="00985F75">
          <w:rPr>
            <w:rFonts w:ascii="Calibri" w:hAnsi="Calibri" w:cs="Calibri"/>
          </w:rPr>
          <w:t xml:space="preserve">size used </w:t>
        </w:r>
        <w:r w:rsidR="00A66912" w:rsidRPr="00985F75">
          <w:rPr>
            <w:rFonts w:ascii="Calibri" w:hAnsi="Calibri" w:cs="Calibri"/>
          </w:rPr>
          <w:t>as a covariate was the size</w:t>
        </w:r>
      </w:ins>
      <w:ins w:id="1221" w:author="Karina J Nielsen" w:date="2012-03-11T23:52:00Z">
        <w:r w:rsidR="00A66912" w:rsidRPr="00985F75">
          <w:rPr>
            <w:rFonts w:ascii="Calibri" w:hAnsi="Calibri" w:cs="Calibri"/>
          </w:rPr>
          <w:t xml:space="preserve"> </w:t>
        </w:r>
      </w:ins>
      <w:ins w:id="1222" w:author="Karina J Nielsen" w:date="2012-03-11T23:50:00Z">
        <w:r w:rsidR="00994749" w:rsidRPr="00985F75">
          <w:rPr>
            <w:rFonts w:ascii="Calibri" w:hAnsi="Calibri" w:cs="Calibri"/>
          </w:rPr>
          <w:t xml:space="preserve">of </w:t>
        </w:r>
      </w:ins>
      <w:ins w:id="1223" w:author="Karina J Nielsen" w:date="2012-03-11T23:53:00Z">
        <w:r w:rsidR="00A66912" w:rsidRPr="00985F75">
          <w:rPr>
            <w:rFonts w:ascii="Calibri" w:hAnsi="Calibri" w:cs="Calibri"/>
          </w:rPr>
          <w:t xml:space="preserve">the </w:t>
        </w:r>
      </w:ins>
      <w:ins w:id="1224" w:author="Karina J Nielsen" w:date="2012-03-11T23:50:00Z">
        <w:r w:rsidR="00994749" w:rsidRPr="00985F75">
          <w:rPr>
            <w:rFonts w:ascii="Calibri" w:hAnsi="Calibri" w:cs="Calibri"/>
          </w:rPr>
          <w:t>juve</w:t>
        </w:r>
        <w:r w:rsidR="00A66912" w:rsidRPr="00985F75">
          <w:rPr>
            <w:rFonts w:ascii="Calibri" w:hAnsi="Calibri" w:cs="Calibri"/>
          </w:rPr>
          <w:t>nile or adult population</w:t>
        </w:r>
      </w:ins>
      <w:ins w:id="1225" w:author="Karina J Nielsen" w:date="2012-03-11T23:51:00Z">
        <w:r w:rsidR="00A66912" w:rsidRPr="00985F75">
          <w:rPr>
            <w:rFonts w:ascii="Calibri" w:hAnsi="Calibri" w:cs="Calibri"/>
          </w:rPr>
          <w:t xml:space="preserve">, respectively, in 2007 </w:t>
        </w:r>
      </w:ins>
      <w:ins w:id="1226" w:author="Karina J Nielsen" w:date="2012-03-11T23:52:00Z">
        <w:r w:rsidR="00A66912" w:rsidRPr="00985F75">
          <w:rPr>
            <w:rFonts w:ascii="Calibri" w:hAnsi="Calibri" w:cs="Calibri"/>
          </w:rPr>
          <w:t>(</w:t>
        </w:r>
      </w:ins>
      <w:ins w:id="1227" w:author="Karina J Nielsen" w:date="2012-03-11T23:51:00Z">
        <w:r w:rsidR="00A66912" w:rsidRPr="00985F75">
          <w:rPr>
            <w:rFonts w:ascii="Calibri" w:hAnsi="Calibri" w:cs="Calibri"/>
          </w:rPr>
          <w:t xml:space="preserve">the </w:t>
        </w:r>
      </w:ins>
      <w:ins w:id="1228" w:author="Karina J Nielsen" w:date="2012-03-11T23:52:00Z">
        <w:r w:rsidR="00A66912" w:rsidRPr="00985F75">
          <w:rPr>
            <w:rFonts w:ascii="Calibri" w:hAnsi="Calibri" w:cs="Calibri"/>
          </w:rPr>
          <w:t>first year of the</w:t>
        </w:r>
      </w:ins>
      <w:ins w:id="1229" w:author="Karina J Nielsen" w:date="2012-03-11T23:51:00Z">
        <w:r w:rsidR="00A66912" w:rsidRPr="00985F75">
          <w:rPr>
            <w:rFonts w:ascii="Calibri" w:hAnsi="Calibri" w:cs="Calibri"/>
          </w:rPr>
          <w:t xml:space="preserve"> field experiment</w:t>
        </w:r>
      </w:ins>
      <w:ins w:id="1230" w:author="Karina J Nielsen" w:date="2012-03-11T23:52:00Z">
        <w:r w:rsidR="00A66912" w:rsidRPr="00985F75">
          <w:rPr>
            <w:rFonts w:ascii="Calibri" w:hAnsi="Calibri" w:cs="Calibri"/>
          </w:rPr>
          <w:t>)</w:t>
        </w:r>
      </w:ins>
      <w:ins w:id="1231" w:author="Karina J Nielsen" w:date="2012-03-11T23:51:00Z">
        <w:r w:rsidR="00A66912" w:rsidRPr="00985F75">
          <w:rPr>
            <w:rFonts w:ascii="Calibri" w:hAnsi="Calibri" w:cs="Calibri"/>
          </w:rPr>
          <w:t>.</w:t>
        </w:r>
      </w:ins>
      <w:ins w:id="1232" w:author="Karina J Nielsen" w:date="2012-03-11T23:50:00Z">
        <w:r w:rsidR="00A66912" w:rsidRPr="00985F75">
          <w:rPr>
            <w:rFonts w:ascii="Calibri" w:hAnsi="Calibri" w:cs="Calibri"/>
          </w:rPr>
          <w:t xml:space="preserve"> </w:t>
        </w:r>
      </w:ins>
      <w:ins w:id="1233" w:author="Karina J Nielsen" w:date="2012-03-11T23:52:00Z">
        <w:r w:rsidR="00A66912" w:rsidRPr="00985F75">
          <w:rPr>
            <w:rFonts w:ascii="Calibri" w:hAnsi="Calibri" w:cs="Calibri"/>
          </w:rPr>
          <w:t xml:space="preserve">For changes in survivorship </w:t>
        </w:r>
      </w:ins>
      <w:ins w:id="1234" w:author="Karina J Nielsen" w:date="2012-03-11T23:53:00Z">
        <w:r w:rsidR="00A66912" w:rsidRPr="00985F75">
          <w:rPr>
            <w:rFonts w:ascii="Calibri" w:hAnsi="Calibri" w:cs="Calibri"/>
          </w:rPr>
          <w:t xml:space="preserve">from June to August of each year </w:t>
        </w:r>
      </w:ins>
      <w:ins w:id="1235" w:author="Karina J Nielsen" w:date="2012-03-11T23:55:00Z">
        <w:r w:rsidR="00A66912" w:rsidRPr="00985F75">
          <w:rPr>
            <w:rFonts w:ascii="Calibri" w:hAnsi="Calibri" w:cs="Calibri"/>
          </w:rPr>
          <w:t xml:space="preserve">and changes due to recruitment from August to the subsequent June, </w:t>
        </w:r>
      </w:ins>
      <w:ins w:id="1236" w:author="Karina J Nielsen" w:date="2012-03-11T23:53:00Z">
        <w:r w:rsidR="00A66912" w:rsidRPr="00985F75">
          <w:rPr>
            <w:rFonts w:ascii="Calibri" w:hAnsi="Calibri" w:cs="Calibri"/>
          </w:rPr>
          <w:t xml:space="preserve">the initial population size in June of each year was used. </w:t>
        </w:r>
      </w:ins>
      <w:ins w:id="1237" w:author="Karina J Nielsen" w:date="2012-03-11T23:52:00Z">
        <w:r w:rsidR="00A66912" w:rsidRPr="00985F75">
          <w:rPr>
            <w:rFonts w:ascii="Calibri" w:hAnsi="Calibri" w:cs="Calibri"/>
          </w:rPr>
          <w:t xml:space="preserve"> </w:t>
        </w:r>
      </w:ins>
      <w:r w:rsidRPr="00985F75">
        <w:rPr>
          <w:rFonts w:ascii="Calibri" w:hAnsi="Calibri" w:cs="Calibri"/>
          <w:rPrChange w:id="1238" w:author="Karina J Nielsen" w:date="2012-03-11T16:30:00Z">
            <w:rPr/>
          </w:rPrChange>
        </w:rPr>
        <w:t xml:space="preserve">I included tidal height and distance from </w:t>
      </w:r>
      <w:ins w:id="1239" w:author="Karina J Nielsen" w:date="2012-03-12T00:05:00Z">
        <w:r w:rsidR="002F6EF0" w:rsidRPr="00985F75">
          <w:rPr>
            <w:rFonts w:ascii="Calibri" w:hAnsi="Calibri" w:cs="Calibri"/>
          </w:rPr>
          <w:t xml:space="preserve">the </w:t>
        </w:r>
      </w:ins>
      <w:r w:rsidRPr="00985F75">
        <w:rPr>
          <w:rFonts w:ascii="Calibri" w:hAnsi="Calibri" w:cs="Calibri"/>
          <w:rPrChange w:id="1240" w:author="Karina J Nielsen" w:date="2012-03-11T16:30:00Z">
            <w:rPr/>
          </w:rPrChange>
        </w:rPr>
        <w:t>closest adjacent population as covariates</w:t>
      </w:r>
      <w:ins w:id="1241" w:author="Karina J Nielsen" w:date="2012-02-05T21:00:00Z">
        <w:r w:rsidR="005107FA" w:rsidRPr="00985F75">
          <w:rPr>
            <w:rFonts w:ascii="Calibri" w:hAnsi="Calibri" w:cs="Calibri"/>
            <w:rPrChange w:id="1242" w:author="Karina J Nielsen" w:date="2012-03-11T16:30:00Z">
              <w:rPr/>
            </w:rPrChange>
          </w:rPr>
          <w:t xml:space="preserve"> in early models to assess if </w:t>
        </w:r>
      </w:ins>
      <w:ins w:id="1243" w:author="Karina J Nielsen" w:date="2012-02-05T21:01:00Z">
        <w:r w:rsidR="005107FA" w:rsidRPr="00985F75">
          <w:rPr>
            <w:rFonts w:ascii="Calibri" w:hAnsi="Calibri" w:cs="Calibri"/>
            <w:rPrChange w:id="1244" w:author="Karina J Nielsen" w:date="2012-03-11T16:30:00Z">
              <w:rPr/>
            </w:rPrChange>
          </w:rPr>
          <w:t>variation</w:t>
        </w:r>
      </w:ins>
      <w:ins w:id="1245" w:author="Karina J Nielsen" w:date="2012-02-05T21:00:00Z">
        <w:r w:rsidR="005107FA" w:rsidRPr="00985F75">
          <w:rPr>
            <w:rFonts w:ascii="Calibri" w:hAnsi="Calibri" w:cs="Calibri"/>
            <w:rPrChange w:id="1246" w:author="Karina J Nielsen" w:date="2012-03-11T16:30:00Z">
              <w:rPr/>
            </w:rPrChange>
          </w:rPr>
          <w:t xml:space="preserve"> </w:t>
        </w:r>
      </w:ins>
      <w:ins w:id="1247" w:author="Karina J Nielsen" w:date="2012-02-05T21:01:00Z">
        <w:r w:rsidR="00703827" w:rsidRPr="00985F75">
          <w:rPr>
            <w:rFonts w:ascii="Calibri" w:hAnsi="Calibri" w:cs="Calibri"/>
            <w:rPrChange w:id="1248" w:author="Karina J Nielsen" w:date="2012-03-11T16:30:00Z">
              <w:rPr/>
            </w:rPrChange>
          </w:rPr>
          <w:t>in these factors m</w:t>
        </w:r>
        <w:r w:rsidR="00994749" w:rsidRPr="00985F75">
          <w:rPr>
            <w:rFonts w:ascii="Calibri" w:hAnsi="Calibri" w:cs="Calibri"/>
          </w:rPr>
          <w:t>ight influence the responses</w:t>
        </w:r>
      </w:ins>
      <w:r w:rsidRPr="00985F75">
        <w:rPr>
          <w:rFonts w:ascii="Calibri" w:hAnsi="Calibri" w:cs="Calibri"/>
          <w:rPrChange w:id="1249" w:author="Karina J Nielsen" w:date="2012-03-11T16:30:00Z">
            <w:rPr/>
          </w:rPrChange>
        </w:rPr>
        <w:t>.</w:t>
      </w:r>
      <w:ins w:id="1250" w:author="Karina J Nielsen" w:date="2012-03-11T23:56:00Z">
        <w:r w:rsidR="00A66912" w:rsidRPr="00985F75">
          <w:rPr>
            <w:rFonts w:ascii="Calibri" w:hAnsi="Calibri" w:cs="Calibri"/>
          </w:rPr>
          <w:t xml:space="preserve">  </w:t>
        </w:r>
      </w:ins>
      <w:ins w:id="1251" w:author="Karina J Nielsen" w:date="2012-03-11T23:57:00Z">
        <w:r w:rsidR="00A66912" w:rsidRPr="00985F75">
          <w:rPr>
            <w:rFonts w:ascii="Calibri" w:hAnsi="Calibri" w:cs="Calibri"/>
          </w:rPr>
          <w:t>These two factors were important to examine b</w:t>
        </w:r>
      </w:ins>
      <w:ins w:id="1252" w:author="Karina J Nielsen" w:date="2012-03-11T23:56:00Z">
        <w:r w:rsidR="00A66912" w:rsidRPr="00985F75">
          <w:rPr>
            <w:rFonts w:ascii="Calibri" w:hAnsi="Calibri" w:cs="Calibri"/>
          </w:rPr>
          <w:t xml:space="preserve">ecause prior work has shown strong variation in growth and other individual metrics of ecological performance along tidal </w:t>
        </w:r>
      </w:ins>
      <w:ins w:id="1253" w:author="Karina J Nielsen" w:date="2012-03-12T00:07:00Z">
        <w:r w:rsidR="00415A73" w:rsidRPr="00985F75">
          <w:rPr>
            <w:rFonts w:ascii="Calibri" w:hAnsi="Calibri" w:cs="Calibri"/>
          </w:rPr>
          <w:t xml:space="preserve">height </w:t>
        </w:r>
      </w:ins>
      <w:ins w:id="1254" w:author="Karina J Nielsen" w:date="2012-03-12T00:06:00Z">
        <w:r w:rsidR="00415A73" w:rsidRPr="00985F75">
          <w:rPr>
            <w:rFonts w:ascii="Calibri" w:hAnsi="Calibri" w:cs="Calibri"/>
          </w:rPr>
          <w:t xml:space="preserve">and wave exposure </w:t>
        </w:r>
      </w:ins>
      <w:ins w:id="1255" w:author="Karina J Nielsen" w:date="2012-03-11T23:56:00Z">
        <w:r w:rsidR="00A66912" w:rsidRPr="00985F75">
          <w:rPr>
            <w:rFonts w:ascii="Calibri" w:hAnsi="Calibri" w:cs="Calibri"/>
          </w:rPr>
          <w:t>gradients</w:t>
        </w:r>
      </w:ins>
      <w:ins w:id="1256" w:author="Karina J Nielsen" w:date="2012-03-11T23:57:00Z">
        <w:r w:rsidR="00A66912" w:rsidRPr="00985F75">
          <w:rPr>
            <w:rFonts w:ascii="Calibri" w:hAnsi="Calibri" w:cs="Calibri"/>
          </w:rPr>
          <w:t xml:space="preserve"> and </w:t>
        </w:r>
      </w:ins>
      <w:ins w:id="1257" w:author="Karina J Nielsen" w:date="2012-03-12T00:07:00Z">
        <w:r w:rsidR="00415A73" w:rsidRPr="00985F75">
          <w:rPr>
            <w:rFonts w:ascii="Calibri" w:hAnsi="Calibri" w:cs="Calibri"/>
          </w:rPr>
          <w:t xml:space="preserve">to test the </w:t>
        </w:r>
      </w:ins>
      <w:ins w:id="1258" w:author="Karina J Nielsen" w:date="2012-03-12T00:08:00Z">
        <w:r w:rsidR="00415A73" w:rsidRPr="00985F75">
          <w:rPr>
            <w:rFonts w:ascii="Calibri" w:hAnsi="Calibri" w:cs="Calibri"/>
          </w:rPr>
          <w:t>assumption that t</w:t>
        </w:r>
      </w:ins>
      <w:ins w:id="1259" w:author="Karina J Nielsen" w:date="2012-03-11T23:59:00Z">
        <w:r w:rsidR="00A66912" w:rsidRPr="00985F75">
          <w:rPr>
            <w:rFonts w:ascii="Calibri" w:hAnsi="Calibri" w:cs="Calibri"/>
          </w:rPr>
          <w:t xml:space="preserve">he dynamics of </w:t>
        </w:r>
      </w:ins>
      <w:ins w:id="1260" w:author="Karina J Nielsen" w:date="2012-03-11T23:58:00Z">
        <w:r w:rsidR="00A66912" w:rsidRPr="00985F75">
          <w:rPr>
            <w:rFonts w:ascii="Calibri" w:hAnsi="Calibri" w:cs="Calibri"/>
          </w:rPr>
          <w:t>our population</w:t>
        </w:r>
      </w:ins>
      <w:ins w:id="1261" w:author="Karina J Nielsen" w:date="2012-03-11T23:59:00Z">
        <w:r w:rsidR="00A66912" w:rsidRPr="00985F75">
          <w:rPr>
            <w:rFonts w:ascii="Calibri" w:hAnsi="Calibri" w:cs="Calibri"/>
          </w:rPr>
          <w:t>s</w:t>
        </w:r>
      </w:ins>
      <w:ins w:id="1262" w:author="Karina J Nielsen" w:date="2012-03-11T23:58:00Z">
        <w:r w:rsidR="00A66912" w:rsidRPr="00985F75">
          <w:rPr>
            <w:rFonts w:ascii="Calibri" w:hAnsi="Calibri" w:cs="Calibri"/>
          </w:rPr>
          <w:t xml:space="preserve"> were independent of other nearby po</w:t>
        </w:r>
      </w:ins>
      <w:ins w:id="1263" w:author="Karina J Nielsen" w:date="2012-03-11T23:59:00Z">
        <w:r w:rsidR="00A66912" w:rsidRPr="00985F75">
          <w:rPr>
            <w:rFonts w:ascii="Calibri" w:hAnsi="Calibri" w:cs="Calibri"/>
          </w:rPr>
          <w:t>p</w:t>
        </w:r>
      </w:ins>
      <w:ins w:id="1264" w:author="Karina J Nielsen" w:date="2012-03-11T23:58:00Z">
        <w:r w:rsidR="00A66912" w:rsidRPr="00985F75">
          <w:rPr>
            <w:rFonts w:ascii="Calibri" w:hAnsi="Calibri" w:cs="Calibri"/>
          </w:rPr>
          <w:t>ulations</w:t>
        </w:r>
      </w:ins>
      <w:ins w:id="1265" w:author="Karina J Nielsen" w:date="2012-03-11T23:59:00Z">
        <w:r w:rsidR="00A66912" w:rsidRPr="00985F75">
          <w:rPr>
            <w:rFonts w:ascii="Calibri" w:hAnsi="Calibri" w:cs="Calibri"/>
          </w:rPr>
          <w:t xml:space="preserve"> due to the distance separating them</w:t>
        </w:r>
      </w:ins>
      <w:ins w:id="1266" w:author="Karina J Nielsen" w:date="2012-03-26T17:35:00Z">
        <w:r w:rsidR="000B53BA" w:rsidRPr="00985F75">
          <w:rPr>
            <w:rFonts w:ascii="Calibri" w:hAnsi="Calibri" w:cs="Calibri"/>
          </w:rPr>
          <w:t xml:space="preserve"> (as assumed)</w:t>
        </w:r>
      </w:ins>
      <w:ins w:id="1267" w:author="Karina J Nielsen" w:date="2012-03-11T23:59:00Z">
        <w:r w:rsidR="00A66912" w:rsidRPr="00985F75">
          <w:rPr>
            <w:rFonts w:ascii="Calibri" w:hAnsi="Calibri" w:cs="Calibri"/>
          </w:rPr>
          <w:t xml:space="preserve">. </w:t>
        </w:r>
      </w:ins>
      <w:del w:id="1268" w:author="Karina J Nielsen" w:date="2012-03-11T23:59:00Z">
        <w:r w:rsidRPr="00985F75" w:rsidDel="00A66912">
          <w:rPr>
            <w:rFonts w:ascii="Calibri" w:hAnsi="Calibri" w:cs="Calibri"/>
            <w:rPrChange w:id="1269" w:author="Karina J Nielsen" w:date="2012-03-11T16:30:00Z">
              <w:rPr/>
            </w:rPrChange>
          </w:rPr>
          <w:delText xml:space="preserve">  </w:delText>
        </w:r>
      </w:del>
      <w:ins w:id="1270" w:author="Karina J Nielsen" w:date="2012-03-12T00:00:00Z">
        <w:r w:rsidR="00A66912" w:rsidRPr="00985F75">
          <w:rPr>
            <w:rFonts w:ascii="Calibri" w:hAnsi="Calibri" w:cs="Calibri"/>
          </w:rPr>
          <w:t>Neither of these</w:t>
        </w:r>
      </w:ins>
      <w:del w:id="1271" w:author="Karina J Nielsen" w:date="2012-02-05T21:01:00Z">
        <w:r w:rsidRPr="00985F75" w:rsidDel="00703827">
          <w:rPr>
            <w:rFonts w:ascii="Calibri" w:hAnsi="Calibri" w:cs="Calibri"/>
            <w:rPrChange w:id="1272" w:author="Karina J Nielsen" w:date="2012-03-11T16:30:00Z">
              <w:rPr/>
            </w:rPrChange>
          </w:rPr>
          <w:delText>T</w:delText>
        </w:r>
      </w:del>
      <w:del w:id="1273" w:author="Karina J Nielsen" w:date="2012-03-12T00:00:00Z">
        <w:r w:rsidRPr="00985F75" w:rsidDel="00A66912">
          <w:rPr>
            <w:rFonts w:ascii="Calibri" w:hAnsi="Calibri" w:cs="Calibri"/>
            <w:rPrChange w:id="1274" w:author="Karina J Nielsen" w:date="2012-03-11T16:30:00Z">
              <w:rPr/>
            </w:rPrChange>
          </w:rPr>
          <w:delText>hese</w:delText>
        </w:r>
      </w:del>
      <w:r w:rsidRPr="00985F75">
        <w:rPr>
          <w:rFonts w:ascii="Calibri" w:hAnsi="Calibri" w:cs="Calibri"/>
          <w:rPrChange w:id="1275" w:author="Karina J Nielsen" w:date="2012-03-11T16:30:00Z">
            <w:rPr/>
          </w:rPrChange>
        </w:rPr>
        <w:t xml:space="preserve"> </w:t>
      </w:r>
      <w:ins w:id="1276" w:author="Karina J Nielsen" w:date="2012-02-05T21:01:00Z">
        <w:r w:rsidR="00703827" w:rsidRPr="00985F75">
          <w:rPr>
            <w:rFonts w:ascii="Calibri" w:hAnsi="Calibri" w:cs="Calibri"/>
            <w:rPrChange w:id="1277" w:author="Karina J Nielsen" w:date="2012-03-11T16:30:00Z">
              <w:rPr/>
            </w:rPrChange>
          </w:rPr>
          <w:t>covari</w:t>
        </w:r>
      </w:ins>
      <w:ins w:id="1278" w:author="Karina J Nielsen" w:date="2012-02-05T21:02:00Z">
        <w:r w:rsidR="00703827" w:rsidRPr="00985F75">
          <w:rPr>
            <w:rFonts w:ascii="Calibri" w:hAnsi="Calibri" w:cs="Calibri"/>
            <w:rPrChange w:id="1279" w:author="Karina J Nielsen" w:date="2012-03-11T16:30:00Z">
              <w:rPr/>
            </w:rPrChange>
          </w:rPr>
          <w:t>a</w:t>
        </w:r>
      </w:ins>
      <w:ins w:id="1280" w:author="Karina J Nielsen" w:date="2012-02-05T21:01:00Z">
        <w:r w:rsidR="00703827" w:rsidRPr="00985F75">
          <w:rPr>
            <w:rFonts w:ascii="Calibri" w:hAnsi="Calibri" w:cs="Calibri"/>
            <w:rPrChange w:id="1281" w:author="Karina J Nielsen" w:date="2012-03-11T16:30:00Z">
              <w:rPr/>
            </w:rPrChange>
          </w:rPr>
          <w:t xml:space="preserve">tes </w:t>
        </w:r>
      </w:ins>
      <w:r w:rsidRPr="00985F75">
        <w:rPr>
          <w:rFonts w:ascii="Calibri" w:hAnsi="Calibri" w:cs="Calibri"/>
          <w:rPrChange w:id="1282" w:author="Karina J Nielsen" w:date="2012-03-11T16:30:00Z">
            <w:rPr/>
          </w:rPrChange>
        </w:rPr>
        <w:t xml:space="preserve">were </w:t>
      </w:r>
      <w:del w:id="1283" w:author="Karina J Nielsen" w:date="2012-03-12T00:00:00Z">
        <w:r w:rsidRPr="00985F75" w:rsidDel="00A66912">
          <w:rPr>
            <w:rFonts w:ascii="Calibri" w:hAnsi="Calibri" w:cs="Calibri"/>
            <w:rPrChange w:id="1284" w:author="Karina J Nielsen" w:date="2012-03-11T16:30:00Z">
              <w:rPr/>
            </w:rPrChange>
          </w:rPr>
          <w:delText xml:space="preserve">not </w:delText>
        </w:r>
      </w:del>
      <w:ins w:id="1285" w:author="Karina J Nielsen" w:date="2012-02-05T21:03:00Z">
        <w:r w:rsidR="00703827" w:rsidRPr="00985F75">
          <w:rPr>
            <w:rFonts w:ascii="Calibri" w:hAnsi="Calibri" w:cs="Calibri"/>
            <w:rPrChange w:id="1286" w:author="Karina J Nielsen" w:date="2012-03-11T16:30:00Z">
              <w:rPr/>
            </w:rPrChange>
          </w:rPr>
          <w:t xml:space="preserve">statistically </w:t>
        </w:r>
      </w:ins>
      <w:r w:rsidRPr="00985F75">
        <w:rPr>
          <w:rFonts w:ascii="Calibri" w:hAnsi="Calibri" w:cs="Calibri"/>
          <w:rPrChange w:id="1287" w:author="Karina J Nielsen" w:date="2012-03-11T16:30:00Z">
            <w:rPr/>
          </w:rPrChange>
        </w:rPr>
        <w:t>significant</w:t>
      </w:r>
      <w:ins w:id="1288" w:author="Karina J Nielsen" w:date="2012-03-11T16:49:00Z">
        <w:r w:rsidR="0079054C" w:rsidRPr="00985F75">
          <w:rPr>
            <w:rFonts w:ascii="Calibri" w:hAnsi="Calibri" w:cs="Calibri"/>
          </w:rPr>
          <w:t>,</w:t>
        </w:r>
      </w:ins>
      <w:ins w:id="1289" w:author="Karina J Nielsen" w:date="2012-03-12T00:00:00Z">
        <w:r w:rsidR="00A66912" w:rsidRPr="00985F75">
          <w:rPr>
            <w:rFonts w:ascii="Calibri" w:hAnsi="Calibri" w:cs="Calibri"/>
          </w:rPr>
          <w:t xml:space="preserve"> and</w:t>
        </w:r>
      </w:ins>
      <w:ins w:id="1290" w:author="Karina J Nielsen" w:date="2012-03-11T16:49:00Z">
        <w:r w:rsidR="0079054C" w:rsidRPr="00985F75">
          <w:rPr>
            <w:rFonts w:ascii="Calibri" w:hAnsi="Calibri" w:cs="Calibri"/>
          </w:rPr>
          <w:t xml:space="preserve"> </w:t>
        </w:r>
      </w:ins>
      <w:del w:id="1291" w:author="Karina J Nielsen" w:date="2012-03-11T16:49:00Z">
        <w:r w:rsidRPr="00985F75" w:rsidDel="0079054C">
          <w:rPr>
            <w:rFonts w:ascii="Calibri" w:hAnsi="Calibri" w:cs="Calibri"/>
            <w:rPrChange w:id="1292" w:author="Karina J Nielsen" w:date="2012-03-11T16:30:00Z">
              <w:rPr/>
            </w:rPrChange>
          </w:rPr>
          <w:delText xml:space="preserve"> and </w:delText>
        </w:r>
      </w:del>
      <w:ins w:id="1293" w:author="Karina J Nielsen" w:date="2012-02-05T21:03:00Z">
        <w:r w:rsidR="00703827" w:rsidRPr="00985F75">
          <w:rPr>
            <w:rFonts w:ascii="Calibri" w:hAnsi="Calibri" w:cs="Calibri"/>
            <w:rPrChange w:id="1294" w:author="Karina J Nielsen" w:date="2012-03-11T16:30:00Z">
              <w:rPr/>
            </w:rPrChange>
          </w:rPr>
          <w:t xml:space="preserve">thus </w:t>
        </w:r>
      </w:ins>
      <w:ins w:id="1295" w:author="Karina J Nielsen" w:date="2012-03-11T16:49:00Z">
        <w:r w:rsidR="0079054C" w:rsidRPr="00985F75">
          <w:rPr>
            <w:rFonts w:ascii="Calibri" w:hAnsi="Calibri" w:cs="Calibri"/>
          </w:rPr>
          <w:t xml:space="preserve">they </w:t>
        </w:r>
      </w:ins>
      <w:r w:rsidRPr="00985F75">
        <w:rPr>
          <w:rFonts w:ascii="Calibri" w:hAnsi="Calibri" w:cs="Calibri"/>
          <w:rPrChange w:id="1296" w:author="Karina J Nielsen" w:date="2012-03-11T16:30:00Z">
            <w:rPr/>
          </w:rPrChange>
        </w:rPr>
        <w:t>were</w:t>
      </w:r>
      <w:ins w:id="1297" w:author="Karina J Nielsen" w:date="2012-03-11T16:49:00Z">
        <w:r w:rsidR="0079054C" w:rsidRPr="00985F75">
          <w:rPr>
            <w:rFonts w:ascii="Calibri" w:hAnsi="Calibri" w:cs="Calibri"/>
          </w:rPr>
          <w:t xml:space="preserve"> not included in final </w:t>
        </w:r>
      </w:ins>
      <w:del w:id="1298" w:author="Karina J Nielsen" w:date="2012-03-11T16:49:00Z">
        <w:r w:rsidRPr="00985F75" w:rsidDel="0079054C">
          <w:rPr>
            <w:rFonts w:ascii="Calibri" w:hAnsi="Calibri" w:cs="Calibri"/>
            <w:rPrChange w:id="1299" w:author="Karina J Nielsen" w:date="2012-03-11T16:30:00Z">
              <w:rPr/>
            </w:rPrChange>
          </w:rPr>
          <w:delText xml:space="preserve"> removed from the </w:delText>
        </w:r>
      </w:del>
      <w:r w:rsidRPr="00985F75">
        <w:rPr>
          <w:rFonts w:ascii="Calibri" w:hAnsi="Calibri" w:cs="Calibri"/>
          <w:rPrChange w:id="1300" w:author="Karina J Nielsen" w:date="2012-03-11T16:30:00Z">
            <w:rPr/>
          </w:rPrChange>
        </w:rPr>
        <w:t>model</w:t>
      </w:r>
      <w:ins w:id="1301" w:author="Karina J Nielsen" w:date="2012-03-11T16:50:00Z">
        <w:r w:rsidR="0079054C" w:rsidRPr="00985F75">
          <w:rPr>
            <w:rFonts w:ascii="Calibri" w:hAnsi="Calibri" w:cs="Calibri"/>
          </w:rPr>
          <w:t>s</w:t>
        </w:r>
      </w:ins>
      <w:r w:rsidRPr="00985F75">
        <w:rPr>
          <w:rFonts w:ascii="Calibri" w:hAnsi="Calibri" w:cs="Calibri"/>
          <w:rPrChange w:id="1302" w:author="Karina J Nielsen" w:date="2012-03-11T16:30:00Z">
            <w:rPr/>
          </w:rPrChange>
        </w:rPr>
        <w:t xml:space="preserve">.  </w:t>
      </w:r>
      <w:del w:id="1303" w:author="Karina J Nielsen" w:date="2012-03-12T00:00:00Z">
        <w:r w:rsidRPr="00985F75" w:rsidDel="00A66912">
          <w:rPr>
            <w:rFonts w:ascii="Calibri" w:hAnsi="Calibri" w:cs="Calibri"/>
            <w:rPrChange w:id="1304" w:author="Karina J Nielsen" w:date="2012-03-11T16:30:00Z">
              <w:rPr/>
            </w:rPrChange>
          </w:rPr>
          <w:delText xml:space="preserve">The response variable was the difference between population size in June and August of the previous year (June 2008-August 2007 and June 2009-August 2008).  </w:delText>
        </w:r>
      </w:del>
      <w:del w:id="1305" w:author="Karina J Nielsen" w:date="2012-03-12T00:01:00Z">
        <w:r w:rsidRPr="00985F75" w:rsidDel="00A66912">
          <w:rPr>
            <w:rFonts w:ascii="Calibri" w:hAnsi="Calibri" w:cs="Calibri"/>
            <w:rPrChange w:id="1306" w:author="Karina J Nielsen" w:date="2012-03-11T16:30:00Z">
              <w:rPr/>
            </w:rPrChange>
          </w:rPr>
          <w:delText xml:space="preserve">August is when the sporophytes are becoming mature and releasing spores and June is when </w:delText>
        </w:r>
      </w:del>
      <w:del w:id="1307" w:author="Karina J Nielsen" w:date="2012-02-05T21:05:00Z">
        <w:r w:rsidRPr="00985F75" w:rsidDel="00703827">
          <w:rPr>
            <w:rFonts w:ascii="Calibri" w:hAnsi="Calibri" w:cs="Calibri"/>
            <w:rPrChange w:id="1308" w:author="Karina J Nielsen" w:date="2012-03-11T16:30:00Z">
              <w:rPr/>
            </w:rPrChange>
          </w:rPr>
          <w:delText xml:space="preserve">the </w:delText>
        </w:r>
      </w:del>
      <w:del w:id="1309" w:author="Karina J Nielsen" w:date="2012-02-05T21:04:00Z">
        <w:r w:rsidRPr="00985F75" w:rsidDel="00703827">
          <w:rPr>
            <w:rFonts w:ascii="Calibri" w:hAnsi="Calibri" w:cs="Calibri"/>
            <w:rPrChange w:id="1310" w:author="Karina J Nielsen" w:date="2012-03-11T16:30:00Z">
              <w:rPr/>
            </w:rPrChange>
          </w:rPr>
          <w:delText xml:space="preserve">maximum individuals appear </w:delText>
        </w:r>
      </w:del>
      <w:del w:id="1311" w:author="Karina J Nielsen" w:date="2012-02-05T21:05:00Z">
        <w:r w:rsidRPr="00985F75" w:rsidDel="00703827">
          <w:rPr>
            <w:rFonts w:ascii="Calibri" w:hAnsi="Calibri" w:cs="Calibri"/>
            <w:rPrChange w:id="1312" w:author="Karina J Nielsen" w:date="2012-03-11T16:30:00Z">
              <w:rPr/>
            </w:rPrChange>
          </w:rPr>
          <w:delText xml:space="preserve">in the </w:delText>
        </w:r>
      </w:del>
      <w:del w:id="1313" w:author="Karina J Nielsen" w:date="2012-02-05T21:04:00Z">
        <w:r w:rsidRPr="00985F75" w:rsidDel="00703827">
          <w:rPr>
            <w:rFonts w:ascii="Calibri" w:hAnsi="Calibri" w:cs="Calibri"/>
            <w:rPrChange w:id="1314" w:author="Karina J Nielsen" w:date="2012-03-11T16:30:00Z">
              <w:rPr/>
            </w:rPrChange>
          </w:rPr>
          <w:delText xml:space="preserve">recruited </w:delText>
        </w:r>
      </w:del>
      <w:del w:id="1315" w:author="Karina J Nielsen" w:date="2012-02-05T21:05:00Z">
        <w:r w:rsidRPr="00985F75" w:rsidDel="00703827">
          <w:rPr>
            <w:rFonts w:ascii="Calibri" w:hAnsi="Calibri" w:cs="Calibri"/>
            <w:rPrChange w:id="1316" w:author="Karina J Nielsen" w:date="2012-03-11T16:30:00Z">
              <w:rPr/>
            </w:rPrChange>
          </w:rPr>
          <w:delText>population.</w:delText>
        </w:r>
      </w:del>
      <w:del w:id="1317" w:author="Karina J Nielsen" w:date="2012-03-12T00:01:00Z">
        <w:r w:rsidRPr="00985F75" w:rsidDel="00A66912">
          <w:rPr>
            <w:rFonts w:ascii="Calibri" w:hAnsi="Calibri" w:cs="Calibri"/>
            <w:rPrChange w:id="1318" w:author="Karina J Nielsen" w:date="2012-03-11T16:30:00Z">
              <w:rPr/>
            </w:rPrChange>
          </w:rPr>
          <w:delText xml:space="preserve"> </w:delText>
        </w:r>
      </w:del>
    </w:p>
    <w:p w14:paraId="2A28B3C2" w14:textId="77777777" w:rsidR="001A0878" w:rsidRPr="00985F75" w:rsidRDefault="001A0878" w:rsidP="00985F75">
      <w:pPr>
        <w:pStyle w:val="BodyTextIndent"/>
        <w:spacing w:line="480" w:lineRule="auto"/>
        <w:rPr>
          <w:rFonts w:ascii="Calibri" w:hAnsi="Calibri" w:cs="Calibri"/>
          <w:rPrChange w:id="1319" w:author="Karina J Nielsen" w:date="2012-03-11T16:30:00Z">
            <w:rPr/>
          </w:rPrChange>
        </w:rPr>
      </w:pPr>
      <w:r w:rsidRPr="00985F75">
        <w:rPr>
          <w:rFonts w:ascii="Calibri" w:hAnsi="Calibri" w:cs="Calibri"/>
          <w:rPrChange w:id="1320" w:author="Karina J Nielsen" w:date="2012-03-11T16:30:00Z">
            <w:rPr/>
          </w:rPrChange>
        </w:rPr>
        <w:t>I analyzed the effect of treatment and year on stipe height and diameter</w:t>
      </w:r>
      <w:ins w:id="1321" w:author="Karina J Nielsen" w:date="2012-03-12T00:09:00Z">
        <w:r w:rsidR="00415A73" w:rsidRPr="00985F75">
          <w:rPr>
            <w:rFonts w:ascii="Calibri" w:hAnsi="Calibri" w:cs="Calibri"/>
          </w:rPr>
          <w:t xml:space="preserve"> </w:t>
        </w:r>
      </w:ins>
      <w:ins w:id="1322" w:author="Karina J Nielsen" w:date="2012-03-26T17:35:00Z">
        <w:r w:rsidR="000B53BA" w:rsidRPr="00985F75">
          <w:rPr>
            <w:rFonts w:ascii="Calibri" w:hAnsi="Calibri" w:cs="Calibri"/>
          </w:rPr>
          <w:t xml:space="preserve">as well as </w:t>
        </w:r>
      </w:ins>
      <w:ins w:id="1323" w:author="Karina J Nielsen" w:date="2012-03-12T00:09:00Z">
        <w:r w:rsidR="00415A73" w:rsidRPr="00985F75">
          <w:rPr>
            <w:rFonts w:ascii="Calibri" w:hAnsi="Calibri" w:cs="Calibri"/>
          </w:rPr>
          <w:t>reproductive status</w:t>
        </w:r>
      </w:ins>
      <w:r w:rsidRPr="00985F75">
        <w:rPr>
          <w:rFonts w:ascii="Calibri" w:hAnsi="Calibri" w:cs="Calibri"/>
          <w:rPrChange w:id="1324" w:author="Karina J Nielsen" w:date="2012-03-11T16:30:00Z">
            <w:rPr/>
          </w:rPrChange>
        </w:rPr>
        <w:t xml:space="preserve"> on </w:t>
      </w:r>
      <w:ins w:id="1325" w:author="Karina J Nielsen" w:date="2012-03-12T00:10:00Z">
        <w:r w:rsidR="00415A73" w:rsidRPr="00985F75">
          <w:rPr>
            <w:rFonts w:ascii="Calibri" w:hAnsi="Calibri" w:cs="Calibri"/>
          </w:rPr>
          <w:t xml:space="preserve">data collected in </w:t>
        </w:r>
      </w:ins>
      <w:r w:rsidRPr="00985F75">
        <w:rPr>
          <w:rFonts w:ascii="Calibri" w:hAnsi="Calibri" w:cs="Calibri"/>
          <w:rPrChange w:id="1326" w:author="Karina J Nielsen" w:date="2012-03-11T16:30:00Z">
            <w:rPr/>
          </w:rPrChange>
        </w:rPr>
        <w:t>August</w:t>
      </w:r>
      <w:del w:id="1327" w:author="Karina J Nielsen" w:date="2012-03-12T00:10:00Z">
        <w:r w:rsidRPr="00985F75" w:rsidDel="00415A73">
          <w:rPr>
            <w:rFonts w:ascii="Calibri" w:hAnsi="Calibri" w:cs="Calibri"/>
            <w:rPrChange w:id="1328" w:author="Karina J Nielsen" w:date="2012-03-11T16:30:00Z">
              <w:rPr/>
            </w:rPrChange>
          </w:rPr>
          <w:delText xml:space="preserve"> data</w:delText>
        </w:r>
      </w:del>
      <w:r w:rsidRPr="00985F75">
        <w:rPr>
          <w:rFonts w:ascii="Calibri" w:hAnsi="Calibri" w:cs="Calibri"/>
          <w:rPrChange w:id="1329" w:author="Karina J Nielsen" w:date="2012-03-11T16:30:00Z">
            <w:rPr/>
          </w:rPrChange>
        </w:rPr>
        <w:t xml:space="preserve"> </w:t>
      </w:r>
      <w:del w:id="1330" w:author="Karina J Nielsen" w:date="2012-02-05T21:05:00Z">
        <w:r w:rsidRPr="00985F75" w:rsidDel="00703827">
          <w:rPr>
            <w:rFonts w:ascii="Calibri" w:hAnsi="Calibri" w:cs="Calibri"/>
            <w:rPrChange w:id="1331" w:author="Karina J Nielsen" w:date="2012-03-11T16:30:00Z">
              <w:rPr/>
            </w:rPrChange>
          </w:rPr>
          <w:delText>(</w:delText>
        </w:r>
      </w:del>
      <w:r w:rsidRPr="00985F75">
        <w:rPr>
          <w:rFonts w:ascii="Calibri" w:hAnsi="Calibri" w:cs="Calibri"/>
          <w:rPrChange w:id="1332" w:author="Karina J Nielsen" w:date="2012-03-11T16:30:00Z">
            <w:rPr/>
          </w:rPrChange>
        </w:rPr>
        <w:t xml:space="preserve">after </w:t>
      </w:r>
      <w:ins w:id="1333" w:author="Karina J Nielsen" w:date="2012-02-05T21:05:00Z">
        <w:r w:rsidR="00703827" w:rsidRPr="00985F75">
          <w:rPr>
            <w:rFonts w:ascii="Calibri" w:hAnsi="Calibri" w:cs="Calibri"/>
            <w:rPrChange w:id="1334" w:author="Karina J Nielsen" w:date="2012-03-11T16:30:00Z">
              <w:rPr/>
            </w:rPrChange>
          </w:rPr>
          <w:t xml:space="preserve">all trimming </w:t>
        </w:r>
      </w:ins>
      <w:r w:rsidRPr="00985F75">
        <w:rPr>
          <w:rFonts w:ascii="Calibri" w:hAnsi="Calibri" w:cs="Calibri"/>
          <w:rPrChange w:id="1335" w:author="Karina J Nielsen" w:date="2012-03-11T16:30:00Z">
            <w:rPr/>
          </w:rPrChange>
        </w:rPr>
        <w:t>treatments had been applied</w:t>
      </w:r>
      <w:ins w:id="1336" w:author="Karina J Nielsen" w:date="2012-02-05T21:06:00Z">
        <w:r w:rsidR="00703827" w:rsidRPr="00985F75">
          <w:rPr>
            <w:rFonts w:ascii="Calibri" w:hAnsi="Calibri" w:cs="Calibri"/>
            <w:rPrChange w:id="1337" w:author="Karina J Nielsen" w:date="2012-03-11T16:30:00Z">
              <w:rPr/>
            </w:rPrChange>
          </w:rPr>
          <w:t xml:space="preserve"> for at least on</w:t>
        </w:r>
      </w:ins>
      <w:ins w:id="1338" w:author="Karina J Nielsen" w:date="2012-03-12T00:10:00Z">
        <w:r w:rsidR="00415A73" w:rsidRPr="00985F75">
          <w:rPr>
            <w:rFonts w:ascii="Calibri" w:hAnsi="Calibri" w:cs="Calibri"/>
          </w:rPr>
          <w:t>e</w:t>
        </w:r>
      </w:ins>
      <w:ins w:id="1339" w:author="Karina J Nielsen" w:date="2012-02-05T21:06:00Z">
        <w:r w:rsidR="00703827" w:rsidRPr="00985F75">
          <w:rPr>
            <w:rFonts w:ascii="Calibri" w:hAnsi="Calibri" w:cs="Calibri"/>
            <w:rPrChange w:id="1340" w:author="Karina J Nielsen" w:date="2012-03-11T16:30:00Z">
              <w:rPr/>
            </w:rPrChange>
          </w:rPr>
          <w:t xml:space="preserve"> month</w:t>
        </w:r>
      </w:ins>
      <w:del w:id="1341" w:author="Karina J Nielsen" w:date="2012-02-05T21:06:00Z">
        <w:r w:rsidRPr="00985F75" w:rsidDel="00703827">
          <w:rPr>
            <w:rFonts w:ascii="Calibri" w:hAnsi="Calibri" w:cs="Calibri"/>
            <w:rPrChange w:id="1342" w:author="Karina J Nielsen" w:date="2012-03-11T16:30:00Z">
              <w:rPr/>
            </w:rPrChange>
          </w:rPr>
          <w:delText>)</w:delText>
        </w:r>
      </w:del>
      <w:r w:rsidRPr="00985F75">
        <w:rPr>
          <w:rFonts w:ascii="Calibri" w:hAnsi="Calibri" w:cs="Calibri"/>
          <w:rPrChange w:id="1343" w:author="Karina J Nielsen" w:date="2012-03-11T16:30:00Z">
            <w:rPr/>
          </w:rPrChange>
        </w:rPr>
        <w:t xml:space="preserve">.  I analyzed </w:t>
      </w:r>
      <w:del w:id="1344" w:author="Karina J Nielsen" w:date="2012-03-12T00:12:00Z">
        <w:r w:rsidRPr="00985F75" w:rsidDel="002315CA">
          <w:rPr>
            <w:rFonts w:ascii="Calibri" w:hAnsi="Calibri" w:cs="Calibri"/>
            <w:rPrChange w:id="1345" w:author="Karina J Nielsen" w:date="2012-03-11T16:30:00Z">
              <w:rPr/>
            </w:rPrChange>
          </w:rPr>
          <w:delText xml:space="preserve">the </w:delText>
        </w:r>
      </w:del>
      <w:ins w:id="1346" w:author="Karina J Nielsen" w:date="2012-03-12T00:10:00Z">
        <w:r w:rsidR="00415A73" w:rsidRPr="00985F75">
          <w:rPr>
            <w:rFonts w:ascii="Calibri" w:hAnsi="Calibri" w:cs="Calibri"/>
          </w:rPr>
          <w:t xml:space="preserve">just the </w:t>
        </w:r>
      </w:ins>
      <w:r w:rsidRPr="00985F75">
        <w:rPr>
          <w:rFonts w:ascii="Calibri" w:hAnsi="Calibri" w:cs="Calibri"/>
          <w:rPrChange w:id="1347" w:author="Karina J Nielsen" w:date="2012-03-11T16:30:00Z">
            <w:rPr/>
          </w:rPrChange>
        </w:rPr>
        <w:t xml:space="preserve">effect of year on </w:t>
      </w:r>
      <w:ins w:id="1348" w:author="Karina J Nielsen" w:date="2012-03-12T00:10:00Z">
        <w:r w:rsidR="00415A73" w:rsidRPr="00985F75">
          <w:rPr>
            <w:rFonts w:ascii="Calibri" w:hAnsi="Calibri" w:cs="Calibri"/>
          </w:rPr>
          <w:t xml:space="preserve">data collected in </w:t>
        </w:r>
      </w:ins>
      <w:r w:rsidRPr="00985F75">
        <w:rPr>
          <w:rFonts w:ascii="Calibri" w:hAnsi="Calibri" w:cs="Calibri"/>
          <w:rPrChange w:id="1349" w:author="Karina J Nielsen" w:date="2012-03-11T16:30:00Z">
            <w:rPr/>
          </w:rPrChange>
        </w:rPr>
        <w:t xml:space="preserve">June </w:t>
      </w:r>
      <w:ins w:id="1350" w:author="Karina J Nielsen" w:date="2012-03-12T00:10:00Z">
        <w:r w:rsidR="00415A73" w:rsidRPr="00985F75">
          <w:rPr>
            <w:rFonts w:ascii="Calibri" w:hAnsi="Calibri" w:cs="Calibri"/>
          </w:rPr>
          <w:t>(</w:t>
        </w:r>
      </w:ins>
      <w:del w:id="1351" w:author="Karina J Nielsen" w:date="2012-03-12T00:10:00Z">
        <w:r w:rsidRPr="00985F75" w:rsidDel="00415A73">
          <w:rPr>
            <w:rFonts w:ascii="Calibri" w:hAnsi="Calibri" w:cs="Calibri"/>
            <w:rPrChange w:id="1352" w:author="Karina J Nielsen" w:date="2012-03-11T16:30:00Z">
              <w:rPr/>
            </w:rPrChange>
          </w:rPr>
          <w:delText xml:space="preserve">data </w:delText>
        </w:r>
      </w:del>
      <w:del w:id="1353" w:author="Karina J Nielsen" w:date="2012-02-05T21:06:00Z">
        <w:r w:rsidRPr="00985F75" w:rsidDel="00703827">
          <w:rPr>
            <w:rFonts w:ascii="Calibri" w:hAnsi="Calibri" w:cs="Calibri"/>
            <w:rPrChange w:id="1354" w:author="Karina J Nielsen" w:date="2012-03-11T16:30:00Z">
              <w:rPr/>
            </w:rPrChange>
          </w:rPr>
          <w:delText>(</w:delText>
        </w:r>
      </w:del>
      <w:r w:rsidRPr="00985F75">
        <w:rPr>
          <w:rFonts w:ascii="Calibri" w:hAnsi="Calibri" w:cs="Calibri"/>
          <w:rPrChange w:id="1355" w:author="Karina J Nielsen" w:date="2012-03-11T16:30:00Z">
            <w:rPr/>
          </w:rPrChange>
        </w:rPr>
        <w:t>before treatments were applied</w:t>
      </w:r>
      <w:ins w:id="1356" w:author="Karina J Nielsen" w:date="2012-03-12T00:11:00Z">
        <w:r w:rsidR="00415A73" w:rsidRPr="00985F75">
          <w:rPr>
            <w:rFonts w:ascii="Calibri" w:hAnsi="Calibri" w:cs="Calibri"/>
          </w:rPr>
          <w:t>)</w:t>
        </w:r>
      </w:ins>
      <w:ins w:id="1357" w:author="Karina J Nielsen" w:date="2012-02-05T21:07:00Z">
        <w:r w:rsidR="00703827" w:rsidRPr="00985F75">
          <w:rPr>
            <w:rFonts w:ascii="Calibri" w:hAnsi="Calibri" w:cs="Calibri"/>
            <w:rPrChange w:id="1358" w:author="Karina J Nielsen" w:date="2012-03-11T16:30:00Z">
              <w:rPr/>
            </w:rPrChange>
          </w:rPr>
          <w:t xml:space="preserve"> as an indication of how environmental conditions affected</w:t>
        </w:r>
      </w:ins>
      <w:ins w:id="1359" w:author="Karina J Nielsen" w:date="2012-02-05T21:08:00Z">
        <w:r w:rsidR="00703827" w:rsidRPr="00985F75">
          <w:rPr>
            <w:rFonts w:ascii="Calibri" w:hAnsi="Calibri" w:cs="Calibri"/>
            <w:rPrChange w:id="1360" w:author="Karina J Nielsen" w:date="2012-03-11T16:30:00Z">
              <w:rPr/>
            </w:rPrChange>
          </w:rPr>
          <w:t xml:space="preserve"> recruitment</w:t>
        </w:r>
      </w:ins>
      <w:ins w:id="1361" w:author="Karina J Nielsen" w:date="2012-03-12T00:09:00Z">
        <w:r w:rsidR="00415A73" w:rsidRPr="00985F75">
          <w:rPr>
            <w:rFonts w:ascii="Calibri" w:hAnsi="Calibri" w:cs="Calibri"/>
          </w:rPr>
          <w:t xml:space="preserve"> and juvenile growth</w:t>
        </w:r>
      </w:ins>
      <w:del w:id="1362" w:author="Karina J Nielsen" w:date="2012-02-05T21:06:00Z">
        <w:r w:rsidRPr="00985F75" w:rsidDel="00703827">
          <w:rPr>
            <w:rFonts w:ascii="Calibri" w:hAnsi="Calibri" w:cs="Calibri"/>
            <w:rPrChange w:id="1363" w:author="Karina J Nielsen" w:date="2012-03-11T16:30:00Z">
              <w:rPr/>
            </w:rPrChange>
          </w:rPr>
          <w:delText>)</w:delText>
        </w:r>
      </w:del>
      <w:r w:rsidRPr="00985F75">
        <w:rPr>
          <w:rFonts w:ascii="Calibri" w:hAnsi="Calibri" w:cs="Calibri"/>
          <w:rPrChange w:id="1364" w:author="Karina J Nielsen" w:date="2012-03-11T16:30:00Z">
            <w:rPr/>
          </w:rPrChange>
        </w:rPr>
        <w:t xml:space="preserve">. </w:t>
      </w:r>
      <w:ins w:id="1365" w:author="Karina J Nielsen" w:date="2012-03-26T17:36:00Z">
        <w:r w:rsidR="000B53BA" w:rsidRPr="00985F75">
          <w:rPr>
            <w:rFonts w:ascii="Calibri" w:hAnsi="Calibri" w:cs="Calibri"/>
          </w:rPr>
          <w:t xml:space="preserve"> As a test of the assumption that there were no effects of treatment before they were </w:t>
        </w:r>
        <w:proofErr w:type="gramStart"/>
        <w:r w:rsidR="000B53BA" w:rsidRPr="00985F75">
          <w:rPr>
            <w:rFonts w:ascii="Calibri" w:hAnsi="Calibri" w:cs="Calibri"/>
          </w:rPr>
          <w:t>applied</w:t>
        </w:r>
        <w:proofErr w:type="gramEnd"/>
        <w:r w:rsidR="000B53BA" w:rsidRPr="00985F75">
          <w:rPr>
            <w:rFonts w:ascii="Calibri" w:hAnsi="Calibri" w:cs="Calibri"/>
          </w:rPr>
          <w:t xml:space="preserve"> I </w:t>
        </w:r>
      </w:ins>
      <w:ins w:id="1366" w:author="Karina J Nielsen" w:date="2012-03-26T17:37:00Z">
        <w:r w:rsidR="000B53BA" w:rsidRPr="00985F75">
          <w:rPr>
            <w:rFonts w:ascii="Calibri" w:hAnsi="Calibri" w:cs="Calibri"/>
          </w:rPr>
          <w:t xml:space="preserve">included treatment in the </w:t>
        </w:r>
      </w:ins>
      <w:ins w:id="1367" w:author="Karina J Nielsen" w:date="2012-03-26T17:38:00Z">
        <w:r w:rsidR="000B53BA" w:rsidRPr="00985F75">
          <w:rPr>
            <w:rFonts w:ascii="Calibri" w:hAnsi="Calibri" w:cs="Calibri"/>
          </w:rPr>
          <w:lastRenderedPageBreak/>
          <w:t xml:space="preserve">June </w:t>
        </w:r>
      </w:ins>
      <w:ins w:id="1368" w:author="Karina J Nielsen" w:date="2012-03-26T17:37:00Z">
        <w:r w:rsidR="000B53BA" w:rsidRPr="00985F75">
          <w:rPr>
            <w:rFonts w:ascii="Calibri" w:hAnsi="Calibri" w:cs="Calibri"/>
          </w:rPr>
          <w:t xml:space="preserve">models, but </w:t>
        </w:r>
      </w:ins>
      <w:ins w:id="1369" w:author="Karina J Nielsen" w:date="2012-03-26T17:38:00Z">
        <w:r w:rsidR="000B53BA" w:rsidRPr="00985F75">
          <w:rPr>
            <w:rFonts w:ascii="Calibri" w:hAnsi="Calibri" w:cs="Calibri"/>
          </w:rPr>
          <w:t xml:space="preserve">(as expected) </w:t>
        </w:r>
      </w:ins>
      <w:ins w:id="1370" w:author="Karina J Nielsen" w:date="2012-03-26T17:37:00Z">
        <w:r w:rsidR="000B53BA" w:rsidRPr="00985F75">
          <w:rPr>
            <w:rFonts w:ascii="Calibri" w:hAnsi="Calibri" w:cs="Calibri"/>
          </w:rPr>
          <w:t>this factor was n</w:t>
        </w:r>
      </w:ins>
      <w:ins w:id="1371" w:author="Karina J Nielsen" w:date="2012-03-26T17:38:00Z">
        <w:r w:rsidR="000B53BA" w:rsidRPr="00985F75">
          <w:rPr>
            <w:rFonts w:ascii="Calibri" w:hAnsi="Calibri" w:cs="Calibri"/>
          </w:rPr>
          <w:t>ot</w:t>
        </w:r>
      </w:ins>
      <w:ins w:id="1372" w:author="Karina J Nielsen" w:date="2012-03-26T17:37:00Z">
        <w:r w:rsidR="000B53BA" w:rsidRPr="00985F75">
          <w:rPr>
            <w:rFonts w:ascii="Calibri" w:hAnsi="Calibri" w:cs="Calibri"/>
          </w:rPr>
          <w:t xml:space="preserve"> </w:t>
        </w:r>
      </w:ins>
      <w:ins w:id="1373" w:author="Karina J Nielsen" w:date="2012-03-26T17:38:00Z">
        <w:r w:rsidR="000B53BA" w:rsidRPr="00985F75">
          <w:rPr>
            <w:rFonts w:ascii="Calibri" w:hAnsi="Calibri" w:cs="Calibri"/>
          </w:rPr>
          <w:t xml:space="preserve">statistically </w:t>
        </w:r>
      </w:ins>
      <w:ins w:id="1374" w:author="Karina J Nielsen" w:date="2012-03-26T17:37:00Z">
        <w:r w:rsidR="000B53BA" w:rsidRPr="00985F75">
          <w:rPr>
            <w:rFonts w:ascii="Calibri" w:hAnsi="Calibri" w:cs="Calibri"/>
          </w:rPr>
          <w:t>significant</w:t>
        </w:r>
      </w:ins>
      <w:ins w:id="1375" w:author="Karina J Nielsen" w:date="2012-03-26T17:38:00Z">
        <w:r w:rsidR="000B53BA" w:rsidRPr="00985F75">
          <w:rPr>
            <w:rFonts w:ascii="Calibri" w:hAnsi="Calibri" w:cs="Calibri"/>
          </w:rPr>
          <w:t>.</w:t>
        </w:r>
      </w:ins>
      <w:r w:rsidRPr="00985F75">
        <w:rPr>
          <w:rFonts w:ascii="Calibri" w:hAnsi="Calibri" w:cs="Calibri"/>
          <w:rPrChange w:id="1376" w:author="Karina J Nielsen" w:date="2012-03-11T16:30:00Z">
            <w:rPr/>
          </w:rPrChange>
        </w:rPr>
        <w:t xml:space="preserve"> I </w:t>
      </w:r>
      <w:ins w:id="1377" w:author="Karina J Nielsen" w:date="2012-03-26T17:39:00Z">
        <w:r w:rsidR="000B53BA" w:rsidRPr="00985F75">
          <w:rPr>
            <w:rFonts w:ascii="Calibri" w:hAnsi="Calibri" w:cs="Calibri"/>
          </w:rPr>
          <w:t xml:space="preserve">did however </w:t>
        </w:r>
      </w:ins>
      <w:r w:rsidRPr="00985F75">
        <w:rPr>
          <w:rFonts w:ascii="Calibri" w:hAnsi="Calibri" w:cs="Calibri"/>
          <w:rPrChange w:id="1378" w:author="Karina J Nielsen" w:date="2012-03-11T16:30:00Z">
            <w:rPr/>
          </w:rPrChange>
        </w:rPr>
        <w:t>include</w:t>
      </w:r>
      <w:ins w:id="1379" w:author="Karina J Nielsen" w:date="2012-03-26T17:39:00Z">
        <w:r w:rsidR="000B53BA" w:rsidRPr="00985F75">
          <w:rPr>
            <w:rFonts w:ascii="Calibri" w:hAnsi="Calibri" w:cs="Calibri"/>
          </w:rPr>
          <w:t xml:space="preserve"> and retain</w:t>
        </w:r>
      </w:ins>
      <w:del w:id="1380" w:author="Karina J Nielsen" w:date="2012-03-26T17:39:00Z">
        <w:r w:rsidRPr="00985F75" w:rsidDel="000B53BA">
          <w:rPr>
            <w:rFonts w:ascii="Calibri" w:hAnsi="Calibri" w:cs="Calibri"/>
            <w:rPrChange w:id="1381" w:author="Karina J Nielsen" w:date="2012-03-11T16:30:00Z">
              <w:rPr/>
            </w:rPrChange>
          </w:rPr>
          <w:delText>d</w:delText>
        </w:r>
      </w:del>
      <w:r w:rsidRPr="00985F75">
        <w:rPr>
          <w:rFonts w:ascii="Calibri" w:hAnsi="Calibri" w:cs="Calibri"/>
          <w:rPrChange w:id="1382" w:author="Karina J Nielsen" w:date="2012-03-11T16:30:00Z">
            <w:rPr/>
          </w:rPrChange>
        </w:rPr>
        <w:t xml:space="preserve"> tidal height as a covariate in </w:t>
      </w:r>
      <w:del w:id="1383" w:author="Karina J Nielsen" w:date="2012-03-26T17:39:00Z">
        <w:r w:rsidRPr="00985F75" w:rsidDel="000B53BA">
          <w:rPr>
            <w:rFonts w:ascii="Calibri" w:hAnsi="Calibri" w:cs="Calibri"/>
            <w:rPrChange w:id="1384" w:author="Karina J Nielsen" w:date="2012-03-11T16:30:00Z">
              <w:rPr/>
            </w:rPrChange>
          </w:rPr>
          <w:delText xml:space="preserve">both </w:delText>
        </w:r>
      </w:del>
      <w:r w:rsidRPr="00985F75">
        <w:rPr>
          <w:rFonts w:ascii="Calibri" w:hAnsi="Calibri" w:cs="Calibri"/>
          <w:rPrChange w:id="1385" w:author="Karina J Nielsen" w:date="2012-03-11T16:30:00Z">
            <w:rPr/>
          </w:rPrChange>
        </w:rPr>
        <w:t>the</w:t>
      </w:r>
      <w:del w:id="1386" w:author="Karina J Nielsen" w:date="2012-03-26T17:39:00Z">
        <w:r w:rsidRPr="00985F75" w:rsidDel="000B53BA">
          <w:rPr>
            <w:rFonts w:ascii="Calibri" w:hAnsi="Calibri" w:cs="Calibri"/>
            <w:rPrChange w:id="1387" w:author="Karina J Nielsen" w:date="2012-03-11T16:30:00Z">
              <w:rPr/>
            </w:rPrChange>
          </w:rPr>
          <w:delText>se</w:delText>
        </w:r>
      </w:del>
      <w:r w:rsidRPr="00985F75">
        <w:rPr>
          <w:rFonts w:ascii="Calibri" w:hAnsi="Calibri" w:cs="Calibri"/>
          <w:rPrChange w:id="1388" w:author="Karina J Nielsen" w:date="2012-03-11T16:30:00Z">
            <w:rPr/>
          </w:rPrChange>
        </w:rPr>
        <w:t xml:space="preserve"> analyses</w:t>
      </w:r>
      <w:ins w:id="1389" w:author="Karina J Nielsen" w:date="2012-02-05T21:08:00Z">
        <w:r w:rsidR="00703827" w:rsidRPr="00985F75">
          <w:rPr>
            <w:rFonts w:ascii="Calibri" w:hAnsi="Calibri" w:cs="Calibri"/>
            <w:rPrChange w:id="1390" w:author="Karina J Nielsen" w:date="2012-03-11T16:30:00Z">
              <w:rPr/>
            </w:rPrChange>
          </w:rPr>
          <w:t xml:space="preserve"> as it had a strong influence on these </w:t>
        </w:r>
        <w:proofErr w:type="gramStart"/>
        <w:r w:rsidR="00703827" w:rsidRPr="00985F75">
          <w:rPr>
            <w:rFonts w:ascii="Calibri" w:hAnsi="Calibri" w:cs="Calibri"/>
            <w:rPrChange w:id="1391" w:author="Karina J Nielsen" w:date="2012-03-11T16:30:00Z">
              <w:rPr/>
            </w:rPrChange>
          </w:rPr>
          <w:t>responses</w:t>
        </w:r>
        <w:proofErr w:type="gramEnd"/>
        <w:r w:rsidR="00703827" w:rsidRPr="00985F75">
          <w:rPr>
            <w:rFonts w:ascii="Calibri" w:hAnsi="Calibri" w:cs="Calibri"/>
            <w:rPrChange w:id="1392" w:author="Karina J Nielsen" w:date="2012-03-11T16:30:00Z">
              <w:rPr/>
            </w:rPrChange>
          </w:rPr>
          <w:t xml:space="preserve"> variables</w:t>
        </w:r>
      </w:ins>
      <w:r w:rsidRPr="00985F75">
        <w:rPr>
          <w:rFonts w:ascii="Calibri" w:hAnsi="Calibri" w:cs="Calibri"/>
          <w:rPrChange w:id="1393" w:author="Karina J Nielsen" w:date="2012-03-11T16:30:00Z">
            <w:rPr/>
          </w:rPrChange>
        </w:rPr>
        <w:t xml:space="preserve">.  </w:t>
      </w:r>
      <w:del w:id="1394" w:author="Karina J Nielsen" w:date="2012-03-12T00:11:00Z">
        <w:r w:rsidRPr="00985F75" w:rsidDel="00415A73">
          <w:rPr>
            <w:rFonts w:ascii="Calibri" w:hAnsi="Calibri" w:cs="Calibri"/>
            <w:highlight w:val="yellow"/>
            <w:rPrChange w:id="1395" w:author="Karina J Nielsen" w:date="2012-03-11T16:30:00Z">
              <w:rPr/>
            </w:rPrChange>
          </w:rPr>
          <w:delText xml:space="preserve">The proportion reproductive was analyzed using a </w:delText>
        </w:r>
      </w:del>
      <w:del w:id="1396" w:author="Karina J Nielsen" w:date="2012-02-05T21:09:00Z">
        <w:r w:rsidRPr="00985F75" w:rsidDel="00703827">
          <w:rPr>
            <w:rFonts w:ascii="Calibri" w:hAnsi="Calibri" w:cs="Calibri"/>
            <w:highlight w:val="yellow"/>
            <w:rPrChange w:id="1397" w:author="Karina J Nielsen" w:date="2012-03-11T16:30:00Z">
              <w:rPr/>
            </w:rPrChange>
          </w:rPr>
          <w:delText>G</w:delText>
        </w:r>
      </w:del>
      <w:del w:id="1398" w:author="Karina J Nielsen" w:date="2012-03-12T00:11:00Z">
        <w:r w:rsidRPr="00985F75" w:rsidDel="00415A73">
          <w:rPr>
            <w:rFonts w:ascii="Calibri" w:hAnsi="Calibri" w:cs="Calibri"/>
            <w:highlight w:val="yellow"/>
            <w:rPrChange w:id="1399" w:author="Karina J Nielsen" w:date="2012-03-11T16:30:00Z">
              <w:rPr/>
            </w:rPrChange>
          </w:rPr>
          <w:delText>eneralized Linear Model.  I analyzed the effect of year and treatment on the proportion reproductive.  I included plot and site as covariates in the model.</w:delText>
        </w:r>
      </w:del>
      <w:ins w:id="1400" w:author="Karina J Nielsen" w:date="2012-03-12T00:11:00Z">
        <w:r w:rsidR="002315CA" w:rsidRPr="00985F75">
          <w:rPr>
            <w:rFonts w:ascii="Calibri" w:hAnsi="Calibri" w:cs="Calibri"/>
          </w:rPr>
          <w:t xml:space="preserve">I used mixed linear model in all cases </w:t>
        </w:r>
      </w:ins>
      <w:ins w:id="1401" w:author="Karina J Nielsen" w:date="2012-03-12T00:12:00Z">
        <w:r w:rsidR="002315CA" w:rsidRPr="00985F75">
          <w:rPr>
            <w:rFonts w:ascii="Calibri" w:hAnsi="Calibri" w:cs="Calibri"/>
          </w:rPr>
          <w:t>with year and treatment as fixed effects</w:t>
        </w:r>
      </w:ins>
      <w:ins w:id="1402" w:author="Karina J Nielsen" w:date="2012-03-12T00:13:00Z">
        <w:r w:rsidR="002315CA" w:rsidRPr="00985F75">
          <w:rPr>
            <w:rFonts w:ascii="Calibri" w:hAnsi="Calibri" w:cs="Calibri"/>
          </w:rPr>
          <w:t xml:space="preserve"> and site as a random </w:t>
        </w:r>
      </w:ins>
      <w:ins w:id="1403" w:author="Karina J Nielsen" w:date="2012-03-12T00:14:00Z">
        <w:r w:rsidR="002315CA" w:rsidRPr="00985F75">
          <w:rPr>
            <w:rFonts w:ascii="Calibri" w:hAnsi="Calibri" w:cs="Calibri"/>
          </w:rPr>
          <w:t>effect</w:t>
        </w:r>
      </w:ins>
      <w:ins w:id="1404" w:author="Karina J Nielsen" w:date="2012-03-12T00:13:00Z">
        <w:r w:rsidR="002315CA" w:rsidRPr="00985F75">
          <w:rPr>
            <w:rFonts w:ascii="Calibri" w:hAnsi="Calibri" w:cs="Calibri"/>
          </w:rPr>
          <w:t>.</w:t>
        </w:r>
      </w:ins>
      <w:ins w:id="1405" w:author="Karina J Nielsen" w:date="2012-03-12T00:14:00Z">
        <w:r w:rsidR="002315CA" w:rsidRPr="00985F75">
          <w:rPr>
            <w:rFonts w:ascii="Calibri" w:hAnsi="Calibri" w:cs="Calibri"/>
          </w:rPr>
          <w:t xml:space="preserve"> As above</w:t>
        </w:r>
      </w:ins>
      <w:ins w:id="1406" w:author="Karina J Nielsen" w:date="2012-03-12T00:16:00Z">
        <w:r w:rsidR="00775BD7" w:rsidRPr="00985F75">
          <w:rPr>
            <w:rFonts w:ascii="Calibri" w:hAnsi="Calibri" w:cs="Calibri"/>
          </w:rPr>
          <w:t>,</w:t>
        </w:r>
      </w:ins>
      <w:ins w:id="1407" w:author="Karina J Nielsen" w:date="2012-03-12T00:14:00Z">
        <w:r w:rsidR="002315CA" w:rsidRPr="00985F75">
          <w:rPr>
            <w:rFonts w:ascii="Calibri" w:hAnsi="Calibri" w:cs="Calibri"/>
          </w:rPr>
          <w:t xml:space="preserve"> interaction terms were used to assess the fit of the main effects</w:t>
        </w:r>
      </w:ins>
      <w:ins w:id="1408" w:author="Karina J Nielsen" w:date="2012-03-12T00:15:00Z">
        <w:r w:rsidR="002315CA" w:rsidRPr="00985F75">
          <w:rPr>
            <w:rFonts w:ascii="Calibri" w:hAnsi="Calibri" w:cs="Calibri"/>
          </w:rPr>
          <w:t xml:space="preserve"> model and dropped from th</w:t>
        </w:r>
        <w:r w:rsidR="000B53BA" w:rsidRPr="00985F75">
          <w:rPr>
            <w:rFonts w:ascii="Calibri" w:hAnsi="Calibri" w:cs="Calibri"/>
          </w:rPr>
          <w:t>e model if the p-value was &lt; 0.</w:t>
        </w:r>
        <w:r w:rsidR="002315CA" w:rsidRPr="00985F75">
          <w:rPr>
            <w:rFonts w:ascii="Calibri" w:hAnsi="Calibri" w:cs="Calibri"/>
          </w:rPr>
          <w:t>1</w:t>
        </w:r>
      </w:ins>
      <w:ins w:id="1409" w:author="Karina J Nielsen" w:date="2012-03-26T17:40:00Z">
        <w:r w:rsidR="000B53BA" w:rsidRPr="00985F75">
          <w:rPr>
            <w:rFonts w:ascii="Calibri" w:hAnsi="Calibri" w:cs="Calibri"/>
          </w:rPr>
          <w:t>0</w:t>
        </w:r>
      </w:ins>
      <w:ins w:id="1410" w:author="Karina J Nielsen" w:date="2012-03-12T00:15:00Z">
        <w:r w:rsidR="002315CA" w:rsidRPr="00985F75">
          <w:rPr>
            <w:rFonts w:ascii="Calibri" w:hAnsi="Calibri" w:cs="Calibri"/>
          </w:rPr>
          <w:t>.</w:t>
        </w:r>
      </w:ins>
      <w:ins w:id="1411" w:author="Karina J Nielsen" w:date="2012-03-12T00:16:00Z">
        <w:r w:rsidR="00775BD7" w:rsidRPr="00985F75">
          <w:rPr>
            <w:rFonts w:ascii="Calibri" w:hAnsi="Calibri" w:cs="Calibri"/>
          </w:rPr>
          <w:t xml:space="preserve">  </w:t>
        </w:r>
      </w:ins>
    </w:p>
    <w:p w14:paraId="7684EE38" w14:textId="77777777" w:rsidR="001A0878" w:rsidRPr="00985F75" w:rsidDel="00353116" w:rsidRDefault="001A0878" w:rsidP="007E50AF">
      <w:pPr>
        <w:pStyle w:val="BodyTextIndent"/>
        <w:tabs>
          <w:tab w:val="left" w:pos="6949"/>
        </w:tabs>
        <w:spacing w:line="480" w:lineRule="auto"/>
        <w:rPr>
          <w:del w:id="1412" w:author="Karina J Nielsen" w:date="2012-03-26T19:13:00Z"/>
          <w:rFonts w:ascii="Calibri" w:hAnsi="Calibri" w:cs="Calibri"/>
          <w:rPrChange w:id="1413" w:author="Karina J Nielsen" w:date="2012-03-11T16:30:00Z">
            <w:rPr>
              <w:del w:id="1414" w:author="Karina J Nielsen" w:date="2012-03-26T19:13:00Z"/>
            </w:rPr>
          </w:rPrChange>
        </w:rPr>
        <w:pPrChange w:id="1415" w:author="Karina J Nielsen" w:date="2012-03-26T19:18:00Z">
          <w:pPr>
            <w:pStyle w:val="BodyTextIndent"/>
            <w:spacing w:line="480" w:lineRule="auto"/>
            <w:ind w:firstLine="0"/>
          </w:pPr>
        </w:pPrChange>
      </w:pPr>
    </w:p>
    <w:p w14:paraId="64B3C4E4" w14:textId="77777777" w:rsidR="001A0878" w:rsidRPr="00985F75" w:rsidDel="00775BD7" w:rsidRDefault="00F05B85" w:rsidP="007E50AF">
      <w:pPr>
        <w:widowControl w:val="0"/>
        <w:autoSpaceDE w:val="0"/>
        <w:autoSpaceDN w:val="0"/>
        <w:adjustRightInd w:val="0"/>
        <w:spacing w:line="480" w:lineRule="auto"/>
        <w:ind w:firstLine="720"/>
        <w:rPr>
          <w:del w:id="1416" w:author="Karina J Nielsen" w:date="2012-03-12T00:16:00Z"/>
          <w:rFonts w:ascii="Calibri" w:hAnsi="Calibri" w:cs="Calibri"/>
          <w:rPrChange w:id="1417" w:author="Karina J Nielsen" w:date="2012-03-11T16:30:00Z">
            <w:rPr>
              <w:del w:id="1418" w:author="Karina J Nielsen" w:date="2012-03-12T00:16:00Z"/>
            </w:rPr>
          </w:rPrChange>
        </w:rPr>
        <w:pPrChange w:id="1419" w:author="Karina J Nielsen" w:date="2012-03-26T19:18:00Z">
          <w:pPr>
            <w:widowControl w:val="0"/>
            <w:autoSpaceDE w:val="0"/>
            <w:autoSpaceDN w:val="0"/>
            <w:adjustRightInd w:val="0"/>
            <w:spacing w:line="480" w:lineRule="auto"/>
          </w:pPr>
        </w:pPrChange>
      </w:pPr>
      <w:ins w:id="1420" w:author="Karina J Nielsen" w:date="2012-03-26T17:41:00Z">
        <w:r w:rsidRPr="00985F75">
          <w:rPr>
            <w:rFonts w:ascii="Calibri" w:hAnsi="Calibri" w:cs="Calibri"/>
          </w:rPr>
          <w:t>S</w:t>
        </w:r>
      </w:ins>
      <w:ins w:id="1421" w:author="Karina J Nielsen" w:date="2012-03-12T00:27:00Z">
        <w:r w:rsidR="008B0AAD" w:rsidRPr="00985F75">
          <w:rPr>
            <w:rFonts w:ascii="Calibri" w:hAnsi="Calibri" w:cs="Calibri"/>
            <w:rPrChange w:id="1422" w:author="Karina J Nielsen" w:date="2012-03-12T00:28:00Z">
              <w:rPr>
                <w:rFonts w:ascii="Calibri" w:hAnsi="Calibri" w:cs="Calibri"/>
                <w:highlight w:val="yellow"/>
              </w:rPr>
            </w:rPrChange>
          </w:rPr>
          <w:t xml:space="preserve">pore production, germination success and reproductive effort of </w:t>
        </w:r>
      </w:ins>
      <w:ins w:id="1423" w:author="Karina J Nielsen" w:date="2012-03-12T00:28:00Z">
        <w:r w:rsidR="008B0AAD" w:rsidRPr="00985F75">
          <w:rPr>
            <w:rFonts w:ascii="Calibri" w:hAnsi="Calibri" w:cs="Calibri"/>
            <w:rPrChange w:id="1424" w:author="Karina J Nielsen" w:date="2012-03-12T00:28:00Z">
              <w:rPr>
                <w:rFonts w:ascii="Calibri" w:hAnsi="Calibri" w:cs="Calibri"/>
                <w:highlight w:val="yellow"/>
              </w:rPr>
            </w:rPrChange>
          </w:rPr>
          <w:t xml:space="preserve">individuals from the </w:t>
        </w:r>
      </w:ins>
      <w:ins w:id="1425" w:author="Karina J Nielsen" w:date="2012-03-12T00:27:00Z">
        <w:r w:rsidR="008B0AAD" w:rsidRPr="00985F75">
          <w:rPr>
            <w:rFonts w:ascii="Calibri" w:hAnsi="Calibri" w:cs="Calibri"/>
            <w:rPrChange w:id="1426" w:author="Karina J Nielsen" w:date="2012-03-12T00:28:00Z">
              <w:rPr>
                <w:rFonts w:ascii="Calibri" w:hAnsi="Calibri" w:cs="Calibri"/>
                <w:highlight w:val="yellow"/>
              </w:rPr>
            </w:rPrChange>
          </w:rPr>
          <w:t>3 field population</w:t>
        </w:r>
      </w:ins>
      <w:ins w:id="1427" w:author="Karina J Nielsen" w:date="2012-03-12T00:28:00Z">
        <w:r w:rsidR="008B0AAD" w:rsidRPr="00985F75">
          <w:rPr>
            <w:rFonts w:ascii="Calibri" w:hAnsi="Calibri" w:cs="Calibri"/>
            <w:rPrChange w:id="1428" w:author="Karina J Nielsen" w:date="2012-03-12T00:28:00Z">
              <w:rPr>
                <w:rFonts w:ascii="Calibri" w:hAnsi="Calibri" w:cs="Calibri"/>
                <w:highlight w:val="yellow"/>
              </w:rPr>
            </w:rPrChange>
          </w:rPr>
          <w:t xml:space="preserve">s </w:t>
        </w:r>
      </w:ins>
      <w:ins w:id="1429" w:author="Karina J Nielsen" w:date="2012-03-12T00:29:00Z">
        <w:r w:rsidR="008B0AAD" w:rsidRPr="00985F75">
          <w:rPr>
            <w:rFonts w:ascii="Calibri" w:hAnsi="Calibri" w:cs="Calibri"/>
          </w:rPr>
          <w:t xml:space="preserve">subjected to different </w:t>
        </w:r>
      </w:ins>
      <w:ins w:id="1430" w:author="Karina J Nielsen" w:date="2012-03-26T17:41:00Z">
        <w:r w:rsidRPr="00985F75">
          <w:rPr>
            <w:rFonts w:ascii="Calibri" w:hAnsi="Calibri" w:cs="Calibri"/>
          </w:rPr>
          <w:t>trimming</w:t>
        </w:r>
      </w:ins>
      <w:ins w:id="1431" w:author="Karina J Nielsen" w:date="2012-03-12T00:29:00Z">
        <w:r w:rsidR="008B0AAD" w:rsidRPr="00985F75">
          <w:rPr>
            <w:rFonts w:ascii="Calibri" w:hAnsi="Calibri" w:cs="Calibri"/>
          </w:rPr>
          <w:t xml:space="preserve"> treatments</w:t>
        </w:r>
      </w:ins>
      <w:ins w:id="1432" w:author="Karina J Nielsen" w:date="2012-03-12T00:30:00Z">
        <w:r w:rsidR="008B0AAD" w:rsidRPr="00985F75">
          <w:rPr>
            <w:rFonts w:ascii="Calibri" w:hAnsi="Calibri" w:cs="Calibri"/>
          </w:rPr>
          <w:t xml:space="preserve"> as well as the </w:t>
        </w:r>
      </w:ins>
      <w:ins w:id="1433" w:author="Karina J Nielsen" w:date="2012-03-26T17:43:00Z">
        <w:r w:rsidRPr="00985F75">
          <w:rPr>
            <w:rFonts w:ascii="Calibri" w:hAnsi="Calibri" w:cs="Calibri"/>
          </w:rPr>
          <w:t xml:space="preserve">laboratory </w:t>
        </w:r>
      </w:ins>
      <w:ins w:id="1434" w:author="Karina J Nielsen" w:date="2012-03-12T00:30:00Z">
        <w:r w:rsidR="008B0AAD" w:rsidRPr="00985F75">
          <w:rPr>
            <w:rFonts w:ascii="Calibri" w:hAnsi="Calibri" w:cs="Calibri"/>
          </w:rPr>
          <w:t xml:space="preserve">germination success experiment </w:t>
        </w:r>
      </w:ins>
      <w:ins w:id="1435" w:author="Karina J Nielsen" w:date="2012-03-12T00:29:00Z">
        <w:r w:rsidR="008B0AAD" w:rsidRPr="00985F75">
          <w:rPr>
            <w:rFonts w:ascii="Calibri" w:hAnsi="Calibri" w:cs="Calibri"/>
          </w:rPr>
          <w:t xml:space="preserve">were analyzed using </w:t>
        </w:r>
      </w:ins>
      <w:ins w:id="1436" w:author="Karina J Nielsen" w:date="2012-03-12T00:31:00Z">
        <w:r w:rsidR="008B0AAD" w:rsidRPr="00985F75">
          <w:rPr>
            <w:rFonts w:ascii="Calibri" w:hAnsi="Calibri" w:cs="Calibri"/>
          </w:rPr>
          <w:t xml:space="preserve">either a general or </w:t>
        </w:r>
      </w:ins>
      <w:ins w:id="1437" w:author="Karina J Nielsen" w:date="2012-03-12T00:29:00Z">
        <w:r w:rsidR="008B0AAD" w:rsidRPr="00985F75">
          <w:rPr>
            <w:rFonts w:ascii="Calibri" w:hAnsi="Calibri" w:cs="Calibri"/>
          </w:rPr>
          <w:t>mixed</w:t>
        </w:r>
      </w:ins>
      <w:ins w:id="1438" w:author="Karina J Nielsen" w:date="2012-03-12T00:31:00Z">
        <w:r w:rsidR="008B0AAD" w:rsidRPr="00985F75">
          <w:rPr>
            <w:rFonts w:ascii="Calibri" w:hAnsi="Calibri" w:cs="Calibri"/>
          </w:rPr>
          <w:t xml:space="preserve"> linear model</w:t>
        </w:r>
      </w:ins>
      <w:ins w:id="1439" w:author="Karina J Nielsen" w:date="2012-03-26T17:44:00Z">
        <w:r w:rsidRPr="00985F75">
          <w:rPr>
            <w:rFonts w:ascii="Calibri" w:hAnsi="Calibri" w:cs="Calibri"/>
          </w:rPr>
          <w:t>, as appropriate</w:t>
        </w:r>
      </w:ins>
      <w:ins w:id="1440" w:author="Karina J Nielsen" w:date="2012-03-12T00:31:00Z">
        <w:r w:rsidR="008B0AAD" w:rsidRPr="00985F75">
          <w:rPr>
            <w:rFonts w:ascii="Calibri" w:hAnsi="Calibri" w:cs="Calibri"/>
          </w:rPr>
          <w:t xml:space="preserve">. </w:t>
        </w:r>
      </w:ins>
      <w:ins w:id="1441" w:author="Karina J Nielsen" w:date="2012-03-12T00:33:00Z">
        <w:r w:rsidR="002C4A6E" w:rsidRPr="00985F75">
          <w:rPr>
            <w:rFonts w:ascii="Calibri" w:hAnsi="Calibri" w:cs="Calibri"/>
          </w:rPr>
          <w:t xml:space="preserve">The data collected from the </w:t>
        </w:r>
      </w:ins>
      <w:ins w:id="1442" w:author="Karina J Nielsen" w:date="2012-03-26T17:44:00Z">
        <w:r w:rsidRPr="00985F75">
          <w:rPr>
            <w:rFonts w:ascii="Calibri" w:hAnsi="Calibri" w:cs="Calibri"/>
          </w:rPr>
          <w:t xml:space="preserve">3 </w:t>
        </w:r>
      </w:ins>
      <w:ins w:id="1443" w:author="Karina J Nielsen" w:date="2012-03-12T00:33:00Z">
        <w:r w:rsidR="002C4A6E" w:rsidRPr="00985F75">
          <w:rPr>
            <w:rFonts w:ascii="Calibri" w:hAnsi="Calibri" w:cs="Calibri"/>
          </w:rPr>
          <w:t xml:space="preserve">field </w:t>
        </w:r>
      </w:ins>
      <w:ins w:id="1444" w:author="Karina J Nielsen" w:date="2012-03-26T17:44:00Z">
        <w:r w:rsidRPr="00985F75">
          <w:rPr>
            <w:rFonts w:ascii="Calibri" w:hAnsi="Calibri" w:cs="Calibri"/>
          </w:rPr>
          <w:t>populations</w:t>
        </w:r>
      </w:ins>
      <w:ins w:id="1445" w:author="Karina J Nielsen" w:date="2012-03-12T00:33:00Z">
        <w:r w:rsidR="002C4A6E" w:rsidRPr="00985F75">
          <w:rPr>
            <w:rFonts w:ascii="Calibri" w:hAnsi="Calibri" w:cs="Calibri"/>
          </w:rPr>
          <w:t xml:space="preserve"> </w:t>
        </w:r>
      </w:ins>
      <w:ins w:id="1446" w:author="Karina J Nielsen" w:date="2012-03-26T17:42:00Z">
        <w:r w:rsidRPr="00985F75">
          <w:rPr>
            <w:rFonts w:ascii="Calibri" w:hAnsi="Calibri" w:cs="Calibri"/>
          </w:rPr>
          <w:t>(</w:t>
        </w:r>
      </w:ins>
      <w:ins w:id="1447" w:author="Karina J Nielsen" w:date="2012-03-12T00:33:00Z">
        <w:r w:rsidR="002C4A6E" w:rsidRPr="00985F75">
          <w:rPr>
            <w:rFonts w:ascii="Calibri" w:hAnsi="Calibri" w:cs="Calibri"/>
          </w:rPr>
          <w:t>and not subjected to laboratory manipulations</w:t>
        </w:r>
      </w:ins>
      <w:ins w:id="1448" w:author="Karina J Nielsen" w:date="2012-03-26T17:42:00Z">
        <w:r w:rsidRPr="00985F75">
          <w:rPr>
            <w:rFonts w:ascii="Calibri" w:hAnsi="Calibri" w:cs="Calibri"/>
          </w:rPr>
          <w:t>)</w:t>
        </w:r>
      </w:ins>
      <w:ins w:id="1449" w:author="Karina J Nielsen" w:date="2012-03-12T00:33:00Z">
        <w:r w:rsidR="002C4A6E" w:rsidRPr="00985F75">
          <w:rPr>
            <w:rFonts w:ascii="Calibri" w:hAnsi="Calibri" w:cs="Calibri"/>
          </w:rPr>
          <w:t xml:space="preserve"> were analyzed using a general linear model with treatment and date as fixed factors. </w:t>
        </w:r>
      </w:ins>
      <w:del w:id="1450" w:author="Karina J Nielsen" w:date="2012-03-12T00:16:00Z">
        <w:r w:rsidR="001A0878" w:rsidRPr="00985F75" w:rsidDel="00775BD7">
          <w:rPr>
            <w:rFonts w:ascii="Calibri" w:hAnsi="Calibri" w:cs="Calibri"/>
            <w:highlight w:val="yellow"/>
            <w:rPrChange w:id="1451" w:author="Karina J Nielsen" w:date="2012-03-11T16:30:00Z">
              <w:rPr/>
            </w:rPrChange>
          </w:rPr>
          <w:delText xml:space="preserve">To analyze the effect of biomass loss on spore production I used a </w:delText>
        </w:r>
      </w:del>
      <w:del w:id="1452" w:author="Karina J Nielsen" w:date="2012-02-05T21:11:00Z">
        <w:r w:rsidR="001A0878" w:rsidRPr="00985F75" w:rsidDel="00703827">
          <w:rPr>
            <w:rFonts w:ascii="Calibri" w:hAnsi="Calibri" w:cs="Calibri"/>
            <w:highlight w:val="yellow"/>
            <w:rPrChange w:id="1453" w:author="Karina J Nielsen" w:date="2012-03-11T16:30:00Z">
              <w:rPr/>
            </w:rPrChange>
          </w:rPr>
          <w:delText>M</w:delText>
        </w:r>
      </w:del>
      <w:del w:id="1454" w:author="Karina J Nielsen" w:date="2012-03-12T00:16:00Z">
        <w:r w:rsidR="001A0878" w:rsidRPr="00985F75" w:rsidDel="00775BD7">
          <w:rPr>
            <w:rFonts w:ascii="Calibri" w:hAnsi="Calibri" w:cs="Calibri"/>
            <w:highlight w:val="yellow"/>
            <w:rPrChange w:id="1455" w:author="Karina J Nielsen" w:date="2012-03-11T16:30:00Z">
              <w:rPr/>
            </w:rPrChange>
          </w:rPr>
          <w:delText xml:space="preserve">ixed </w:delText>
        </w:r>
      </w:del>
      <w:del w:id="1456" w:author="Karina J Nielsen" w:date="2012-02-05T21:11:00Z">
        <w:r w:rsidR="001A0878" w:rsidRPr="00985F75" w:rsidDel="00703827">
          <w:rPr>
            <w:rFonts w:ascii="Calibri" w:hAnsi="Calibri" w:cs="Calibri"/>
            <w:highlight w:val="yellow"/>
            <w:rPrChange w:id="1457" w:author="Karina J Nielsen" w:date="2012-03-11T16:30:00Z">
              <w:rPr/>
            </w:rPrChange>
          </w:rPr>
          <w:delText>M</w:delText>
        </w:r>
      </w:del>
      <w:del w:id="1458" w:author="Karina J Nielsen" w:date="2012-03-12T00:16:00Z">
        <w:r w:rsidR="001A0878" w:rsidRPr="00985F75" w:rsidDel="00775BD7">
          <w:rPr>
            <w:rFonts w:ascii="Calibri" w:hAnsi="Calibri" w:cs="Calibri"/>
            <w:highlight w:val="yellow"/>
            <w:rPrChange w:id="1459" w:author="Karina J Nielsen" w:date="2012-03-11T16:30:00Z">
              <w:rPr/>
            </w:rPrChange>
          </w:rPr>
          <w:delText xml:space="preserve">odel.  The variables </w:delText>
        </w:r>
      </w:del>
      <w:del w:id="1460" w:author="Karina J Nielsen" w:date="2012-02-05T21:11:00Z">
        <w:r w:rsidR="001A0878" w:rsidRPr="00985F75" w:rsidDel="00894108">
          <w:rPr>
            <w:rFonts w:ascii="Calibri" w:hAnsi="Calibri" w:cs="Calibri"/>
            <w:highlight w:val="yellow"/>
            <w:rPrChange w:id="1461" w:author="Karina J Nielsen" w:date="2012-03-11T16:30:00Z">
              <w:rPr/>
            </w:rPrChange>
          </w:rPr>
          <w:delText>used</w:delText>
        </w:r>
      </w:del>
      <w:del w:id="1462" w:author="Karina J Nielsen" w:date="2012-03-12T00:16:00Z">
        <w:r w:rsidR="001A0878" w:rsidRPr="00985F75" w:rsidDel="00775BD7">
          <w:rPr>
            <w:rFonts w:ascii="Calibri" w:hAnsi="Calibri" w:cs="Calibri"/>
            <w:highlight w:val="yellow"/>
            <w:rPrChange w:id="1463" w:author="Karina J Nielsen" w:date="2012-03-11T16:30:00Z">
              <w:rPr/>
            </w:rPrChange>
          </w:rPr>
          <w:delText xml:space="preserve"> were date</w:delText>
        </w:r>
      </w:del>
      <w:del w:id="1464" w:author="Karina J Nielsen" w:date="2012-02-05T21:11:00Z">
        <w:r w:rsidR="001A0878" w:rsidRPr="00985F75" w:rsidDel="00894108">
          <w:rPr>
            <w:rFonts w:ascii="Calibri" w:hAnsi="Calibri" w:cs="Calibri"/>
            <w:highlight w:val="yellow"/>
            <w:rPrChange w:id="1465" w:author="Karina J Nielsen" w:date="2012-03-11T16:30:00Z">
              <w:rPr/>
            </w:rPrChange>
          </w:rPr>
          <w:delText xml:space="preserve">, plant #, sample #, replicate, </w:delText>
        </w:r>
      </w:del>
      <w:del w:id="1466" w:author="Karina J Nielsen" w:date="2012-03-12T00:16:00Z">
        <w:r w:rsidR="001A0878" w:rsidRPr="00985F75" w:rsidDel="00775BD7">
          <w:rPr>
            <w:rFonts w:ascii="Calibri" w:hAnsi="Calibri" w:cs="Calibri"/>
            <w:highlight w:val="yellow"/>
            <w:rPrChange w:id="1467" w:author="Karina J Nielsen" w:date="2012-03-11T16:30:00Z">
              <w:rPr/>
            </w:rPrChange>
          </w:rPr>
          <w:delText>and treatment.</w:delText>
        </w:r>
      </w:del>
      <w:del w:id="1468" w:author="Karina J Nielsen" w:date="2012-02-05T21:12:00Z">
        <w:r w:rsidR="001A0878" w:rsidRPr="00985F75" w:rsidDel="00894108">
          <w:rPr>
            <w:rFonts w:ascii="Calibri" w:hAnsi="Calibri" w:cs="Calibri"/>
            <w:highlight w:val="yellow"/>
            <w:rPrChange w:id="1469" w:author="Karina J Nielsen" w:date="2012-03-11T16:30:00Z">
              <w:rPr/>
            </w:rPrChange>
          </w:rPr>
          <w:delText xml:space="preserve">  In this analysis the random factors were</w:delText>
        </w:r>
      </w:del>
      <w:del w:id="1470" w:author="Karina J Nielsen" w:date="2012-03-12T00:16:00Z">
        <w:r w:rsidR="001A0878" w:rsidRPr="00985F75" w:rsidDel="00775BD7">
          <w:rPr>
            <w:rFonts w:ascii="Calibri" w:hAnsi="Calibri" w:cs="Calibri"/>
            <w:highlight w:val="yellow"/>
            <w:rPrChange w:id="1471" w:author="Karina J Nielsen" w:date="2012-03-11T16:30:00Z">
              <w:rPr/>
            </w:rPrChange>
          </w:rPr>
          <w:delText xml:space="preserve"> </w:delText>
        </w:r>
      </w:del>
      <w:del w:id="1472" w:author="Karina J Nielsen" w:date="2012-02-05T21:12:00Z">
        <w:r w:rsidR="001A0878" w:rsidRPr="00985F75" w:rsidDel="00894108">
          <w:rPr>
            <w:rFonts w:ascii="Calibri" w:hAnsi="Calibri" w:cs="Calibri"/>
            <w:highlight w:val="yellow"/>
            <w:rPrChange w:id="1473" w:author="Karina J Nielsen" w:date="2012-03-11T16:30:00Z">
              <w:rPr/>
            </w:rPrChange>
          </w:rPr>
          <w:delText>r</w:delText>
        </w:r>
      </w:del>
      <w:del w:id="1474" w:author="Karina J Nielsen" w:date="2012-03-12T00:16:00Z">
        <w:r w:rsidR="001A0878" w:rsidRPr="00985F75" w:rsidDel="00775BD7">
          <w:rPr>
            <w:rFonts w:ascii="Calibri" w:hAnsi="Calibri" w:cs="Calibri"/>
            <w:highlight w:val="yellow"/>
            <w:rPrChange w:id="1475" w:author="Karina J Nielsen" w:date="2012-03-11T16:30:00Z">
              <w:rPr/>
            </w:rPrChange>
          </w:rPr>
          <w:delText>eplicate nested within sample and plant, sample nested within plant, and plant.  To analyze germination I used a Mixed Model with treatment, date, and a treatment by date interaction term.</w:delText>
        </w:r>
      </w:del>
    </w:p>
    <w:p w14:paraId="5F95440E" w14:textId="77777777" w:rsidR="001A0878" w:rsidRPr="00985F75" w:rsidDel="00775BD7" w:rsidRDefault="001A0878" w:rsidP="007E50AF">
      <w:pPr>
        <w:widowControl w:val="0"/>
        <w:autoSpaceDE w:val="0"/>
        <w:autoSpaceDN w:val="0"/>
        <w:adjustRightInd w:val="0"/>
        <w:spacing w:line="480" w:lineRule="auto"/>
        <w:ind w:firstLine="720"/>
        <w:rPr>
          <w:del w:id="1476" w:author="Karina J Nielsen" w:date="2012-03-12T00:16:00Z"/>
          <w:rFonts w:ascii="Calibri" w:eastAsia="Times New Roman" w:hAnsi="Calibri" w:cs="Calibri"/>
          <w:rPrChange w:id="1477" w:author="Karina J Nielsen" w:date="2012-03-11T16:30:00Z">
            <w:rPr>
              <w:del w:id="1478" w:author="Karina J Nielsen" w:date="2012-03-12T00:16:00Z"/>
              <w:rFonts w:ascii="Times-Roman" w:eastAsia="Times New Roman" w:hAnsi="Times-Roman"/>
            </w:rPr>
          </w:rPrChange>
        </w:rPr>
        <w:pPrChange w:id="1479" w:author="Karina J Nielsen" w:date="2012-03-26T19:18:00Z">
          <w:pPr>
            <w:widowControl w:val="0"/>
            <w:autoSpaceDE w:val="0"/>
            <w:autoSpaceDN w:val="0"/>
            <w:adjustRightInd w:val="0"/>
            <w:spacing w:after="320" w:line="480" w:lineRule="auto"/>
          </w:pPr>
        </w:pPrChange>
      </w:pPr>
    </w:p>
    <w:p w14:paraId="7C60B622" w14:textId="77777777" w:rsidR="007E50AF" w:rsidRPr="00985F75" w:rsidRDefault="001A0878" w:rsidP="007E50AF">
      <w:pPr>
        <w:widowControl w:val="0"/>
        <w:autoSpaceDE w:val="0"/>
        <w:autoSpaceDN w:val="0"/>
        <w:adjustRightInd w:val="0"/>
        <w:spacing w:line="480" w:lineRule="auto"/>
        <w:ind w:firstLine="720"/>
        <w:rPr>
          <w:ins w:id="1480" w:author="Karina J Nielsen" w:date="2012-03-26T19:17:00Z"/>
          <w:rFonts w:ascii="Calibri" w:hAnsi="Calibri" w:cs="Calibri"/>
        </w:rPr>
        <w:pPrChange w:id="1481" w:author="Karina J Nielsen" w:date="2012-03-26T19:18:00Z">
          <w:pPr>
            <w:pStyle w:val="BodyTextIndent"/>
            <w:spacing w:line="480" w:lineRule="auto"/>
            <w:ind w:firstLine="0"/>
          </w:pPr>
        </w:pPrChange>
      </w:pPr>
      <w:r w:rsidRPr="00985F75">
        <w:rPr>
          <w:rFonts w:ascii="Calibri" w:hAnsi="Calibri" w:cs="Calibri"/>
          <w:rPrChange w:id="1482" w:author="Karina J Nielsen" w:date="2012-03-11T16:30:00Z">
            <w:rPr/>
          </w:rPrChange>
        </w:rPr>
        <w:t xml:space="preserve">The sporophytes in the </w:t>
      </w:r>
      <w:ins w:id="1483" w:author="Karina J Nielsen" w:date="2012-03-12T00:26:00Z">
        <w:r w:rsidR="008B0AAD" w:rsidRPr="00985F75">
          <w:rPr>
            <w:rFonts w:ascii="Calibri" w:hAnsi="Calibri" w:cs="Calibri"/>
          </w:rPr>
          <w:t xml:space="preserve">control </w:t>
        </w:r>
      </w:ins>
      <w:r w:rsidRPr="00985F75">
        <w:rPr>
          <w:rFonts w:ascii="Calibri" w:hAnsi="Calibri" w:cs="Calibri"/>
          <w:rPrChange w:id="1484" w:author="Karina J Nielsen" w:date="2012-03-11T16:30:00Z">
            <w:rPr/>
          </w:rPrChange>
        </w:rPr>
        <w:t>population</w:t>
      </w:r>
      <w:del w:id="1485" w:author="Karina J Nielsen" w:date="2012-03-12T00:26:00Z">
        <w:r w:rsidRPr="00985F75" w:rsidDel="008B0AAD">
          <w:rPr>
            <w:rFonts w:ascii="Calibri" w:hAnsi="Calibri" w:cs="Calibri"/>
            <w:rPrChange w:id="1486" w:author="Karina J Nielsen" w:date="2012-03-11T16:30:00Z">
              <w:rPr/>
            </w:rPrChange>
          </w:rPr>
          <w:delText>s</w:delText>
        </w:r>
      </w:del>
      <w:r w:rsidRPr="00985F75">
        <w:rPr>
          <w:rFonts w:ascii="Calibri" w:hAnsi="Calibri" w:cs="Calibri"/>
          <w:rPrChange w:id="1487" w:author="Karina J Nielsen" w:date="2012-03-11T16:30:00Z">
            <w:rPr/>
          </w:rPrChange>
        </w:rPr>
        <w:t xml:space="preserve"> </w:t>
      </w:r>
      <w:ins w:id="1488" w:author="Karina J Nielsen" w:date="2012-03-12T00:27:00Z">
        <w:r w:rsidR="008B0AAD" w:rsidRPr="00985F75">
          <w:rPr>
            <w:rFonts w:ascii="Calibri" w:hAnsi="Calibri" w:cs="Calibri"/>
          </w:rPr>
          <w:t>used</w:t>
        </w:r>
      </w:ins>
      <w:del w:id="1489" w:author="Karina J Nielsen" w:date="2012-03-12T00:26:00Z">
        <w:r w:rsidRPr="00985F75" w:rsidDel="008B0AAD">
          <w:rPr>
            <w:rFonts w:ascii="Calibri" w:hAnsi="Calibri" w:cs="Calibri"/>
            <w:rPrChange w:id="1490" w:author="Karina J Nielsen" w:date="2012-03-11T16:30:00Z">
              <w:rPr/>
            </w:rPrChange>
          </w:rPr>
          <w:delText>chosen</w:delText>
        </w:r>
      </w:del>
      <w:r w:rsidRPr="00985F75">
        <w:rPr>
          <w:rFonts w:ascii="Calibri" w:hAnsi="Calibri" w:cs="Calibri"/>
          <w:rPrChange w:id="1491" w:author="Karina J Nielsen" w:date="2012-03-11T16:30:00Z">
            <w:rPr/>
          </w:rPrChange>
        </w:rPr>
        <w:t xml:space="preserve"> for the </w:t>
      </w:r>
      <w:ins w:id="1492" w:author="Karina J Nielsen" w:date="2012-03-12T00:21:00Z">
        <w:r w:rsidR="00775BD7" w:rsidRPr="00985F75">
          <w:rPr>
            <w:rFonts w:ascii="Calibri" w:hAnsi="Calibri" w:cs="Calibri"/>
          </w:rPr>
          <w:t xml:space="preserve">laboratory </w:t>
        </w:r>
      </w:ins>
      <w:ins w:id="1493" w:author="Karina J Nielsen" w:date="2012-03-26T17:43:00Z">
        <w:r w:rsidR="00F05B85" w:rsidRPr="00985F75">
          <w:rPr>
            <w:rFonts w:ascii="Calibri" w:hAnsi="Calibri" w:cs="Calibri"/>
          </w:rPr>
          <w:t xml:space="preserve">germination success </w:t>
        </w:r>
      </w:ins>
      <w:ins w:id="1494" w:author="Karina J Nielsen" w:date="2012-03-12T00:21:00Z">
        <w:r w:rsidR="00775BD7" w:rsidRPr="00985F75">
          <w:rPr>
            <w:rFonts w:ascii="Calibri" w:hAnsi="Calibri" w:cs="Calibri"/>
          </w:rPr>
          <w:t>experiment</w:t>
        </w:r>
      </w:ins>
      <w:ins w:id="1495" w:author="Karina J Nielsen" w:date="2012-03-26T17:43:00Z">
        <w:r w:rsidR="00F05B85" w:rsidRPr="00985F75">
          <w:rPr>
            <w:rFonts w:ascii="Calibri" w:hAnsi="Calibri" w:cs="Calibri"/>
          </w:rPr>
          <w:t>s</w:t>
        </w:r>
      </w:ins>
      <w:ins w:id="1496" w:author="Karina J Nielsen" w:date="2012-03-12T00:21:00Z">
        <w:r w:rsidR="00775BD7" w:rsidRPr="00985F75">
          <w:rPr>
            <w:rFonts w:ascii="Calibri" w:hAnsi="Calibri" w:cs="Calibri"/>
          </w:rPr>
          <w:t xml:space="preserve"> </w:t>
        </w:r>
      </w:ins>
      <w:del w:id="1497" w:author="Karina J Nielsen" w:date="2012-03-26T17:43:00Z">
        <w:r w:rsidRPr="00985F75" w:rsidDel="00F05B85">
          <w:rPr>
            <w:rFonts w:ascii="Calibri" w:hAnsi="Calibri" w:cs="Calibri"/>
            <w:rPrChange w:id="1498" w:author="Karina J Nielsen" w:date="2012-03-11T16:30:00Z">
              <w:rPr/>
            </w:rPrChange>
          </w:rPr>
          <w:delText xml:space="preserve">environmental variation </w:delText>
        </w:r>
      </w:del>
      <w:del w:id="1499" w:author="Karina J Nielsen" w:date="2012-03-12T00:21:00Z">
        <w:r w:rsidRPr="00985F75" w:rsidDel="008B0AAD">
          <w:rPr>
            <w:rFonts w:ascii="Calibri" w:hAnsi="Calibri" w:cs="Calibri"/>
            <w:rPrChange w:id="1500" w:author="Karina J Nielsen" w:date="2012-03-11T16:30:00Z">
              <w:rPr/>
            </w:rPrChange>
          </w:rPr>
          <w:delText xml:space="preserve">study </w:delText>
        </w:r>
      </w:del>
      <w:r w:rsidRPr="00985F75">
        <w:rPr>
          <w:rFonts w:ascii="Calibri" w:hAnsi="Calibri" w:cs="Calibri"/>
          <w:rPrChange w:id="1501" w:author="Karina J Nielsen" w:date="2012-03-11T16:30:00Z">
            <w:rPr/>
          </w:rPrChange>
        </w:rPr>
        <w:t xml:space="preserve">did not begin to release spores until October, so </w:t>
      </w:r>
      <w:del w:id="1502" w:author="Karina J Nielsen" w:date="2012-03-12T00:22:00Z">
        <w:r w:rsidRPr="00985F75" w:rsidDel="008B0AAD">
          <w:rPr>
            <w:rFonts w:ascii="Calibri" w:hAnsi="Calibri" w:cs="Calibri"/>
            <w:rPrChange w:id="1503" w:author="Karina J Nielsen" w:date="2012-03-11T16:30:00Z">
              <w:rPr/>
            </w:rPrChange>
          </w:rPr>
          <w:delText xml:space="preserve">the </w:delText>
        </w:r>
      </w:del>
      <w:ins w:id="1504" w:author="Karina J Nielsen" w:date="2012-03-12T00:22:00Z">
        <w:r w:rsidR="008B0AAD" w:rsidRPr="00985F75">
          <w:rPr>
            <w:rFonts w:ascii="Calibri" w:hAnsi="Calibri" w:cs="Calibri"/>
          </w:rPr>
          <w:t>I was only able to run two trials (one in October and another in November 2008)</w:t>
        </w:r>
      </w:ins>
      <w:ins w:id="1505" w:author="Karina J Nielsen" w:date="2012-03-12T00:31:00Z">
        <w:r w:rsidR="008B0AAD" w:rsidRPr="00985F75">
          <w:rPr>
            <w:rFonts w:ascii="Calibri" w:hAnsi="Calibri" w:cs="Calibri"/>
          </w:rPr>
          <w:t xml:space="preserve"> and these were treated as random factors</w:t>
        </w:r>
      </w:ins>
      <w:del w:id="1506" w:author="Karina J Nielsen" w:date="2012-03-12T00:22:00Z">
        <w:r w:rsidRPr="00985F75" w:rsidDel="008B0AAD">
          <w:rPr>
            <w:rFonts w:ascii="Calibri" w:hAnsi="Calibri" w:cs="Calibri"/>
            <w:rPrChange w:id="1507" w:author="Karina J Nielsen" w:date="2012-03-11T16:30:00Z">
              <w:rPr/>
            </w:rPrChange>
          </w:rPr>
          <w:delText>data in this analysis spanned from Oct</w:delText>
        </w:r>
      </w:del>
      <w:del w:id="1508" w:author="Karina J Nielsen" w:date="2012-02-05T21:13:00Z">
        <w:r w:rsidRPr="00985F75" w:rsidDel="00894108">
          <w:rPr>
            <w:rFonts w:ascii="Calibri" w:hAnsi="Calibri" w:cs="Calibri"/>
            <w:rPrChange w:id="1509" w:author="Karina J Nielsen" w:date="2012-03-11T16:30:00Z">
              <w:rPr/>
            </w:rPrChange>
          </w:rPr>
          <w:delText>-</w:delText>
        </w:r>
      </w:del>
      <w:del w:id="1510" w:author="Karina J Nielsen" w:date="2012-03-12T00:22:00Z">
        <w:r w:rsidRPr="00985F75" w:rsidDel="008B0AAD">
          <w:rPr>
            <w:rFonts w:ascii="Calibri" w:hAnsi="Calibri" w:cs="Calibri"/>
            <w:rPrChange w:id="1511" w:author="Karina J Nielsen" w:date="2012-03-11T16:30:00Z">
              <w:rPr/>
            </w:rPrChange>
          </w:rPr>
          <w:delText>Nov</w:delText>
        </w:r>
      </w:del>
      <w:del w:id="1512" w:author="Karina J Nielsen" w:date="2012-03-12T00:32:00Z">
        <w:r w:rsidRPr="00985F75" w:rsidDel="008B0AAD">
          <w:rPr>
            <w:rFonts w:ascii="Calibri" w:hAnsi="Calibri" w:cs="Calibri"/>
            <w:rPrChange w:id="1513" w:author="Karina J Nielsen" w:date="2012-03-11T16:30:00Z">
              <w:rPr/>
            </w:rPrChange>
          </w:rPr>
          <w:delText>.</w:delText>
        </w:r>
        <w:r w:rsidRPr="00985F75" w:rsidDel="002C4A6E">
          <w:rPr>
            <w:rFonts w:ascii="Calibri" w:hAnsi="Calibri" w:cs="Calibri"/>
            <w:rPrChange w:id="1514" w:author="Karina J Nielsen" w:date="2012-03-11T16:30:00Z">
              <w:rPr/>
            </w:rPrChange>
          </w:rPr>
          <w:delText xml:space="preserve"> </w:delText>
        </w:r>
      </w:del>
      <w:r w:rsidRPr="00985F75">
        <w:rPr>
          <w:rFonts w:ascii="Calibri" w:hAnsi="Calibri" w:cs="Calibri"/>
          <w:rPrChange w:id="1515" w:author="Karina J Nielsen" w:date="2012-03-11T16:30:00Z">
            <w:rPr/>
          </w:rPrChange>
        </w:rPr>
        <w:t xml:space="preserve"> </w:t>
      </w:r>
      <w:del w:id="1516" w:author="Karina J Nielsen" w:date="2012-03-12T00:22:00Z">
        <w:r w:rsidRPr="00985F75" w:rsidDel="008B0AAD">
          <w:rPr>
            <w:rFonts w:ascii="Calibri" w:hAnsi="Calibri" w:cs="Calibri"/>
            <w:highlight w:val="yellow"/>
            <w:rPrChange w:id="1517" w:author="Karina J Nielsen" w:date="2012-03-11T16:30:00Z">
              <w:rPr/>
            </w:rPrChange>
          </w:rPr>
          <w:delText>The data was not normal so it was log transformed.</w:delText>
        </w:r>
        <w:r w:rsidRPr="00985F75" w:rsidDel="008B0AAD">
          <w:rPr>
            <w:rFonts w:ascii="Calibri" w:hAnsi="Calibri" w:cs="Calibri"/>
            <w:rPrChange w:id="1518" w:author="Karina J Nielsen" w:date="2012-03-11T16:30:00Z">
              <w:rPr/>
            </w:rPrChange>
          </w:rPr>
          <w:delText xml:space="preserve">   </w:delText>
        </w:r>
      </w:del>
      <w:del w:id="1519" w:author="Karina J Nielsen" w:date="2012-03-12T00:31:00Z">
        <w:r w:rsidRPr="00985F75" w:rsidDel="008B0AAD">
          <w:rPr>
            <w:rFonts w:ascii="Calibri" w:hAnsi="Calibri" w:cs="Calibri"/>
            <w:rPrChange w:id="1520" w:author="Karina J Nielsen" w:date="2012-03-11T16:30:00Z">
              <w:rPr/>
            </w:rPrChange>
          </w:rPr>
          <w:delText xml:space="preserve">I </w:delText>
        </w:r>
      </w:del>
      <w:del w:id="1521" w:author="Karina J Nielsen" w:date="2012-03-12T00:22:00Z">
        <w:r w:rsidRPr="00985F75" w:rsidDel="008B0AAD">
          <w:rPr>
            <w:rFonts w:ascii="Calibri" w:hAnsi="Calibri" w:cs="Calibri"/>
            <w:rPrChange w:id="1522" w:author="Karina J Nielsen" w:date="2012-03-11T16:30:00Z">
              <w:rPr/>
            </w:rPrChange>
          </w:rPr>
          <w:delText xml:space="preserve">ran </w:delText>
        </w:r>
      </w:del>
      <w:del w:id="1523" w:author="Karina J Nielsen" w:date="2012-03-12T00:31:00Z">
        <w:r w:rsidRPr="00985F75" w:rsidDel="008B0AAD">
          <w:rPr>
            <w:rFonts w:ascii="Calibri" w:hAnsi="Calibri" w:cs="Calibri"/>
            <w:rPrChange w:id="1524" w:author="Karina J Nielsen" w:date="2012-03-11T16:30:00Z">
              <w:rPr/>
            </w:rPrChange>
          </w:rPr>
          <w:delText xml:space="preserve">a mixed model </w:delText>
        </w:r>
      </w:del>
      <w:del w:id="1525" w:author="Karina J Nielsen" w:date="2012-03-12T00:32:00Z">
        <w:r w:rsidRPr="00985F75" w:rsidDel="002C4A6E">
          <w:rPr>
            <w:rFonts w:ascii="Calibri" w:hAnsi="Calibri" w:cs="Calibri"/>
            <w:rPrChange w:id="1526" w:author="Karina J Nielsen" w:date="2012-03-11T16:30:00Z">
              <w:rPr/>
            </w:rPrChange>
          </w:rPr>
          <w:delText>with</w:delText>
        </w:r>
      </w:del>
      <w:ins w:id="1527" w:author="Karina J Nielsen" w:date="2012-03-12T00:32:00Z">
        <w:r w:rsidR="002C4A6E" w:rsidRPr="00985F75">
          <w:rPr>
            <w:rFonts w:ascii="Calibri" w:hAnsi="Calibri" w:cs="Calibri"/>
          </w:rPr>
          <w:t>while</w:t>
        </w:r>
      </w:ins>
      <w:r w:rsidRPr="00985F75">
        <w:rPr>
          <w:rFonts w:ascii="Calibri" w:hAnsi="Calibri" w:cs="Calibri"/>
          <w:rPrChange w:id="1528" w:author="Karina J Nielsen" w:date="2012-03-11T16:30:00Z">
            <w:rPr/>
          </w:rPrChange>
        </w:rPr>
        <w:t xml:space="preserve"> nutrient, light, and temperature levels</w:t>
      </w:r>
      <w:ins w:id="1529" w:author="Karina J Nielsen" w:date="2012-02-05T21:14:00Z">
        <w:r w:rsidR="00894108" w:rsidRPr="00985F75">
          <w:rPr>
            <w:rFonts w:ascii="Calibri" w:hAnsi="Calibri" w:cs="Calibri"/>
            <w:rPrChange w:id="1530" w:author="Karina J Nielsen" w:date="2012-03-11T16:30:00Z">
              <w:rPr/>
            </w:rPrChange>
          </w:rPr>
          <w:t xml:space="preserve"> </w:t>
        </w:r>
      </w:ins>
      <w:ins w:id="1531" w:author="Karina J Nielsen" w:date="2012-03-12T00:32:00Z">
        <w:r w:rsidR="002C4A6E" w:rsidRPr="00985F75">
          <w:rPr>
            <w:rFonts w:ascii="Calibri" w:hAnsi="Calibri" w:cs="Calibri"/>
          </w:rPr>
          <w:t>were treated as</w:t>
        </w:r>
      </w:ins>
      <w:ins w:id="1532" w:author="Karina J Nielsen" w:date="2012-02-05T21:14:00Z">
        <w:r w:rsidR="00894108" w:rsidRPr="00985F75">
          <w:rPr>
            <w:rFonts w:ascii="Calibri" w:hAnsi="Calibri" w:cs="Calibri"/>
            <w:rPrChange w:id="1533" w:author="Karina J Nielsen" w:date="2012-03-11T16:30:00Z">
              <w:rPr/>
            </w:rPrChange>
          </w:rPr>
          <w:t xml:space="preserve"> fixed factors</w:t>
        </w:r>
      </w:ins>
      <w:r w:rsidRPr="00985F75">
        <w:rPr>
          <w:rFonts w:ascii="Calibri" w:hAnsi="Calibri" w:cs="Calibri"/>
          <w:rPrChange w:id="1534" w:author="Karina J Nielsen" w:date="2012-03-11T16:30:00Z">
            <w:rPr/>
          </w:rPrChange>
        </w:rPr>
        <w:t>.</w:t>
      </w:r>
      <w:ins w:id="1535" w:author="Karina J Nielsen" w:date="2012-03-12T00:32:00Z">
        <w:r w:rsidR="002C4A6E" w:rsidRPr="00985F75">
          <w:rPr>
            <w:rFonts w:ascii="Calibri" w:hAnsi="Calibri" w:cs="Calibri"/>
          </w:rPr>
          <w:t xml:space="preserve">  </w:t>
        </w:r>
      </w:ins>
      <w:del w:id="1536" w:author="Karina J Nielsen" w:date="2012-03-12T00:32:00Z">
        <w:r w:rsidRPr="00985F75" w:rsidDel="002C4A6E">
          <w:rPr>
            <w:rFonts w:ascii="Calibri" w:hAnsi="Calibri" w:cs="Calibri"/>
            <w:rPrChange w:id="1537" w:author="Karina J Nielsen" w:date="2012-03-11T16:30:00Z">
              <w:rPr/>
            </w:rPrChange>
          </w:rPr>
          <w:delText xml:space="preserve">  </w:delText>
        </w:r>
      </w:del>
    </w:p>
    <w:p w14:paraId="25382985" w14:textId="77777777" w:rsidR="008B0AAD" w:rsidRPr="00985F75" w:rsidRDefault="008B0AAD" w:rsidP="007E50AF">
      <w:pPr>
        <w:widowControl w:val="0"/>
        <w:autoSpaceDE w:val="0"/>
        <w:autoSpaceDN w:val="0"/>
        <w:adjustRightInd w:val="0"/>
        <w:spacing w:line="480" w:lineRule="auto"/>
        <w:ind w:firstLine="720"/>
        <w:rPr>
          <w:ins w:id="1538" w:author="Karina J Nielsen" w:date="2012-03-26T19:13:00Z"/>
          <w:rFonts w:ascii="Calibri" w:hAnsi="Calibri" w:cs="Calibri"/>
        </w:rPr>
        <w:pPrChange w:id="1539" w:author="Karina J Nielsen" w:date="2012-03-26T19:18:00Z">
          <w:pPr>
            <w:pStyle w:val="BodyTextIndent"/>
            <w:spacing w:line="480" w:lineRule="auto"/>
            <w:ind w:firstLine="0"/>
          </w:pPr>
        </w:pPrChange>
      </w:pPr>
      <w:ins w:id="1540" w:author="Karina J Nielsen" w:date="2012-03-12T00:25:00Z">
        <w:r w:rsidRPr="00985F75">
          <w:rPr>
            <w:rFonts w:ascii="Calibri" w:hAnsi="Calibri" w:cs="Calibri"/>
          </w:rPr>
          <w:t xml:space="preserve">For all statistical models </w:t>
        </w:r>
      </w:ins>
      <w:ins w:id="1541" w:author="Karina J Nielsen" w:date="2012-03-12T00:26:00Z">
        <w:r w:rsidRPr="00985F75">
          <w:rPr>
            <w:rFonts w:ascii="Calibri" w:hAnsi="Calibri" w:cs="Calibri"/>
          </w:rPr>
          <w:t xml:space="preserve">above, </w:t>
        </w:r>
      </w:ins>
      <w:ins w:id="1542" w:author="Karina J Nielsen" w:date="2012-03-12T00:25:00Z">
        <w:r w:rsidRPr="00985F75">
          <w:rPr>
            <w:rFonts w:ascii="Calibri" w:hAnsi="Calibri" w:cs="Calibri"/>
          </w:rPr>
          <w:t>residual plots were examined visually to determine if transformation of the response variables was required to meet model assumptions. Transformations were done when necessary and are indicated in the resulting statistical tables.</w:t>
        </w:r>
      </w:ins>
    </w:p>
    <w:p w14:paraId="769D8DD5" w14:textId="77777777" w:rsidR="007E50AF" w:rsidRPr="00985F75" w:rsidRDefault="007E50AF" w:rsidP="00353116">
      <w:pPr>
        <w:widowControl w:val="0"/>
        <w:autoSpaceDE w:val="0"/>
        <w:autoSpaceDN w:val="0"/>
        <w:adjustRightInd w:val="0"/>
        <w:spacing w:after="320" w:line="480" w:lineRule="auto"/>
        <w:rPr>
          <w:ins w:id="1543" w:author="Karina J Nielsen" w:date="2012-03-26T19:19:00Z"/>
          <w:rFonts w:ascii="Calibri" w:hAnsi="Calibri" w:cs="Calibri"/>
          <w:b/>
        </w:rPr>
        <w:pPrChange w:id="1544" w:author="Karina J Nielsen" w:date="2012-03-26T19:14:00Z">
          <w:pPr>
            <w:pStyle w:val="Heading2"/>
          </w:pPr>
        </w:pPrChange>
      </w:pPr>
    </w:p>
    <w:p w14:paraId="15571F44" w14:textId="77777777" w:rsidR="001A0878" w:rsidRPr="00985F75" w:rsidDel="00353116" w:rsidRDefault="001A0878" w:rsidP="007E50AF">
      <w:pPr>
        <w:widowControl w:val="0"/>
        <w:autoSpaceDE w:val="0"/>
        <w:autoSpaceDN w:val="0"/>
        <w:adjustRightInd w:val="0"/>
        <w:spacing w:line="480" w:lineRule="auto"/>
        <w:rPr>
          <w:del w:id="1545" w:author="Karina J Nielsen" w:date="2012-03-26T19:13:00Z"/>
          <w:rFonts w:ascii="Calibri" w:hAnsi="Calibri" w:cs="Calibri"/>
          <w:b/>
          <w:rPrChange w:id="1546" w:author="Karina J Nielsen" w:date="2012-03-26T19:13:00Z">
            <w:rPr>
              <w:del w:id="1547" w:author="Karina J Nielsen" w:date="2012-03-26T19:13:00Z"/>
            </w:rPr>
          </w:rPrChange>
        </w:rPr>
        <w:pPrChange w:id="1548" w:author="Karina J Nielsen" w:date="2012-03-26T19:19:00Z">
          <w:pPr>
            <w:widowControl w:val="0"/>
            <w:autoSpaceDE w:val="0"/>
            <w:autoSpaceDN w:val="0"/>
            <w:adjustRightInd w:val="0"/>
            <w:spacing w:after="320" w:line="480" w:lineRule="auto"/>
          </w:pPr>
        </w:pPrChange>
      </w:pPr>
      <w:del w:id="1549" w:author="Karina J Nielsen" w:date="2012-03-12T00:23:00Z">
        <w:r w:rsidRPr="00985F75" w:rsidDel="008B0AAD">
          <w:rPr>
            <w:rFonts w:ascii="Calibri" w:hAnsi="Calibri" w:cs="Calibri"/>
            <w:b/>
            <w:rPrChange w:id="1550" w:author="Karina J Nielsen" w:date="2012-03-26T19:13:00Z">
              <w:rPr/>
            </w:rPrChange>
          </w:rPr>
          <w:delText xml:space="preserve">Replicate, plant, and microscope field of view were included as random </w:delText>
        </w:r>
      </w:del>
      <w:del w:id="1551" w:author="Karina J Nielsen" w:date="2012-02-05T21:14:00Z">
        <w:r w:rsidRPr="00985F75" w:rsidDel="00894108">
          <w:rPr>
            <w:rFonts w:ascii="Calibri" w:hAnsi="Calibri" w:cs="Calibri"/>
            <w:b/>
            <w:rPrChange w:id="1552" w:author="Karina J Nielsen" w:date="2012-03-26T19:13:00Z">
              <w:rPr/>
            </w:rPrChange>
          </w:rPr>
          <w:delText>variables</w:delText>
        </w:r>
      </w:del>
      <w:del w:id="1553" w:author="Karina J Nielsen" w:date="2012-03-12T00:23:00Z">
        <w:r w:rsidRPr="00985F75" w:rsidDel="008B0AAD">
          <w:rPr>
            <w:rFonts w:ascii="Calibri" w:hAnsi="Calibri" w:cs="Calibri"/>
            <w:b/>
            <w:rPrChange w:id="1554" w:author="Karina J Nielsen" w:date="2012-03-26T19:13:00Z">
              <w:rPr/>
            </w:rPrChange>
          </w:rPr>
          <w:delText xml:space="preserve">. </w:delText>
        </w:r>
      </w:del>
      <w:del w:id="1555" w:author="Karina J Nielsen" w:date="2012-03-12T00:24:00Z">
        <w:r w:rsidRPr="00985F75" w:rsidDel="008B0AAD">
          <w:rPr>
            <w:rFonts w:ascii="Calibri" w:hAnsi="Calibri" w:cs="Calibri"/>
            <w:b/>
            <w:rPrChange w:id="1556" w:author="Karina J Nielsen" w:date="2012-03-26T19:13:00Z">
              <w:rPr/>
            </w:rPrChange>
          </w:rPr>
          <w:delText xml:space="preserve"> To analyze the germination data I used the data from the months October and November when the spores were being released.  The data </w:delText>
        </w:r>
      </w:del>
      <w:del w:id="1557" w:author="Karina J Nielsen" w:date="2012-02-05T21:14:00Z">
        <w:r w:rsidRPr="00985F75" w:rsidDel="00894108">
          <w:rPr>
            <w:rFonts w:ascii="Calibri" w:hAnsi="Calibri" w:cs="Calibri"/>
            <w:b/>
            <w:rPrChange w:id="1558" w:author="Karina J Nielsen" w:date="2012-03-26T19:13:00Z">
              <w:rPr/>
            </w:rPrChange>
          </w:rPr>
          <w:delText xml:space="preserve">was </w:delText>
        </w:r>
      </w:del>
      <w:del w:id="1559" w:author="Karina J Nielsen" w:date="2012-03-12T00:24:00Z">
        <w:r w:rsidRPr="00985F75" w:rsidDel="008B0AAD">
          <w:rPr>
            <w:rFonts w:ascii="Calibri" w:hAnsi="Calibri" w:cs="Calibri"/>
            <w:b/>
            <w:rPrChange w:id="1560" w:author="Karina J Nielsen" w:date="2012-03-26T19:13:00Z">
              <w:rPr/>
            </w:rPrChange>
          </w:rPr>
          <w:delText>not normal so I did an arcsine square root transformation.  I compiled th</w:delText>
        </w:r>
      </w:del>
      <w:del w:id="1561" w:author="Karina J Nielsen" w:date="2012-02-05T21:14:00Z">
        <w:r w:rsidRPr="00985F75" w:rsidDel="00894108">
          <w:rPr>
            <w:rFonts w:ascii="Calibri" w:hAnsi="Calibri" w:cs="Calibri"/>
            <w:b/>
            <w:rPrChange w:id="1562" w:author="Karina J Nielsen" w:date="2012-03-26T19:13:00Z">
              <w:rPr/>
            </w:rPrChange>
          </w:rPr>
          <w:delText>i</w:delText>
        </w:r>
      </w:del>
      <w:del w:id="1563" w:author="Karina J Nielsen" w:date="2012-03-12T00:24:00Z">
        <w:r w:rsidRPr="00985F75" w:rsidDel="008B0AAD">
          <w:rPr>
            <w:rFonts w:ascii="Calibri" w:hAnsi="Calibri" w:cs="Calibri"/>
            <w:b/>
            <w:rPrChange w:id="1564" w:author="Karina J Nielsen" w:date="2012-03-26T19:13:00Z">
              <w:rPr/>
            </w:rPrChange>
          </w:rPr>
          <w:delText>s data into one group without including month in the model.  The individuals chosen each month were independent of those chosen the following month.  I first tested to determine if month was significant.  Month was not significant (F</w:delText>
        </w:r>
        <w:r w:rsidRPr="00985F75" w:rsidDel="008B0AAD">
          <w:rPr>
            <w:rFonts w:ascii="Calibri" w:hAnsi="Calibri" w:cs="Calibri"/>
            <w:b/>
            <w:vertAlign w:val="subscript"/>
            <w:rPrChange w:id="1565" w:author="Karina J Nielsen" w:date="2012-03-26T19:13:00Z">
              <w:rPr>
                <w:vertAlign w:val="subscript"/>
              </w:rPr>
            </w:rPrChange>
          </w:rPr>
          <w:delText>1,51</w:delText>
        </w:r>
        <w:r w:rsidRPr="00985F75" w:rsidDel="008B0AAD">
          <w:rPr>
            <w:rFonts w:ascii="Calibri" w:hAnsi="Calibri" w:cs="Calibri"/>
            <w:b/>
            <w:rPrChange w:id="1566" w:author="Karina J Nielsen" w:date="2012-03-26T19:13:00Z">
              <w:rPr/>
            </w:rPrChange>
          </w:rPr>
          <w:delText xml:space="preserve">= 1.06, p= 0.3077) so I ran a </w:delText>
        </w:r>
      </w:del>
      <w:del w:id="1567" w:author="Karina J Nielsen" w:date="2012-02-06T17:04:00Z">
        <w:r w:rsidRPr="00985F75" w:rsidDel="005A3852">
          <w:rPr>
            <w:rFonts w:ascii="Calibri" w:hAnsi="Calibri" w:cs="Calibri"/>
            <w:b/>
            <w:rPrChange w:id="1568" w:author="Karina J Nielsen" w:date="2012-03-26T19:13:00Z">
              <w:rPr/>
            </w:rPrChange>
          </w:rPr>
          <w:delText xml:space="preserve">mixed </w:delText>
        </w:r>
      </w:del>
      <w:del w:id="1569" w:author="Karina J Nielsen" w:date="2012-03-12T00:24:00Z">
        <w:r w:rsidRPr="00985F75" w:rsidDel="008B0AAD">
          <w:rPr>
            <w:rFonts w:ascii="Calibri" w:hAnsi="Calibri" w:cs="Calibri"/>
            <w:b/>
            <w:rPrChange w:id="1570" w:author="Karina J Nielsen" w:date="2012-03-26T19:13:00Z">
              <w:rPr/>
            </w:rPrChange>
          </w:rPr>
          <w:delText>model with nutrient, light</w:delText>
        </w:r>
      </w:del>
      <w:del w:id="1571" w:author="Karina J Nielsen" w:date="2012-02-06T17:04:00Z">
        <w:r w:rsidRPr="00985F75" w:rsidDel="005A3852">
          <w:rPr>
            <w:rFonts w:ascii="Calibri" w:hAnsi="Calibri" w:cs="Calibri"/>
            <w:b/>
            <w:rPrChange w:id="1572" w:author="Karina J Nielsen" w:date="2012-03-26T19:13:00Z">
              <w:rPr/>
            </w:rPrChange>
          </w:rPr>
          <w:delText>,</w:delText>
        </w:r>
      </w:del>
      <w:del w:id="1573" w:author="Karina J Nielsen" w:date="2012-03-12T00:24:00Z">
        <w:r w:rsidRPr="00985F75" w:rsidDel="008B0AAD">
          <w:rPr>
            <w:rFonts w:ascii="Calibri" w:hAnsi="Calibri" w:cs="Calibri"/>
            <w:b/>
            <w:rPrChange w:id="1574" w:author="Karina J Nielsen" w:date="2012-03-26T19:13:00Z">
              <w:rPr/>
            </w:rPrChange>
          </w:rPr>
          <w:delText xml:space="preserve"> and temperature as variables.  </w:delText>
        </w:r>
      </w:del>
      <w:del w:id="1575" w:author="Karina J Nielsen" w:date="2012-02-06T17:09:00Z">
        <w:r w:rsidRPr="00985F75" w:rsidDel="005A3852">
          <w:rPr>
            <w:rFonts w:ascii="Calibri" w:hAnsi="Calibri" w:cs="Calibri"/>
            <w:b/>
            <w:rPrChange w:id="1576" w:author="Karina J Nielsen" w:date="2012-03-26T19:13:00Z">
              <w:rPr/>
            </w:rPrChange>
          </w:rPr>
          <w:delText>I could not do the three-way interaction because I ran out of degrees of freedom due to</w:delText>
        </w:r>
      </w:del>
      <w:del w:id="1577" w:author="Karina J Nielsen" w:date="2012-02-06T17:05:00Z">
        <w:r w:rsidRPr="00985F75" w:rsidDel="005A3852">
          <w:rPr>
            <w:rFonts w:ascii="Calibri" w:hAnsi="Calibri" w:cs="Calibri"/>
            <w:b/>
            <w:rPrChange w:id="1578" w:author="Karina J Nielsen" w:date="2012-03-26T19:13:00Z">
              <w:rPr/>
            </w:rPrChange>
          </w:rPr>
          <w:delText xml:space="preserve"> the constraints of the experimental design</w:delText>
        </w:r>
      </w:del>
      <w:del w:id="1579" w:author="Karina J Nielsen" w:date="2012-03-12T00:24:00Z">
        <w:r w:rsidRPr="00985F75" w:rsidDel="008B0AAD">
          <w:rPr>
            <w:rFonts w:ascii="Calibri" w:hAnsi="Calibri" w:cs="Calibri"/>
            <w:b/>
            <w:rPrChange w:id="1580" w:author="Karina J Nielsen" w:date="2012-03-26T19:13:00Z">
              <w:rPr/>
            </w:rPrChange>
          </w:rPr>
          <w:delText>.</w:delText>
        </w:r>
      </w:del>
    </w:p>
    <w:p w14:paraId="4A5722FC" w14:textId="77777777" w:rsidR="00353116" w:rsidRPr="00985F75" w:rsidRDefault="00894108" w:rsidP="007E50AF">
      <w:pPr>
        <w:widowControl w:val="0"/>
        <w:autoSpaceDE w:val="0"/>
        <w:autoSpaceDN w:val="0"/>
        <w:adjustRightInd w:val="0"/>
        <w:spacing w:line="480" w:lineRule="auto"/>
        <w:rPr>
          <w:ins w:id="1581" w:author="Karina J Nielsen" w:date="2012-03-26T19:14:00Z"/>
          <w:rFonts w:ascii="Calibri" w:hAnsi="Calibri" w:cs="Calibri"/>
          <w:b/>
        </w:rPr>
        <w:pPrChange w:id="1582" w:author="Karina J Nielsen" w:date="2012-03-26T19:19:00Z">
          <w:pPr>
            <w:pStyle w:val="Heading2"/>
          </w:pPr>
        </w:pPrChange>
      </w:pPr>
      <w:ins w:id="1583" w:author="Karina J Nielsen" w:date="2012-02-05T21:15:00Z">
        <w:r w:rsidRPr="00985F75">
          <w:rPr>
            <w:rFonts w:ascii="Calibri" w:hAnsi="Calibri" w:cs="Calibri"/>
            <w:b/>
            <w:rPrChange w:id="1584" w:author="Karina J Nielsen" w:date="2012-03-26T19:13:00Z">
              <w:rPr>
                <w:b/>
                <w:i w:val="0"/>
              </w:rPr>
            </w:rPrChange>
          </w:rPr>
          <w:t>Results</w:t>
        </w:r>
      </w:ins>
    </w:p>
    <w:p w14:paraId="0BE5E8A1" w14:textId="77777777" w:rsidR="00353116" w:rsidRPr="00985F75" w:rsidRDefault="00353116" w:rsidP="007E50AF">
      <w:pPr>
        <w:widowControl w:val="0"/>
        <w:autoSpaceDE w:val="0"/>
        <w:autoSpaceDN w:val="0"/>
        <w:adjustRightInd w:val="0"/>
        <w:spacing w:line="480" w:lineRule="auto"/>
        <w:rPr>
          <w:ins w:id="1585" w:author="Karina J Nielsen" w:date="2012-03-26T19:19:00Z"/>
          <w:rFonts w:ascii="Calibri" w:hAnsi="Calibri" w:cs="Calibri"/>
          <w:u w:val="single"/>
        </w:rPr>
        <w:pPrChange w:id="1586" w:author="Karina J Nielsen" w:date="2012-03-26T19:19:00Z">
          <w:pPr>
            <w:pStyle w:val="Heading2"/>
          </w:pPr>
        </w:pPrChange>
      </w:pPr>
      <w:ins w:id="1587" w:author="Karina J Nielsen" w:date="2012-03-26T19:14:00Z">
        <w:r w:rsidRPr="00985F75">
          <w:rPr>
            <w:rFonts w:ascii="Calibri" w:hAnsi="Calibri" w:cs="Calibri"/>
            <w:u w:val="single"/>
            <w:rPrChange w:id="1588" w:author="Karina J Nielsen" w:date="2012-03-26T19:14:00Z">
              <w:rPr>
                <w:rFonts w:ascii="Calibri" w:hAnsi="Calibri" w:cs="Calibri"/>
              </w:rPr>
            </w:rPrChange>
          </w:rPr>
          <w:lastRenderedPageBreak/>
          <w:t>Field experiment:</w:t>
        </w:r>
        <w:r w:rsidRPr="00985F75">
          <w:rPr>
            <w:rFonts w:ascii="Calibri" w:hAnsi="Calibri" w:cs="Calibri"/>
            <w:u w:val="single"/>
            <w:rPrChange w:id="1589" w:author="Karina J Nielsen" w:date="2012-03-26T19:14:00Z">
              <w:rPr>
                <w:rFonts w:ascii="Calibri" w:hAnsi="Calibri" w:cs="Calibri"/>
                <w:i w:val="0"/>
              </w:rPr>
            </w:rPrChange>
          </w:rPr>
          <w:t xml:space="preserve"> </w:t>
        </w:r>
        <w:r w:rsidRPr="00985F75">
          <w:rPr>
            <w:rFonts w:ascii="Calibri" w:hAnsi="Calibri" w:cs="Calibri"/>
            <w:u w:val="single"/>
            <w:rPrChange w:id="1590" w:author="Karina J Nielsen" w:date="2012-03-26T19:14:00Z">
              <w:rPr>
                <w:rFonts w:ascii="Calibri" w:hAnsi="Calibri" w:cs="Calibri"/>
              </w:rPr>
            </w:rPrChange>
          </w:rPr>
          <w:t xml:space="preserve">effects of biomass loss on population size, survivorship, recruitment, </w:t>
        </w:r>
        <w:proofErr w:type="gramStart"/>
        <w:r w:rsidRPr="00985F75">
          <w:rPr>
            <w:rFonts w:ascii="Calibri" w:hAnsi="Calibri" w:cs="Calibri"/>
            <w:u w:val="single"/>
            <w:rPrChange w:id="1591" w:author="Karina J Nielsen" w:date="2012-03-26T19:14:00Z">
              <w:rPr>
                <w:rFonts w:ascii="Calibri" w:hAnsi="Calibri" w:cs="Calibri"/>
              </w:rPr>
            </w:rPrChange>
          </w:rPr>
          <w:t>growth</w:t>
        </w:r>
        <w:proofErr w:type="gramEnd"/>
        <w:r w:rsidRPr="00985F75">
          <w:rPr>
            <w:rFonts w:ascii="Calibri" w:hAnsi="Calibri" w:cs="Calibri"/>
            <w:u w:val="single"/>
            <w:rPrChange w:id="1592" w:author="Karina J Nielsen" w:date="2012-03-26T19:14:00Z">
              <w:rPr>
                <w:rFonts w:ascii="Calibri" w:hAnsi="Calibri" w:cs="Calibri"/>
              </w:rPr>
            </w:rPrChange>
          </w:rPr>
          <w:t xml:space="preserve"> and reproductive status</w:t>
        </w:r>
      </w:ins>
    </w:p>
    <w:p w14:paraId="0E1A1C1E" w14:textId="77777777" w:rsidR="007E50AF" w:rsidRPr="00985F75" w:rsidRDefault="007E50AF" w:rsidP="007E50AF">
      <w:pPr>
        <w:widowControl w:val="0"/>
        <w:autoSpaceDE w:val="0"/>
        <w:autoSpaceDN w:val="0"/>
        <w:adjustRightInd w:val="0"/>
        <w:spacing w:line="480" w:lineRule="auto"/>
        <w:rPr>
          <w:ins w:id="1593" w:author="Karina J Nielsen" w:date="2012-03-26T19:14:00Z"/>
          <w:rFonts w:ascii="Calibri" w:hAnsi="Calibri" w:cs="Calibri"/>
          <w:u w:val="single"/>
          <w:rPrChange w:id="1594" w:author="Karina J Nielsen" w:date="2012-03-26T19:14:00Z">
            <w:rPr>
              <w:ins w:id="1595" w:author="Karina J Nielsen" w:date="2012-03-26T19:14:00Z"/>
              <w:rFonts w:ascii="Calibri" w:hAnsi="Calibri" w:cs="Calibri"/>
            </w:rPr>
          </w:rPrChange>
        </w:rPr>
        <w:pPrChange w:id="1596" w:author="Karina J Nielsen" w:date="2012-03-26T19:19:00Z">
          <w:pPr>
            <w:pStyle w:val="Heading2"/>
          </w:pPr>
        </w:pPrChange>
      </w:pPr>
    </w:p>
    <w:p w14:paraId="1AB56425" w14:textId="77777777" w:rsidR="001A0878" w:rsidRPr="00985F75" w:rsidDel="008A7023" w:rsidRDefault="001A0878" w:rsidP="00D500CC">
      <w:pPr>
        <w:pStyle w:val="Heading1"/>
        <w:spacing w:line="480" w:lineRule="auto"/>
        <w:ind w:firstLine="720"/>
        <w:rPr>
          <w:del w:id="1597" w:author="Karina J Nielsen" w:date="2012-02-05T21:52:00Z"/>
          <w:rFonts w:ascii="Calibri" w:hAnsi="Calibri" w:cs="Calibri"/>
          <w:b w:val="0"/>
          <w:i/>
          <w:rPrChange w:id="1598" w:author="Karina J Nielsen" w:date="2012-03-11T16:30:00Z">
            <w:rPr>
              <w:del w:id="1599" w:author="Karina J Nielsen" w:date="2012-02-05T21:52:00Z"/>
              <w:b w:val="0"/>
              <w:i/>
            </w:rPr>
          </w:rPrChange>
        </w:rPr>
        <w:pPrChange w:id="1600" w:author="Karina J Nielsen" w:date="2012-03-26T19:03:00Z">
          <w:pPr>
            <w:pStyle w:val="Heading1"/>
            <w:spacing w:line="480" w:lineRule="auto"/>
          </w:pPr>
        </w:pPrChange>
      </w:pPr>
      <w:del w:id="1601" w:author="Karina J Nielsen" w:date="2012-02-05T21:52:00Z">
        <w:r w:rsidRPr="00985F75" w:rsidDel="008A7023">
          <w:rPr>
            <w:rFonts w:ascii="Calibri" w:hAnsi="Calibri" w:cs="Calibri"/>
            <w:i/>
            <w:rPrChange w:id="1602" w:author="Karina J Nielsen" w:date="2012-03-11T16:30:00Z">
              <w:rPr>
                <w:i/>
              </w:rPr>
            </w:rPrChange>
          </w:rPr>
          <w:delText>Recruitment</w:delText>
        </w:r>
      </w:del>
    </w:p>
    <w:p w14:paraId="3BCFB097" w14:textId="77777777" w:rsidR="00501F6E" w:rsidRPr="00985F75" w:rsidRDefault="001A0878" w:rsidP="00501F6E">
      <w:pPr>
        <w:widowControl w:val="0"/>
        <w:autoSpaceDE w:val="0"/>
        <w:autoSpaceDN w:val="0"/>
        <w:adjustRightInd w:val="0"/>
        <w:spacing w:line="480" w:lineRule="auto"/>
        <w:ind w:firstLine="720"/>
        <w:rPr>
          <w:ins w:id="1603" w:author="Karina J Nielsen" w:date="2012-03-26T19:42:00Z"/>
          <w:rFonts w:ascii="Calibri" w:hAnsi="Calibri" w:cs="Calibri"/>
        </w:rPr>
        <w:pPrChange w:id="1604" w:author="Karina J Nielsen" w:date="2012-03-26T19:42:00Z">
          <w:pPr>
            <w:widowControl w:val="0"/>
            <w:autoSpaceDE w:val="0"/>
            <w:autoSpaceDN w:val="0"/>
            <w:adjustRightInd w:val="0"/>
            <w:spacing w:line="480" w:lineRule="auto"/>
          </w:pPr>
        </w:pPrChange>
      </w:pPr>
      <w:r w:rsidRPr="00985F75">
        <w:rPr>
          <w:rFonts w:ascii="Calibri" w:hAnsi="Calibri" w:cs="Calibri"/>
          <w:rPrChange w:id="1605" w:author="Karina J Nielsen" w:date="2012-03-11T16:30:00Z">
            <w:rPr/>
          </w:rPrChange>
        </w:rPr>
        <w:t>The change in population size of reproductive</w:t>
      </w:r>
      <w:ins w:id="1606" w:author="Karina J Nielsen" w:date="2012-02-06T00:32:00Z">
        <w:r w:rsidR="004A7366" w:rsidRPr="00985F75">
          <w:rPr>
            <w:rFonts w:ascii="Calibri" w:hAnsi="Calibri" w:cs="Calibri"/>
            <w:rPrChange w:id="1607" w:author="Karina J Nielsen" w:date="2012-03-11T16:30:00Z">
              <w:rPr/>
            </w:rPrChange>
          </w:rPr>
          <w:t>ly mature</w:t>
        </w:r>
      </w:ins>
      <w:r w:rsidRPr="00985F75">
        <w:rPr>
          <w:rFonts w:ascii="Calibri" w:hAnsi="Calibri" w:cs="Calibri"/>
          <w:rPrChange w:id="1608" w:author="Karina J Nielsen" w:date="2012-03-11T16:30:00Z">
            <w:rPr/>
          </w:rPrChange>
        </w:rPr>
        <w:t xml:space="preserve"> adults from </w:t>
      </w:r>
      <w:del w:id="1609" w:author="Karina J Nielsen" w:date="2012-02-05T21:58:00Z">
        <w:r w:rsidRPr="00985F75" w:rsidDel="008A7023">
          <w:rPr>
            <w:rFonts w:ascii="Calibri" w:hAnsi="Calibri" w:cs="Calibri"/>
            <w:rPrChange w:id="1610" w:author="Karina J Nielsen" w:date="2012-03-11T16:30:00Z">
              <w:rPr/>
            </w:rPrChange>
          </w:rPr>
          <w:delText>year</w:delText>
        </w:r>
      </w:del>
      <w:ins w:id="1611" w:author="Karina J Nielsen" w:date="2012-02-05T21:58:00Z">
        <w:r w:rsidR="008A7023" w:rsidRPr="00985F75">
          <w:rPr>
            <w:rFonts w:ascii="Calibri" w:hAnsi="Calibri" w:cs="Calibri"/>
            <w:rPrChange w:id="1612" w:author="Karina J Nielsen" w:date="2012-03-11T16:30:00Z">
              <w:rPr/>
            </w:rPrChange>
          </w:rPr>
          <w:t>200</w:t>
        </w:r>
      </w:ins>
      <w:ins w:id="1613" w:author="Karina J Nielsen" w:date="2012-02-06T00:36:00Z">
        <w:r w:rsidR="00072749" w:rsidRPr="00985F75">
          <w:rPr>
            <w:rFonts w:ascii="Calibri" w:hAnsi="Calibri" w:cs="Calibri"/>
            <w:rPrChange w:id="1614" w:author="Karina J Nielsen" w:date="2012-03-11T16:30:00Z">
              <w:rPr/>
            </w:rPrChange>
          </w:rPr>
          <w:t>7</w:t>
        </w:r>
      </w:ins>
      <w:ins w:id="1615" w:author="Karina J Nielsen" w:date="2012-02-05T21:58:00Z">
        <w:r w:rsidR="00072749" w:rsidRPr="00985F75">
          <w:rPr>
            <w:rFonts w:ascii="Calibri" w:hAnsi="Calibri" w:cs="Calibri"/>
            <w:rPrChange w:id="1616" w:author="Karina J Nielsen" w:date="2012-03-11T16:30:00Z">
              <w:rPr/>
            </w:rPrChange>
          </w:rPr>
          <w:t xml:space="preserve"> to 200</w:t>
        </w:r>
      </w:ins>
      <w:ins w:id="1617" w:author="Karina J Nielsen" w:date="2012-02-06T00:36:00Z">
        <w:r w:rsidR="00072749" w:rsidRPr="00985F75">
          <w:rPr>
            <w:rFonts w:ascii="Calibri" w:hAnsi="Calibri" w:cs="Calibri"/>
            <w:rPrChange w:id="1618" w:author="Karina J Nielsen" w:date="2012-03-11T16:30:00Z">
              <w:rPr/>
            </w:rPrChange>
          </w:rPr>
          <w:t>8</w:t>
        </w:r>
      </w:ins>
      <w:ins w:id="1619" w:author="Karina J Nielsen" w:date="2012-02-05T21:53:00Z">
        <w:r w:rsidR="008A7023" w:rsidRPr="00985F75">
          <w:rPr>
            <w:rFonts w:ascii="Calibri" w:hAnsi="Calibri" w:cs="Calibri"/>
            <w:rPrChange w:id="1620" w:author="Karina J Nielsen" w:date="2012-03-11T16:30:00Z">
              <w:rPr/>
            </w:rPrChange>
          </w:rPr>
          <w:t xml:space="preserve"> </w:t>
        </w:r>
      </w:ins>
      <w:del w:id="1621" w:author="Karina J Nielsen" w:date="2012-02-05T21:53:00Z">
        <w:r w:rsidRPr="00985F75" w:rsidDel="008A7023">
          <w:rPr>
            <w:rFonts w:ascii="Calibri" w:hAnsi="Calibri" w:cs="Calibri"/>
            <w:rPrChange w:id="1622" w:author="Karina J Nielsen" w:date="2012-03-11T16:30:00Z">
              <w:rPr/>
            </w:rPrChange>
          </w:rPr>
          <w:delText xml:space="preserve"> one to year two </w:delText>
        </w:r>
      </w:del>
      <w:r w:rsidRPr="00985F75">
        <w:rPr>
          <w:rFonts w:ascii="Calibri" w:hAnsi="Calibri" w:cs="Calibri"/>
          <w:rPrChange w:id="1623" w:author="Karina J Nielsen" w:date="2012-03-11T16:30:00Z">
            <w:rPr/>
          </w:rPrChange>
        </w:rPr>
        <w:t xml:space="preserve">was </w:t>
      </w:r>
      <w:del w:id="1624" w:author="Karina J Nielsen" w:date="2012-02-05T21:53:00Z">
        <w:r w:rsidRPr="00985F75" w:rsidDel="008A7023">
          <w:rPr>
            <w:rFonts w:ascii="Calibri" w:hAnsi="Calibri" w:cs="Calibri"/>
            <w:rPrChange w:id="1625" w:author="Karina J Nielsen" w:date="2012-03-11T16:30:00Z">
              <w:rPr/>
            </w:rPrChange>
          </w:rPr>
          <w:delText xml:space="preserve">significantly </w:delText>
        </w:r>
      </w:del>
      <w:ins w:id="1626" w:author="Karina J Nielsen" w:date="2012-02-05T22:03:00Z">
        <w:r w:rsidR="00F31170" w:rsidRPr="00985F75">
          <w:rPr>
            <w:rFonts w:ascii="Calibri" w:hAnsi="Calibri" w:cs="Calibri"/>
            <w:rPrChange w:id="1627" w:author="Karina J Nielsen" w:date="2012-03-11T16:30:00Z">
              <w:rPr/>
            </w:rPrChange>
          </w:rPr>
          <w:t xml:space="preserve">strongly </w:t>
        </w:r>
      </w:ins>
      <w:r w:rsidRPr="00985F75">
        <w:rPr>
          <w:rFonts w:ascii="Calibri" w:hAnsi="Calibri" w:cs="Calibri"/>
          <w:rPrChange w:id="1628" w:author="Karina J Nielsen" w:date="2012-03-11T16:30:00Z">
            <w:rPr/>
          </w:rPrChange>
        </w:rPr>
        <w:t xml:space="preserve">affected by initial population size </w:t>
      </w:r>
      <w:del w:id="1629" w:author="Karina J Nielsen" w:date="2012-03-12T00:46:00Z">
        <w:r w:rsidRPr="00985F75" w:rsidDel="002C4A6E">
          <w:rPr>
            <w:rFonts w:ascii="Calibri" w:hAnsi="Calibri" w:cs="Calibri"/>
            <w:rPrChange w:id="1630" w:author="Karina J Nielsen" w:date="2012-03-11T16:30:00Z">
              <w:rPr/>
            </w:rPrChange>
          </w:rPr>
          <w:delText>(</w:delText>
        </w:r>
      </w:del>
      <w:ins w:id="1631" w:author="Karina J Nielsen" w:date="2012-03-12T00:37:00Z">
        <w:r w:rsidR="002C4A6E" w:rsidRPr="00985F75">
          <w:rPr>
            <w:rFonts w:ascii="Calibri" w:hAnsi="Calibri" w:cs="Calibri"/>
          </w:rPr>
          <w:t xml:space="preserve"> </w:t>
        </w:r>
      </w:ins>
      <w:ins w:id="1632" w:author="Karina J Nielsen" w:date="2012-03-12T00:46:00Z">
        <w:r w:rsidR="002C4A6E" w:rsidRPr="00985F75">
          <w:rPr>
            <w:rFonts w:ascii="Calibri" w:hAnsi="Calibri" w:cs="Calibri"/>
          </w:rPr>
          <w:t>(</w:t>
        </w:r>
      </w:ins>
      <w:r w:rsidRPr="00985F75">
        <w:rPr>
          <w:rFonts w:ascii="Calibri" w:hAnsi="Calibri" w:cs="Calibri"/>
          <w:rPrChange w:id="1633" w:author="Karina J Nielsen" w:date="2012-03-11T16:30:00Z">
            <w:rPr/>
          </w:rPrChange>
        </w:rPr>
        <w:t>F</w:t>
      </w:r>
      <w:r w:rsidRPr="00985F75">
        <w:rPr>
          <w:rFonts w:ascii="Calibri" w:hAnsi="Calibri" w:cs="Calibri"/>
          <w:vertAlign w:val="subscript"/>
          <w:rPrChange w:id="1634" w:author="Karina J Nielsen" w:date="2012-03-11T16:30:00Z">
            <w:rPr>
              <w:vertAlign w:val="subscript"/>
            </w:rPr>
          </w:rPrChange>
        </w:rPr>
        <w:t>1, 21</w:t>
      </w:r>
      <w:r w:rsidRPr="00985F75">
        <w:rPr>
          <w:rFonts w:ascii="Calibri" w:hAnsi="Calibri" w:cs="Calibri"/>
          <w:rPrChange w:id="1635" w:author="Karina J Nielsen" w:date="2012-03-11T16:30:00Z">
            <w:rPr/>
          </w:rPrChange>
        </w:rPr>
        <w:t>= 25.42, p&lt; 0.0001)</w:t>
      </w:r>
      <w:ins w:id="1636" w:author="Karina J Nielsen" w:date="2012-02-05T22:03:00Z">
        <w:r w:rsidR="00F31170" w:rsidRPr="00985F75">
          <w:rPr>
            <w:rFonts w:ascii="Calibri" w:hAnsi="Calibri" w:cs="Calibri"/>
            <w:rPrChange w:id="1637" w:author="Karina J Nielsen" w:date="2012-03-11T16:30:00Z">
              <w:rPr/>
            </w:rPrChange>
          </w:rPr>
          <w:t xml:space="preserve">, </w:t>
        </w:r>
      </w:ins>
      <w:del w:id="1638" w:author="Karina J Nielsen" w:date="2012-02-05T22:03:00Z">
        <w:r w:rsidRPr="00985F75" w:rsidDel="00F31170">
          <w:rPr>
            <w:rFonts w:ascii="Calibri" w:hAnsi="Calibri" w:cs="Calibri"/>
            <w:rPrChange w:id="1639" w:author="Karina J Nielsen" w:date="2012-03-11T16:30:00Z">
              <w:rPr/>
            </w:rPrChange>
          </w:rPr>
          <w:delText xml:space="preserve"> </w:delText>
        </w:r>
      </w:del>
      <w:r w:rsidRPr="00985F75">
        <w:rPr>
          <w:rFonts w:ascii="Calibri" w:hAnsi="Calibri" w:cs="Calibri"/>
          <w:rPrChange w:id="1640" w:author="Karina J Nielsen" w:date="2012-03-11T16:30:00Z">
            <w:rPr/>
          </w:rPrChange>
        </w:rPr>
        <w:t xml:space="preserve">but was not significantly affected by </w:t>
      </w:r>
      <w:ins w:id="1641" w:author="Karina J Nielsen" w:date="2012-02-05T22:03:00Z">
        <w:r w:rsidR="00F31170" w:rsidRPr="00985F75">
          <w:rPr>
            <w:rFonts w:ascii="Calibri" w:hAnsi="Calibri" w:cs="Calibri"/>
            <w:rPrChange w:id="1642" w:author="Karina J Nielsen" w:date="2012-03-11T16:30:00Z">
              <w:rPr/>
            </w:rPrChange>
          </w:rPr>
          <w:t xml:space="preserve">the trimming </w:t>
        </w:r>
      </w:ins>
      <w:r w:rsidRPr="00985F75">
        <w:rPr>
          <w:rFonts w:ascii="Calibri" w:hAnsi="Calibri" w:cs="Calibri"/>
          <w:rPrChange w:id="1643" w:author="Karina J Nielsen" w:date="2012-03-11T16:30:00Z">
            <w:rPr/>
          </w:rPrChange>
        </w:rPr>
        <w:t>treatment (F</w:t>
      </w:r>
      <w:r w:rsidRPr="00985F75">
        <w:rPr>
          <w:rFonts w:ascii="Calibri" w:hAnsi="Calibri" w:cs="Calibri"/>
          <w:vertAlign w:val="subscript"/>
          <w:rPrChange w:id="1644" w:author="Karina J Nielsen" w:date="2012-03-11T16:30:00Z">
            <w:rPr>
              <w:vertAlign w:val="subscript"/>
            </w:rPr>
          </w:rPrChange>
        </w:rPr>
        <w:t>2, 21</w:t>
      </w:r>
      <w:r w:rsidRPr="00985F75">
        <w:rPr>
          <w:rFonts w:ascii="Calibri" w:hAnsi="Calibri" w:cs="Calibri"/>
          <w:rPrChange w:id="1645" w:author="Karina J Nielsen" w:date="2012-03-11T16:30:00Z">
            <w:rPr/>
          </w:rPrChange>
        </w:rPr>
        <w:t>= 2.52, p = 0.1042)</w:t>
      </w:r>
      <w:ins w:id="1646" w:author="Karina J Nielsen" w:date="2012-03-12T00:46:00Z">
        <w:r w:rsidR="002C4A6E" w:rsidRPr="00985F75">
          <w:rPr>
            <w:rFonts w:ascii="Calibri" w:hAnsi="Calibri" w:cs="Calibri"/>
          </w:rPr>
          <w:t xml:space="preserve"> (</w:t>
        </w:r>
      </w:ins>
      <w:ins w:id="1647" w:author="Karina J Nielsen" w:date="2012-03-26T19:41:00Z">
        <w:r w:rsidR="00501F6E" w:rsidRPr="00985F75">
          <w:rPr>
            <w:rFonts w:ascii="Calibri" w:hAnsi="Calibri" w:cs="Calibri"/>
          </w:rPr>
          <w:t>Table A1</w:t>
        </w:r>
      </w:ins>
      <w:ins w:id="1648" w:author="Karina J Nielsen" w:date="2012-03-12T00:46:00Z">
        <w:r w:rsidR="002C4A6E" w:rsidRPr="00985F75">
          <w:rPr>
            <w:rFonts w:ascii="Calibri" w:hAnsi="Calibri" w:cs="Calibri"/>
          </w:rPr>
          <w:t>)</w:t>
        </w:r>
      </w:ins>
      <w:r w:rsidRPr="00985F75">
        <w:rPr>
          <w:rFonts w:ascii="Calibri" w:hAnsi="Calibri" w:cs="Calibri"/>
          <w:rPrChange w:id="1649" w:author="Karina J Nielsen" w:date="2012-03-11T16:30:00Z">
            <w:rPr/>
          </w:rPrChange>
        </w:rPr>
        <w:t xml:space="preserve">.  </w:t>
      </w:r>
      <w:del w:id="1650" w:author="Karina J Nielsen" w:date="2012-02-05T22:03:00Z">
        <w:r w:rsidRPr="00985F75" w:rsidDel="00F31170">
          <w:rPr>
            <w:rFonts w:ascii="Calibri" w:hAnsi="Calibri" w:cs="Calibri"/>
            <w:rPrChange w:id="1651" w:author="Karina J Nielsen" w:date="2012-03-11T16:30:00Z">
              <w:rPr/>
            </w:rPrChange>
          </w:rPr>
          <w:delText xml:space="preserve"> </w:delText>
        </w:r>
      </w:del>
      <w:del w:id="1652" w:author="Karina J Nielsen" w:date="2012-02-05T22:04:00Z">
        <w:r w:rsidRPr="00985F75" w:rsidDel="00F31170">
          <w:rPr>
            <w:rFonts w:ascii="Calibri" w:hAnsi="Calibri" w:cs="Calibri"/>
            <w:rPrChange w:id="1653" w:author="Karina J Nielsen" w:date="2012-03-11T16:30:00Z">
              <w:rPr/>
            </w:rPrChange>
          </w:rPr>
          <w:delText xml:space="preserve">The effect of initial population size </w:delText>
        </w:r>
      </w:del>
      <w:del w:id="1654" w:author="Karina J Nielsen" w:date="2012-02-05T21:36:00Z">
        <w:r w:rsidRPr="00985F75" w:rsidDel="00F3725F">
          <w:rPr>
            <w:rFonts w:ascii="Calibri" w:hAnsi="Calibri" w:cs="Calibri"/>
            <w:rPrChange w:id="1655" w:author="Karina J Nielsen" w:date="2012-03-11T16:30:00Z">
              <w:rPr/>
            </w:rPrChange>
          </w:rPr>
          <w:delText>by</w:delText>
        </w:r>
      </w:del>
      <w:del w:id="1656" w:author="Karina J Nielsen" w:date="2012-02-05T22:04:00Z">
        <w:r w:rsidRPr="00985F75" w:rsidDel="00F31170">
          <w:rPr>
            <w:rFonts w:ascii="Calibri" w:hAnsi="Calibri" w:cs="Calibri"/>
            <w:rPrChange w:id="1657" w:author="Karina J Nielsen" w:date="2012-03-11T16:30:00Z">
              <w:rPr/>
            </w:rPrChange>
          </w:rPr>
          <w:delText xml:space="preserve"> treatment</w:delText>
        </w:r>
      </w:del>
      <w:del w:id="1658" w:author="Karina J Nielsen" w:date="2012-02-05T22:03:00Z">
        <w:r w:rsidRPr="00985F75" w:rsidDel="00F31170">
          <w:rPr>
            <w:rFonts w:ascii="Calibri" w:hAnsi="Calibri" w:cs="Calibri"/>
            <w:rPrChange w:id="1659" w:author="Karina J Nielsen" w:date="2012-03-11T16:30:00Z">
              <w:rPr/>
            </w:rPrChange>
          </w:rPr>
          <w:delText xml:space="preserve"> </w:delText>
        </w:r>
      </w:del>
      <w:del w:id="1660" w:author="Karina J Nielsen" w:date="2012-02-05T21:37:00Z">
        <w:r w:rsidRPr="00985F75" w:rsidDel="00F3725F">
          <w:rPr>
            <w:rFonts w:ascii="Calibri" w:hAnsi="Calibri" w:cs="Calibri"/>
            <w:rPrChange w:id="1661" w:author="Karina J Nielsen" w:date="2012-03-11T16:30:00Z">
              <w:rPr/>
            </w:rPrChange>
          </w:rPr>
          <w:delText xml:space="preserve">was not significant but there was a trend towards an effect due to this interaction </w:delText>
        </w:r>
      </w:del>
      <w:del w:id="1662" w:author="Karina J Nielsen" w:date="2012-02-05T22:06:00Z">
        <w:r w:rsidRPr="00985F75" w:rsidDel="00F31170">
          <w:rPr>
            <w:rFonts w:ascii="Calibri" w:hAnsi="Calibri" w:cs="Calibri"/>
            <w:rPrChange w:id="1663" w:author="Karina J Nielsen" w:date="2012-03-11T16:30:00Z">
              <w:rPr/>
            </w:rPrChange>
          </w:rPr>
          <w:delText>(F</w:delText>
        </w:r>
        <w:r w:rsidRPr="00985F75" w:rsidDel="00F31170">
          <w:rPr>
            <w:rFonts w:ascii="Calibri" w:hAnsi="Calibri" w:cs="Calibri"/>
            <w:vertAlign w:val="subscript"/>
            <w:rPrChange w:id="1664" w:author="Karina J Nielsen" w:date="2012-03-11T16:30:00Z">
              <w:rPr>
                <w:vertAlign w:val="subscript"/>
              </w:rPr>
            </w:rPrChange>
          </w:rPr>
          <w:delText>2, 21</w:delText>
        </w:r>
        <w:r w:rsidRPr="00985F75" w:rsidDel="00F31170">
          <w:rPr>
            <w:rFonts w:ascii="Calibri" w:hAnsi="Calibri" w:cs="Calibri"/>
            <w:rPrChange w:id="1665" w:author="Karina J Nielsen" w:date="2012-03-11T16:30:00Z">
              <w:rPr/>
            </w:rPrChange>
          </w:rPr>
          <w:delText>= 3.35, p = 0.0545</w:delText>
        </w:r>
      </w:del>
      <w:del w:id="1666" w:author="Karina J Nielsen" w:date="2012-03-12T00:46:00Z">
        <w:r w:rsidRPr="00985F75" w:rsidDel="002C4A6E">
          <w:rPr>
            <w:rFonts w:ascii="Calibri" w:hAnsi="Calibri" w:cs="Calibri"/>
            <w:rPrChange w:id="1667" w:author="Karina J Nielsen" w:date="2012-03-11T16:30:00Z">
              <w:rPr/>
            </w:rPrChange>
          </w:rPr>
          <w:delText>).</w:delText>
        </w:r>
      </w:del>
      <w:del w:id="1668" w:author="Karina J Nielsen" w:date="2012-03-12T00:49:00Z">
        <w:r w:rsidRPr="00985F75" w:rsidDel="002C4A6E">
          <w:rPr>
            <w:rFonts w:ascii="Calibri" w:hAnsi="Calibri" w:cs="Calibri"/>
            <w:rPrChange w:id="1669" w:author="Karina J Nielsen" w:date="2012-03-11T16:30:00Z">
              <w:rPr/>
            </w:rPrChange>
          </w:rPr>
          <w:delText xml:space="preserve"> </w:delText>
        </w:r>
      </w:del>
      <w:r w:rsidRPr="00985F75">
        <w:rPr>
          <w:rFonts w:ascii="Calibri" w:hAnsi="Calibri" w:cs="Calibri"/>
          <w:rPrChange w:id="1670" w:author="Karina J Nielsen" w:date="2012-03-11T16:30:00Z">
            <w:rPr/>
          </w:rPrChange>
        </w:rPr>
        <w:t xml:space="preserve">All three treatment levels </w:t>
      </w:r>
      <w:del w:id="1671" w:author="Karina J Nielsen" w:date="2012-02-05T21:17:00Z">
        <w:r w:rsidRPr="00985F75" w:rsidDel="00894108">
          <w:rPr>
            <w:rFonts w:ascii="Calibri" w:hAnsi="Calibri" w:cs="Calibri"/>
            <w:rPrChange w:id="1672" w:author="Karina J Nielsen" w:date="2012-03-11T16:30:00Z">
              <w:rPr/>
            </w:rPrChange>
          </w:rPr>
          <w:delText xml:space="preserve">had a greater </w:delText>
        </w:r>
      </w:del>
      <w:ins w:id="1673" w:author="Karina J Nielsen" w:date="2012-02-05T21:17:00Z">
        <w:r w:rsidR="00F3725F" w:rsidRPr="00985F75">
          <w:rPr>
            <w:rFonts w:ascii="Calibri" w:hAnsi="Calibri" w:cs="Calibri"/>
            <w:rPrChange w:id="1674" w:author="Karina J Nielsen" w:date="2012-03-11T16:30:00Z">
              <w:rPr/>
            </w:rPrChange>
          </w:rPr>
          <w:t xml:space="preserve">declined in abundance, </w:t>
        </w:r>
      </w:ins>
      <w:ins w:id="1675" w:author="Karina J Nielsen" w:date="2012-02-05T21:39:00Z">
        <w:r w:rsidR="00F3725F" w:rsidRPr="00985F75">
          <w:rPr>
            <w:rFonts w:ascii="Calibri" w:hAnsi="Calibri" w:cs="Calibri"/>
            <w:rPrChange w:id="1676" w:author="Karina J Nielsen" w:date="2012-03-11T16:30:00Z">
              <w:rPr/>
            </w:rPrChange>
          </w:rPr>
          <w:t>with</w:t>
        </w:r>
      </w:ins>
      <w:ins w:id="1677" w:author="Karina J Nielsen" w:date="2012-02-05T21:17:00Z">
        <w:r w:rsidR="00F11961" w:rsidRPr="00985F75">
          <w:rPr>
            <w:rFonts w:ascii="Calibri" w:hAnsi="Calibri" w:cs="Calibri"/>
            <w:rPrChange w:id="1678" w:author="Karina J Nielsen" w:date="2012-03-11T16:30:00Z">
              <w:rPr/>
            </w:rPrChange>
          </w:rPr>
          <w:t xml:space="preserve"> larger populations experienc</w:t>
        </w:r>
      </w:ins>
      <w:ins w:id="1679" w:author="Karina J Nielsen" w:date="2012-02-06T00:07:00Z">
        <w:r w:rsidR="00F11961" w:rsidRPr="00985F75">
          <w:rPr>
            <w:rFonts w:ascii="Calibri" w:hAnsi="Calibri" w:cs="Calibri"/>
            <w:rPrChange w:id="1680" w:author="Karina J Nielsen" w:date="2012-03-11T16:30:00Z">
              <w:rPr/>
            </w:rPrChange>
          </w:rPr>
          <w:t>ing</w:t>
        </w:r>
      </w:ins>
      <w:ins w:id="1681" w:author="Karina J Nielsen" w:date="2012-02-05T21:17:00Z">
        <w:r w:rsidR="00894108" w:rsidRPr="00985F75">
          <w:rPr>
            <w:rFonts w:ascii="Calibri" w:hAnsi="Calibri" w:cs="Calibri"/>
            <w:rPrChange w:id="1682" w:author="Karina J Nielsen" w:date="2012-03-11T16:30:00Z">
              <w:rPr/>
            </w:rPrChange>
          </w:rPr>
          <w:t xml:space="preserve"> gr</w:t>
        </w:r>
        <w:r w:rsidR="008A7023" w:rsidRPr="00985F75">
          <w:rPr>
            <w:rFonts w:ascii="Calibri" w:hAnsi="Calibri" w:cs="Calibri"/>
            <w:rPrChange w:id="1683" w:author="Karina J Nielsen" w:date="2012-03-11T16:30:00Z">
              <w:rPr/>
            </w:rPrChange>
          </w:rPr>
          <w:t>eater declines than smaller one</w:t>
        </w:r>
      </w:ins>
      <w:ins w:id="1684" w:author="Karina J Nielsen" w:date="2012-02-05T22:04:00Z">
        <w:r w:rsidR="00F31170" w:rsidRPr="00985F75">
          <w:rPr>
            <w:rFonts w:ascii="Calibri" w:hAnsi="Calibri" w:cs="Calibri"/>
            <w:rPrChange w:id="1685" w:author="Karina J Nielsen" w:date="2012-03-11T16:30:00Z">
              <w:rPr/>
            </w:rPrChange>
          </w:rPr>
          <w:t xml:space="preserve">s. There was weak evidence suggesting that control and twice trimmed populations declined slightly more than populations only trimmed once </w:t>
        </w:r>
      </w:ins>
      <w:ins w:id="1686" w:author="Karina J Nielsen" w:date="2012-02-05T22:06:00Z">
        <w:r w:rsidR="00F31170" w:rsidRPr="00985F75">
          <w:rPr>
            <w:rFonts w:ascii="Calibri" w:hAnsi="Calibri" w:cs="Calibri"/>
            <w:rPrChange w:id="1687" w:author="Karina J Nielsen" w:date="2012-03-11T16:30:00Z">
              <w:rPr/>
            </w:rPrChange>
          </w:rPr>
          <w:t>(F</w:t>
        </w:r>
        <w:r w:rsidR="00F31170" w:rsidRPr="00985F75">
          <w:rPr>
            <w:rFonts w:ascii="Calibri" w:hAnsi="Calibri" w:cs="Calibri"/>
            <w:vertAlign w:val="subscript"/>
            <w:rPrChange w:id="1688" w:author="Karina J Nielsen" w:date="2012-03-11T16:30:00Z">
              <w:rPr>
                <w:vertAlign w:val="subscript"/>
              </w:rPr>
            </w:rPrChange>
          </w:rPr>
          <w:t>2, 21</w:t>
        </w:r>
        <w:r w:rsidR="00235FD2" w:rsidRPr="00985F75">
          <w:rPr>
            <w:rFonts w:ascii="Calibri" w:hAnsi="Calibri" w:cs="Calibri"/>
          </w:rPr>
          <w:t>= 3.35, p = 0.0545; Fig. 1</w:t>
        </w:r>
      </w:ins>
      <w:ins w:id="1689" w:author="Karina J Nielsen" w:date="2012-03-26T19:41:00Z">
        <w:r w:rsidR="00501F6E" w:rsidRPr="00985F75">
          <w:rPr>
            <w:rFonts w:ascii="Calibri" w:hAnsi="Calibri" w:cs="Calibri"/>
          </w:rPr>
          <w:t>, Table A1</w:t>
        </w:r>
      </w:ins>
      <w:ins w:id="1690" w:author="Karina J Nielsen" w:date="2012-02-05T22:06:00Z">
        <w:r w:rsidR="00F31170" w:rsidRPr="00985F75">
          <w:rPr>
            <w:rFonts w:ascii="Calibri" w:hAnsi="Calibri" w:cs="Calibri"/>
            <w:rPrChange w:id="1691" w:author="Karina J Nielsen" w:date="2012-03-11T16:30:00Z">
              <w:rPr/>
            </w:rPrChange>
          </w:rPr>
          <w:t xml:space="preserve">). </w:t>
        </w:r>
      </w:ins>
      <w:del w:id="1692" w:author="Karina J Nielsen" w:date="2012-02-05T21:19:00Z">
        <w:r w:rsidRPr="00985F75" w:rsidDel="00894108">
          <w:rPr>
            <w:rFonts w:ascii="Calibri" w:hAnsi="Calibri" w:cs="Calibri"/>
            <w:rPrChange w:id="1693" w:author="Karina J Nielsen" w:date="2012-03-11T16:30:00Z">
              <w:rPr/>
            </w:rPrChange>
          </w:rPr>
          <w:delText xml:space="preserve">decrease in population size with an increase in initial population size, but this effect was </w:delText>
        </w:r>
      </w:del>
      <w:del w:id="1694" w:author="Karina J Nielsen" w:date="2012-02-05T21:16:00Z">
        <w:r w:rsidRPr="00985F75" w:rsidDel="00894108">
          <w:rPr>
            <w:rFonts w:ascii="Calibri" w:hAnsi="Calibri" w:cs="Calibri"/>
            <w:rPrChange w:id="1695" w:author="Karina J Nielsen" w:date="2012-03-11T16:30:00Z">
              <w:rPr/>
            </w:rPrChange>
          </w:rPr>
          <w:delText xml:space="preserve">seen more </w:delText>
        </w:r>
      </w:del>
      <w:del w:id="1696" w:author="Karina J Nielsen" w:date="2012-02-05T21:19:00Z">
        <w:r w:rsidRPr="00985F75" w:rsidDel="00894108">
          <w:rPr>
            <w:rFonts w:ascii="Calibri" w:hAnsi="Calibri" w:cs="Calibri"/>
            <w:rPrChange w:id="1697" w:author="Karina J Nielsen" w:date="2012-03-11T16:30:00Z">
              <w:rPr/>
            </w:rPrChange>
          </w:rPr>
          <w:delText>strong</w:delText>
        </w:r>
      </w:del>
      <w:del w:id="1698" w:author="Karina J Nielsen" w:date="2012-02-05T21:16:00Z">
        <w:r w:rsidRPr="00985F75" w:rsidDel="00894108">
          <w:rPr>
            <w:rFonts w:ascii="Calibri" w:hAnsi="Calibri" w:cs="Calibri"/>
            <w:rPrChange w:id="1699" w:author="Karina J Nielsen" w:date="2012-03-11T16:30:00Z">
              <w:rPr/>
            </w:rPrChange>
          </w:rPr>
          <w:delText>ly</w:delText>
        </w:r>
      </w:del>
      <w:del w:id="1700" w:author="Karina J Nielsen" w:date="2012-02-05T21:19:00Z">
        <w:r w:rsidRPr="00985F75" w:rsidDel="00894108">
          <w:rPr>
            <w:rFonts w:ascii="Calibri" w:hAnsi="Calibri" w:cs="Calibri"/>
            <w:rPrChange w:id="1701" w:author="Karina J Nielsen" w:date="2012-03-11T16:30:00Z">
              <w:rPr/>
            </w:rPrChange>
          </w:rPr>
          <w:delText xml:space="preserve"> in the control and trim </w:delText>
        </w:r>
      </w:del>
      <w:del w:id="1702" w:author="Karina J Nielsen" w:date="2012-02-05T21:16:00Z">
        <w:r w:rsidRPr="00985F75" w:rsidDel="00894108">
          <w:rPr>
            <w:rFonts w:ascii="Calibri" w:hAnsi="Calibri" w:cs="Calibri"/>
            <w:rPrChange w:id="1703" w:author="Karina J Nielsen" w:date="2012-03-11T16:30:00Z">
              <w:rPr/>
            </w:rPrChange>
          </w:rPr>
          <w:delText xml:space="preserve">2 </w:delText>
        </w:r>
      </w:del>
      <w:del w:id="1704" w:author="Karina J Nielsen" w:date="2012-02-05T21:19:00Z">
        <w:r w:rsidRPr="00985F75" w:rsidDel="00894108">
          <w:rPr>
            <w:rFonts w:ascii="Calibri" w:hAnsi="Calibri" w:cs="Calibri"/>
            <w:rPrChange w:id="1705" w:author="Karina J Nielsen" w:date="2012-03-11T16:30:00Z">
              <w:rPr/>
            </w:rPrChange>
          </w:rPr>
          <w:delText xml:space="preserve">populations </w:delText>
        </w:r>
      </w:del>
      <w:del w:id="1706" w:author="Karina J Nielsen" w:date="2012-02-05T22:06:00Z">
        <w:r w:rsidRPr="00985F75" w:rsidDel="00F31170">
          <w:rPr>
            <w:rFonts w:ascii="Calibri" w:hAnsi="Calibri" w:cs="Calibri"/>
            <w:rPrChange w:id="1707" w:author="Karina J Nielsen" w:date="2012-03-11T16:30:00Z">
              <w:rPr/>
            </w:rPrChange>
          </w:rPr>
          <w:delText>(</w:delText>
        </w:r>
      </w:del>
      <w:del w:id="1708" w:author="Karina J Nielsen" w:date="2012-02-05T21:19:00Z">
        <w:r w:rsidRPr="00985F75" w:rsidDel="00894108">
          <w:rPr>
            <w:rFonts w:ascii="Calibri" w:hAnsi="Calibri" w:cs="Calibri"/>
            <w:rPrChange w:id="1709" w:author="Karina J Nielsen" w:date="2012-03-11T16:30:00Z">
              <w:rPr/>
            </w:rPrChange>
          </w:rPr>
          <w:delText>f</w:delText>
        </w:r>
      </w:del>
      <w:del w:id="1710" w:author="Karina J Nielsen" w:date="2012-02-05T22:06:00Z">
        <w:r w:rsidRPr="00985F75" w:rsidDel="00F31170">
          <w:rPr>
            <w:rFonts w:ascii="Calibri" w:hAnsi="Calibri" w:cs="Calibri"/>
            <w:rPrChange w:id="1711" w:author="Karina J Nielsen" w:date="2012-03-11T16:30:00Z">
              <w:rPr/>
            </w:rPrChange>
          </w:rPr>
          <w:delText xml:space="preserve">ig 1). </w:delText>
        </w:r>
      </w:del>
      <w:del w:id="1712" w:author="Karina J Nielsen" w:date="2012-03-12T00:47:00Z">
        <w:r w:rsidRPr="00985F75" w:rsidDel="002C4A6E">
          <w:rPr>
            <w:rFonts w:ascii="Calibri" w:hAnsi="Calibri" w:cs="Calibri"/>
            <w:rPrChange w:id="1713" w:author="Karina J Nielsen" w:date="2012-03-11T16:30:00Z">
              <w:rPr/>
            </w:rPrChange>
          </w:rPr>
          <w:delText xml:space="preserve"> </w:delText>
        </w:r>
      </w:del>
      <w:r w:rsidRPr="00985F75">
        <w:rPr>
          <w:rFonts w:ascii="Calibri" w:hAnsi="Calibri" w:cs="Calibri"/>
          <w:rPrChange w:id="1714" w:author="Karina J Nielsen" w:date="2012-03-11T16:30:00Z">
            <w:rPr/>
          </w:rPrChange>
        </w:rPr>
        <w:t xml:space="preserve">The change in population size of adults </w:t>
      </w:r>
      <w:del w:id="1715" w:author="Karina J Nielsen" w:date="2012-02-05T21:55:00Z">
        <w:r w:rsidRPr="00985F75" w:rsidDel="008A7023">
          <w:rPr>
            <w:rFonts w:ascii="Calibri" w:hAnsi="Calibri" w:cs="Calibri"/>
            <w:rPrChange w:id="1716" w:author="Karina J Nielsen" w:date="2012-03-11T16:30:00Z">
              <w:rPr/>
            </w:rPrChange>
          </w:rPr>
          <w:delText>from year two to year three</w:delText>
        </w:r>
      </w:del>
      <w:ins w:id="1717" w:author="Karina J Nielsen" w:date="2012-02-05T21:55:00Z">
        <w:r w:rsidR="008A7023" w:rsidRPr="00985F75">
          <w:rPr>
            <w:rFonts w:ascii="Calibri" w:hAnsi="Calibri" w:cs="Calibri"/>
            <w:rPrChange w:id="1718" w:author="Karina J Nielsen" w:date="2012-03-11T16:30:00Z">
              <w:rPr/>
            </w:rPrChange>
          </w:rPr>
          <w:t>across the sec</w:t>
        </w:r>
        <w:r w:rsidR="00072749" w:rsidRPr="00985F75">
          <w:rPr>
            <w:rFonts w:ascii="Calibri" w:hAnsi="Calibri" w:cs="Calibri"/>
            <w:rPrChange w:id="1719" w:author="Karina J Nielsen" w:date="2012-03-11T16:30:00Z">
              <w:rPr/>
            </w:rPrChange>
          </w:rPr>
          <w:t>ond year of the experiment (200</w:t>
        </w:r>
      </w:ins>
      <w:ins w:id="1720" w:author="Karina J Nielsen" w:date="2012-02-06T00:38:00Z">
        <w:r w:rsidR="00072749" w:rsidRPr="00985F75">
          <w:rPr>
            <w:rFonts w:ascii="Calibri" w:hAnsi="Calibri" w:cs="Calibri"/>
            <w:rPrChange w:id="1721" w:author="Karina J Nielsen" w:date="2012-03-11T16:30:00Z">
              <w:rPr/>
            </w:rPrChange>
          </w:rPr>
          <w:t>8</w:t>
        </w:r>
      </w:ins>
      <w:ins w:id="1722" w:author="Karina J Nielsen" w:date="2012-02-05T21:55:00Z">
        <w:r w:rsidR="00072749" w:rsidRPr="00985F75">
          <w:rPr>
            <w:rFonts w:ascii="Calibri" w:hAnsi="Calibri" w:cs="Calibri"/>
            <w:rPrChange w:id="1723" w:author="Karina J Nielsen" w:date="2012-03-11T16:30:00Z">
              <w:rPr/>
            </w:rPrChange>
          </w:rPr>
          <w:t xml:space="preserve"> to 200</w:t>
        </w:r>
      </w:ins>
      <w:ins w:id="1724" w:author="Karina J Nielsen" w:date="2012-02-06T00:38:00Z">
        <w:r w:rsidR="00072749" w:rsidRPr="00985F75">
          <w:rPr>
            <w:rFonts w:ascii="Calibri" w:hAnsi="Calibri" w:cs="Calibri"/>
            <w:rPrChange w:id="1725" w:author="Karina J Nielsen" w:date="2012-03-11T16:30:00Z">
              <w:rPr/>
            </w:rPrChange>
          </w:rPr>
          <w:t>9</w:t>
        </w:r>
      </w:ins>
      <w:ins w:id="1726" w:author="Karina J Nielsen" w:date="2012-02-05T21:55:00Z">
        <w:r w:rsidR="008A7023" w:rsidRPr="00985F75">
          <w:rPr>
            <w:rFonts w:ascii="Calibri" w:hAnsi="Calibri" w:cs="Calibri"/>
            <w:rPrChange w:id="1727" w:author="Karina J Nielsen" w:date="2012-03-11T16:30:00Z">
              <w:rPr/>
            </w:rPrChange>
          </w:rPr>
          <w:t>)</w:t>
        </w:r>
      </w:ins>
      <w:r w:rsidRPr="00985F75">
        <w:rPr>
          <w:rFonts w:ascii="Calibri" w:hAnsi="Calibri" w:cs="Calibri"/>
          <w:rPrChange w:id="1728" w:author="Karina J Nielsen" w:date="2012-03-11T16:30:00Z">
            <w:rPr/>
          </w:rPrChange>
        </w:rPr>
        <w:t xml:space="preserve"> was not </w:t>
      </w:r>
      <w:del w:id="1729" w:author="Karina J Nielsen" w:date="2012-02-05T21:39:00Z">
        <w:r w:rsidRPr="00985F75" w:rsidDel="00F3725F">
          <w:rPr>
            <w:rFonts w:ascii="Calibri" w:hAnsi="Calibri" w:cs="Calibri"/>
            <w:rPrChange w:id="1730" w:author="Karina J Nielsen" w:date="2012-03-11T16:30:00Z">
              <w:rPr/>
            </w:rPrChange>
          </w:rPr>
          <w:delText xml:space="preserve">significantly </w:delText>
        </w:r>
      </w:del>
      <w:r w:rsidRPr="00985F75">
        <w:rPr>
          <w:rFonts w:ascii="Calibri" w:hAnsi="Calibri" w:cs="Calibri"/>
          <w:rPrChange w:id="1731" w:author="Karina J Nielsen" w:date="2012-03-11T16:30:00Z">
            <w:rPr/>
          </w:rPrChange>
        </w:rPr>
        <w:t xml:space="preserve">affected by </w:t>
      </w:r>
      <w:ins w:id="1732" w:author="Karina J Nielsen" w:date="2012-02-05T21:19:00Z">
        <w:r w:rsidR="00894108" w:rsidRPr="00985F75">
          <w:rPr>
            <w:rFonts w:ascii="Calibri" w:hAnsi="Calibri" w:cs="Calibri"/>
            <w:rPrChange w:id="1733" w:author="Karina J Nielsen" w:date="2012-03-11T16:30:00Z">
              <w:rPr/>
            </w:rPrChange>
          </w:rPr>
          <w:t xml:space="preserve">either </w:t>
        </w:r>
      </w:ins>
      <w:r w:rsidRPr="00985F75">
        <w:rPr>
          <w:rFonts w:ascii="Calibri" w:hAnsi="Calibri" w:cs="Calibri"/>
          <w:rPrChange w:id="1734" w:author="Karina J Nielsen" w:date="2012-03-11T16:30:00Z">
            <w:rPr/>
          </w:rPrChange>
        </w:rPr>
        <w:t xml:space="preserve">treatment </w:t>
      </w:r>
      <w:del w:id="1735" w:author="Karina J Nielsen" w:date="2012-02-05T21:19:00Z">
        <w:r w:rsidRPr="00985F75" w:rsidDel="00894108">
          <w:rPr>
            <w:rFonts w:ascii="Calibri" w:hAnsi="Calibri" w:cs="Calibri"/>
            <w:rPrChange w:id="1736" w:author="Karina J Nielsen" w:date="2012-03-11T16:30:00Z">
              <w:rPr/>
            </w:rPrChange>
          </w:rPr>
          <w:delText xml:space="preserve">overall </w:delText>
        </w:r>
      </w:del>
      <w:r w:rsidRPr="00985F75">
        <w:rPr>
          <w:rFonts w:ascii="Calibri" w:hAnsi="Calibri" w:cs="Calibri"/>
          <w:rPrChange w:id="1737" w:author="Karina J Nielsen" w:date="2012-03-11T16:30:00Z">
            <w:rPr/>
          </w:rPrChange>
        </w:rPr>
        <w:t>(F</w:t>
      </w:r>
      <w:r w:rsidRPr="00985F75">
        <w:rPr>
          <w:rFonts w:ascii="Calibri" w:hAnsi="Calibri" w:cs="Calibri"/>
          <w:vertAlign w:val="subscript"/>
          <w:rPrChange w:id="1738" w:author="Karina J Nielsen" w:date="2012-03-11T16:30:00Z">
            <w:rPr>
              <w:vertAlign w:val="subscript"/>
            </w:rPr>
          </w:rPrChange>
        </w:rPr>
        <w:t>2,25</w:t>
      </w:r>
      <w:r w:rsidRPr="00985F75">
        <w:rPr>
          <w:rFonts w:ascii="Calibri" w:hAnsi="Calibri" w:cs="Calibri"/>
          <w:rPrChange w:id="1739" w:author="Karina J Nielsen" w:date="2012-03-11T16:30:00Z">
            <w:rPr/>
          </w:rPrChange>
        </w:rPr>
        <w:t>= 1.39, p = 0.2684) or initial population size (F</w:t>
      </w:r>
      <w:r w:rsidRPr="00985F75">
        <w:rPr>
          <w:rFonts w:ascii="Calibri" w:hAnsi="Calibri" w:cs="Calibri"/>
          <w:vertAlign w:val="subscript"/>
          <w:rPrChange w:id="1740" w:author="Karina J Nielsen" w:date="2012-03-11T16:30:00Z">
            <w:rPr>
              <w:vertAlign w:val="subscript"/>
            </w:rPr>
          </w:rPrChange>
        </w:rPr>
        <w:t>1,25</w:t>
      </w:r>
      <w:r w:rsidRPr="00985F75">
        <w:rPr>
          <w:rFonts w:ascii="Calibri" w:hAnsi="Calibri" w:cs="Calibri"/>
          <w:rPrChange w:id="1741" w:author="Karina J Nielsen" w:date="2012-03-11T16:30:00Z">
            <w:rPr/>
          </w:rPrChange>
        </w:rPr>
        <w:t>= 1.74, p = 0.1992)</w:t>
      </w:r>
      <w:ins w:id="1742" w:author="Karina J Nielsen" w:date="2012-02-05T21:40:00Z">
        <w:r w:rsidR="00F3725F" w:rsidRPr="00985F75">
          <w:rPr>
            <w:rFonts w:ascii="Calibri" w:hAnsi="Calibri" w:cs="Calibri"/>
            <w:rPrChange w:id="1743" w:author="Karina J Nielsen" w:date="2012-03-11T16:30:00Z">
              <w:rPr/>
            </w:rPrChange>
          </w:rPr>
          <w:t xml:space="preserve"> (Fig. 1</w:t>
        </w:r>
      </w:ins>
      <w:ins w:id="1744" w:author="Karina J Nielsen" w:date="2012-03-26T19:41:00Z">
        <w:r w:rsidR="00501F6E" w:rsidRPr="00985F75">
          <w:rPr>
            <w:rFonts w:ascii="Calibri" w:hAnsi="Calibri" w:cs="Calibri"/>
          </w:rPr>
          <w:t>, Table A1</w:t>
        </w:r>
      </w:ins>
      <w:ins w:id="1745" w:author="Karina J Nielsen" w:date="2012-02-05T21:40:00Z">
        <w:r w:rsidR="00F3725F" w:rsidRPr="00985F75">
          <w:rPr>
            <w:rFonts w:ascii="Calibri" w:hAnsi="Calibri" w:cs="Calibri"/>
            <w:rPrChange w:id="1746" w:author="Karina J Nielsen" w:date="2012-03-11T16:30:00Z">
              <w:rPr/>
            </w:rPrChange>
          </w:rPr>
          <w:t>)</w:t>
        </w:r>
      </w:ins>
      <w:r w:rsidRPr="00985F75">
        <w:rPr>
          <w:rFonts w:ascii="Calibri" w:hAnsi="Calibri" w:cs="Calibri"/>
          <w:rPrChange w:id="1747" w:author="Karina J Nielsen" w:date="2012-03-11T16:30:00Z">
            <w:rPr/>
          </w:rPrChange>
        </w:rPr>
        <w:t xml:space="preserve">.  </w:t>
      </w:r>
      <w:del w:id="1748" w:author="Karina J Nielsen" w:date="2012-02-05T21:40:00Z">
        <w:r w:rsidRPr="00985F75" w:rsidDel="00F3725F">
          <w:rPr>
            <w:rFonts w:ascii="Calibri" w:hAnsi="Calibri" w:cs="Calibri"/>
            <w:highlight w:val="yellow"/>
            <w:rPrChange w:id="1749" w:author="Karina J Nielsen" w:date="2012-03-11T16:30:00Z">
              <w:rPr/>
            </w:rPrChange>
          </w:rPr>
          <w:delText>Control populations were significantly different than Trim 1 &amp; Trim 2 populations (</w:delText>
        </w:r>
        <w:commentRangeStart w:id="1750"/>
        <w:r w:rsidRPr="00985F75" w:rsidDel="00F3725F">
          <w:rPr>
            <w:rFonts w:ascii="Calibri" w:hAnsi="Calibri" w:cs="Calibri"/>
            <w:highlight w:val="yellow"/>
            <w:rPrChange w:id="1751" w:author="Karina J Nielsen" w:date="2012-03-11T16:30:00Z">
              <w:rPr/>
            </w:rPrChange>
          </w:rPr>
          <w:delText>Can I say this?</w:delText>
        </w:r>
      </w:del>
      <w:commentRangeEnd w:id="1750"/>
      <w:r w:rsidR="00F3725F" w:rsidRPr="00985F75">
        <w:rPr>
          <w:rStyle w:val="CommentReference"/>
          <w:rFonts w:ascii="Calibri" w:hAnsi="Calibri" w:cs="Calibri"/>
          <w:rPrChange w:id="1752" w:author="Karina J Nielsen" w:date="2012-03-11T16:30:00Z">
            <w:rPr>
              <w:rStyle w:val="CommentReference"/>
            </w:rPr>
          </w:rPrChange>
        </w:rPr>
        <w:commentReference w:id="1750"/>
      </w:r>
      <w:del w:id="1753" w:author="Karina J Nielsen" w:date="2012-02-05T21:40:00Z">
        <w:r w:rsidRPr="00985F75" w:rsidDel="00F3725F">
          <w:rPr>
            <w:rFonts w:ascii="Calibri" w:hAnsi="Calibri" w:cs="Calibri"/>
            <w:highlight w:val="yellow"/>
            <w:rPrChange w:id="1754" w:author="Karina J Nielsen" w:date="2012-03-11T16:30:00Z">
              <w:rPr/>
            </w:rPrChange>
          </w:rPr>
          <w:delText>) (fig. 1).</w:delText>
        </w:r>
        <w:r w:rsidRPr="00985F75" w:rsidDel="00F3725F">
          <w:rPr>
            <w:rFonts w:ascii="Calibri" w:hAnsi="Calibri" w:cs="Calibri"/>
            <w:rPrChange w:id="1755" w:author="Karina J Nielsen" w:date="2012-03-11T16:30:00Z">
              <w:rPr/>
            </w:rPrChange>
          </w:rPr>
          <w:delText xml:space="preserve">  </w:delText>
        </w:r>
      </w:del>
      <w:del w:id="1756" w:author="Karina J Nielsen" w:date="2012-02-05T21:41:00Z">
        <w:r w:rsidRPr="00985F75" w:rsidDel="00F3725F">
          <w:rPr>
            <w:rFonts w:ascii="Calibri" w:hAnsi="Calibri" w:cs="Calibri"/>
            <w:rPrChange w:id="1757" w:author="Karina J Nielsen" w:date="2012-03-11T16:30:00Z">
              <w:rPr/>
            </w:rPrChange>
          </w:rPr>
          <w:delText xml:space="preserve">Control populations had the greatest decrease in population size.  </w:delText>
        </w:r>
      </w:del>
      <w:r w:rsidRPr="00985F75">
        <w:rPr>
          <w:rFonts w:ascii="Calibri" w:hAnsi="Calibri" w:cs="Calibri"/>
          <w:rPrChange w:id="1758" w:author="Karina J Nielsen" w:date="2012-03-11T16:30:00Z">
            <w:rPr/>
          </w:rPrChange>
        </w:rPr>
        <w:t xml:space="preserve">The </w:t>
      </w:r>
      <w:ins w:id="1759" w:author="Karina J Nielsen" w:date="2012-02-05T21:59:00Z">
        <w:r w:rsidR="008A7023" w:rsidRPr="00985F75">
          <w:rPr>
            <w:rFonts w:ascii="Calibri" w:hAnsi="Calibri" w:cs="Calibri"/>
            <w:rPrChange w:id="1760" w:author="Karina J Nielsen" w:date="2012-03-11T16:30:00Z">
              <w:rPr/>
            </w:rPrChange>
          </w:rPr>
          <w:t xml:space="preserve">effect of </w:t>
        </w:r>
      </w:ins>
      <w:ins w:id="1761" w:author="Karina J Nielsen" w:date="2012-02-05T22:00:00Z">
        <w:r w:rsidR="008A7023" w:rsidRPr="00985F75">
          <w:rPr>
            <w:rFonts w:ascii="Calibri" w:hAnsi="Calibri" w:cs="Calibri"/>
            <w:rPrChange w:id="1762" w:author="Karina J Nielsen" w:date="2012-03-11T16:30:00Z">
              <w:rPr/>
            </w:rPrChange>
          </w:rPr>
          <w:t xml:space="preserve">two years of </w:t>
        </w:r>
      </w:ins>
      <w:ins w:id="1763" w:author="Karina J Nielsen" w:date="2012-02-05T21:59:00Z">
        <w:r w:rsidR="008A7023" w:rsidRPr="00985F75">
          <w:rPr>
            <w:rFonts w:ascii="Calibri" w:hAnsi="Calibri" w:cs="Calibri"/>
            <w:rPrChange w:id="1764" w:author="Karina J Nielsen" w:date="2012-03-11T16:30:00Z">
              <w:rPr/>
            </w:rPrChange>
          </w:rPr>
          <w:t>trimming on</w:t>
        </w:r>
      </w:ins>
      <w:del w:id="1765" w:author="Karina J Nielsen" w:date="2012-02-05T22:00:00Z">
        <w:r w:rsidRPr="00985F75" w:rsidDel="008A7023">
          <w:rPr>
            <w:rFonts w:ascii="Calibri" w:hAnsi="Calibri" w:cs="Calibri"/>
            <w:rPrChange w:id="1766" w:author="Karina J Nielsen" w:date="2012-03-11T16:30:00Z">
              <w:rPr/>
            </w:rPrChange>
          </w:rPr>
          <w:delText>change in</w:delText>
        </w:r>
      </w:del>
      <w:r w:rsidRPr="00985F75">
        <w:rPr>
          <w:rFonts w:ascii="Calibri" w:hAnsi="Calibri" w:cs="Calibri"/>
          <w:rPrChange w:id="1767" w:author="Karina J Nielsen" w:date="2012-03-11T16:30:00Z">
            <w:rPr/>
          </w:rPrChange>
        </w:rPr>
        <w:t xml:space="preserve"> </w:t>
      </w:r>
      <w:ins w:id="1768" w:author="Karina J Nielsen" w:date="2012-02-05T21:42:00Z">
        <w:r w:rsidR="00F3725F" w:rsidRPr="00985F75">
          <w:rPr>
            <w:rFonts w:ascii="Calibri" w:hAnsi="Calibri" w:cs="Calibri"/>
            <w:rPrChange w:id="1769" w:author="Karina J Nielsen" w:date="2012-03-11T16:30:00Z">
              <w:rPr/>
            </w:rPrChange>
          </w:rPr>
          <w:t xml:space="preserve">adult </w:t>
        </w:r>
      </w:ins>
      <w:r w:rsidRPr="00985F75">
        <w:rPr>
          <w:rFonts w:ascii="Calibri" w:hAnsi="Calibri" w:cs="Calibri"/>
          <w:rPrChange w:id="1770" w:author="Karina J Nielsen" w:date="2012-03-11T16:30:00Z">
            <w:rPr/>
          </w:rPrChange>
        </w:rPr>
        <w:t>population size</w:t>
      </w:r>
      <w:ins w:id="1771" w:author="Karina J Nielsen" w:date="2012-02-05T22:01:00Z">
        <w:r w:rsidR="00F31170" w:rsidRPr="00985F75">
          <w:rPr>
            <w:rFonts w:ascii="Calibri" w:hAnsi="Calibri" w:cs="Calibri"/>
            <w:rPrChange w:id="1772" w:author="Karina J Nielsen" w:date="2012-03-11T16:30:00Z">
              <w:rPr/>
            </w:rPrChange>
          </w:rPr>
          <w:t>s</w:t>
        </w:r>
      </w:ins>
      <w:del w:id="1773" w:author="Karina J Nielsen" w:date="2012-03-26T19:41:00Z">
        <w:r w:rsidRPr="00985F75" w:rsidDel="00501F6E">
          <w:rPr>
            <w:rFonts w:ascii="Calibri" w:hAnsi="Calibri" w:cs="Calibri"/>
            <w:rPrChange w:id="1774" w:author="Karina J Nielsen" w:date="2012-03-11T16:30:00Z">
              <w:rPr/>
            </w:rPrChange>
          </w:rPr>
          <w:delText xml:space="preserve"> </w:delText>
        </w:r>
      </w:del>
      <w:del w:id="1775" w:author="Karina J Nielsen" w:date="2012-02-05T21:41:00Z">
        <w:r w:rsidRPr="00985F75" w:rsidDel="00F3725F">
          <w:rPr>
            <w:rFonts w:ascii="Calibri" w:hAnsi="Calibri" w:cs="Calibri"/>
            <w:rPrChange w:id="1776" w:author="Karina J Nielsen" w:date="2012-03-11T16:30:00Z">
              <w:rPr/>
            </w:rPrChange>
          </w:rPr>
          <w:delText>from year one to year three</w:delText>
        </w:r>
      </w:del>
      <w:r w:rsidRPr="00985F75">
        <w:rPr>
          <w:rFonts w:ascii="Calibri" w:hAnsi="Calibri" w:cs="Calibri"/>
          <w:rPrChange w:id="1777" w:author="Karina J Nielsen" w:date="2012-03-11T16:30:00Z">
            <w:rPr/>
          </w:rPrChange>
        </w:rPr>
        <w:t xml:space="preserve"> </w:t>
      </w:r>
      <w:del w:id="1778" w:author="Karina J Nielsen" w:date="2012-02-06T00:11:00Z">
        <w:r w:rsidRPr="00985F75" w:rsidDel="00F11961">
          <w:rPr>
            <w:rFonts w:ascii="Calibri" w:hAnsi="Calibri" w:cs="Calibri"/>
            <w:rPrChange w:id="1779" w:author="Karina J Nielsen" w:date="2012-03-11T16:30:00Z">
              <w:rPr/>
            </w:rPrChange>
          </w:rPr>
          <w:delText>was</w:delText>
        </w:r>
      </w:del>
      <w:ins w:id="1780" w:author="Karina J Nielsen" w:date="2012-02-05T21:59:00Z">
        <w:r w:rsidR="008A7023" w:rsidRPr="00985F75">
          <w:rPr>
            <w:rFonts w:ascii="Calibri" w:hAnsi="Calibri" w:cs="Calibri"/>
            <w:rPrChange w:id="1781" w:author="Karina J Nielsen" w:date="2012-03-11T16:30:00Z">
              <w:rPr/>
            </w:rPrChange>
          </w:rPr>
          <w:t>depend</w:t>
        </w:r>
      </w:ins>
      <w:ins w:id="1782" w:author="Karina J Nielsen" w:date="2012-02-06T00:11:00Z">
        <w:r w:rsidR="00F11961" w:rsidRPr="00985F75">
          <w:rPr>
            <w:rFonts w:ascii="Calibri" w:hAnsi="Calibri" w:cs="Calibri"/>
            <w:rPrChange w:id="1783" w:author="Karina J Nielsen" w:date="2012-03-11T16:30:00Z">
              <w:rPr/>
            </w:rPrChange>
          </w:rPr>
          <w:t xml:space="preserve">ed </w:t>
        </w:r>
      </w:ins>
      <w:ins w:id="1784" w:author="Karina J Nielsen" w:date="2012-02-05T21:59:00Z">
        <w:r w:rsidR="00F11961" w:rsidRPr="00985F75">
          <w:rPr>
            <w:rFonts w:ascii="Calibri" w:hAnsi="Calibri" w:cs="Calibri"/>
            <w:rPrChange w:id="1785" w:author="Karina J Nielsen" w:date="2012-03-11T16:30:00Z">
              <w:rPr/>
            </w:rPrChange>
          </w:rPr>
          <w:t>on</w:t>
        </w:r>
        <w:r w:rsidR="008A7023" w:rsidRPr="00985F75">
          <w:rPr>
            <w:rFonts w:ascii="Calibri" w:hAnsi="Calibri" w:cs="Calibri"/>
            <w:rPrChange w:id="1786" w:author="Karina J Nielsen" w:date="2012-03-11T16:30:00Z">
              <w:rPr/>
            </w:rPrChange>
          </w:rPr>
          <w:t xml:space="preserve"> initial population size</w:t>
        </w:r>
      </w:ins>
      <w:ins w:id="1787" w:author="Karina J Nielsen" w:date="2012-02-05T22:00:00Z">
        <w:r w:rsidR="008A7023" w:rsidRPr="00985F75">
          <w:rPr>
            <w:rFonts w:ascii="Calibri" w:hAnsi="Calibri" w:cs="Calibri"/>
            <w:rPrChange w:id="1788" w:author="Karina J Nielsen" w:date="2012-03-11T16:30:00Z">
              <w:rPr/>
            </w:rPrChange>
          </w:rPr>
          <w:t xml:space="preserve"> (F</w:t>
        </w:r>
        <w:r w:rsidR="008A7023" w:rsidRPr="00985F75">
          <w:rPr>
            <w:rFonts w:ascii="Calibri" w:hAnsi="Calibri" w:cs="Calibri"/>
            <w:vertAlign w:val="subscript"/>
            <w:rPrChange w:id="1789" w:author="Karina J Nielsen" w:date="2012-03-11T16:30:00Z">
              <w:rPr>
                <w:vertAlign w:val="subscript"/>
              </w:rPr>
            </w:rPrChange>
          </w:rPr>
          <w:t>2,2</w:t>
        </w:r>
      </w:ins>
      <w:ins w:id="1790" w:author="Karina J Nielsen" w:date="2012-02-06T00:43:00Z">
        <w:r w:rsidR="00072749" w:rsidRPr="00985F75">
          <w:rPr>
            <w:rFonts w:ascii="Calibri" w:hAnsi="Calibri" w:cs="Calibri"/>
            <w:vertAlign w:val="subscript"/>
            <w:rPrChange w:id="1791" w:author="Karina J Nielsen" w:date="2012-03-11T16:30:00Z">
              <w:rPr>
                <w:vertAlign w:val="subscript"/>
              </w:rPr>
            </w:rPrChange>
          </w:rPr>
          <w:t>1</w:t>
        </w:r>
      </w:ins>
      <w:ins w:id="1792" w:author="Karina J Nielsen" w:date="2012-02-05T22:00:00Z">
        <w:r w:rsidR="008A7023" w:rsidRPr="00985F75">
          <w:rPr>
            <w:rFonts w:ascii="Calibri" w:hAnsi="Calibri" w:cs="Calibri"/>
            <w:rPrChange w:id="1793" w:author="Karina J Nielsen" w:date="2012-03-11T16:30:00Z">
              <w:rPr/>
            </w:rPrChange>
          </w:rPr>
          <w:t xml:space="preserve">= </w:t>
        </w:r>
      </w:ins>
      <w:ins w:id="1794" w:author="Karina J Nielsen" w:date="2012-02-06T00:43:00Z">
        <w:r w:rsidR="00072749" w:rsidRPr="00985F75">
          <w:rPr>
            <w:rFonts w:ascii="Calibri" w:hAnsi="Calibri" w:cs="Calibri"/>
            <w:rPrChange w:id="1795" w:author="Karina J Nielsen" w:date="2012-03-11T16:30:00Z">
              <w:rPr/>
            </w:rPrChange>
          </w:rPr>
          <w:t>9.18</w:t>
        </w:r>
      </w:ins>
      <w:ins w:id="1796" w:author="Karina J Nielsen" w:date="2012-02-05T22:00:00Z">
        <w:r w:rsidR="008A7023" w:rsidRPr="00985F75">
          <w:rPr>
            <w:rFonts w:ascii="Calibri" w:hAnsi="Calibri" w:cs="Calibri"/>
            <w:rPrChange w:id="1797" w:author="Karina J Nielsen" w:date="2012-03-11T16:30:00Z">
              <w:rPr/>
            </w:rPrChange>
          </w:rPr>
          <w:t>, p = 0.0</w:t>
        </w:r>
      </w:ins>
      <w:ins w:id="1798" w:author="Karina J Nielsen" w:date="2012-02-06T00:43:00Z">
        <w:r w:rsidR="00072749" w:rsidRPr="00985F75">
          <w:rPr>
            <w:rFonts w:ascii="Calibri" w:hAnsi="Calibri" w:cs="Calibri"/>
            <w:rPrChange w:id="1799" w:author="Karina J Nielsen" w:date="2012-03-11T16:30:00Z">
              <w:rPr/>
            </w:rPrChange>
          </w:rPr>
          <w:t>014</w:t>
        </w:r>
      </w:ins>
      <w:ins w:id="1800" w:author="Karina J Nielsen" w:date="2012-02-06T00:07:00Z">
        <w:r w:rsidR="00F11961" w:rsidRPr="00985F75">
          <w:rPr>
            <w:rFonts w:ascii="Calibri" w:hAnsi="Calibri" w:cs="Calibri"/>
            <w:rPrChange w:id="1801" w:author="Karina J Nielsen" w:date="2012-03-11T16:30:00Z">
              <w:rPr/>
            </w:rPrChange>
          </w:rPr>
          <w:t xml:space="preserve">; Fig. </w:t>
        </w:r>
      </w:ins>
      <w:ins w:id="1802" w:author="Karina J Nielsen" w:date="2012-03-12T00:50:00Z">
        <w:r w:rsidR="002C4A6E" w:rsidRPr="00985F75">
          <w:rPr>
            <w:rFonts w:ascii="Calibri" w:hAnsi="Calibri" w:cs="Calibri"/>
          </w:rPr>
          <w:t>1</w:t>
        </w:r>
      </w:ins>
      <w:ins w:id="1803" w:author="Karina J Nielsen" w:date="2012-03-26T19:41:00Z">
        <w:r w:rsidR="00501F6E" w:rsidRPr="00985F75">
          <w:rPr>
            <w:rFonts w:ascii="Calibri" w:hAnsi="Calibri" w:cs="Calibri"/>
          </w:rPr>
          <w:t>, Table A1</w:t>
        </w:r>
      </w:ins>
      <w:ins w:id="1804" w:author="Karina J Nielsen" w:date="2012-02-05T22:00:00Z">
        <w:r w:rsidR="008A7023" w:rsidRPr="00985F75">
          <w:rPr>
            <w:rFonts w:ascii="Calibri" w:hAnsi="Calibri" w:cs="Calibri"/>
            <w:rPrChange w:id="1805" w:author="Karina J Nielsen" w:date="2012-03-11T16:30:00Z">
              <w:rPr/>
            </w:rPrChange>
          </w:rPr>
          <w:t>)</w:t>
        </w:r>
      </w:ins>
      <w:ins w:id="1806" w:author="Karina J Nielsen" w:date="2012-02-05T22:01:00Z">
        <w:r w:rsidR="00F31170" w:rsidRPr="00985F75">
          <w:rPr>
            <w:rFonts w:ascii="Calibri" w:hAnsi="Calibri" w:cs="Calibri"/>
            <w:rPrChange w:id="1807" w:author="Karina J Nielsen" w:date="2012-03-11T16:30:00Z">
              <w:rPr/>
            </w:rPrChange>
          </w:rPr>
          <w:t>.</w:t>
        </w:r>
      </w:ins>
      <w:del w:id="1808" w:author="Karina J Nielsen" w:date="2012-02-05T22:00:00Z">
        <w:r w:rsidRPr="00985F75" w:rsidDel="008A7023">
          <w:rPr>
            <w:rFonts w:ascii="Calibri" w:hAnsi="Calibri" w:cs="Calibri"/>
            <w:rPrChange w:id="1809" w:author="Karina J Nielsen" w:date="2012-03-11T16:30:00Z">
              <w:rPr/>
            </w:rPrChange>
          </w:rPr>
          <w:delText xml:space="preserve"> </w:delText>
        </w:r>
      </w:del>
      <w:ins w:id="1810" w:author="Karina J Nielsen" w:date="2012-02-06T00:45:00Z">
        <w:r w:rsidR="003B516B" w:rsidRPr="00985F75">
          <w:rPr>
            <w:rFonts w:ascii="Calibri" w:hAnsi="Calibri" w:cs="Calibri"/>
            <w:rPrChange w:id="1811" w:author="Karina J Nielsen" w:date="2012-03-11T16:30:00Z">
              <w:rPr/>
            </w:rPrChange>
          </w:rPr>
          <w:t xml:space="preserve"> </w:t>
        </w:r>
      </w:ins>
      <w:ins w:id="1812" w:author="Karina J Nielsen" w:date="2012-02-06T00:46:00Z">
        <w:r w:rsidR="003B516B" w:rsidRPr="00985F75">
          <w:rPr>
            <w:rFonts w:ascii="Calibri" w:hAnsi="Calibri" w:cs="Calibri"/>
            <w:rPrChange w:id="1813" w:author="Karina J Nielsen" w:date="2012-03-11T16:30:00Z">
              <w:rPr/>
            </w:rPrChange>
          </w:rPr>
          <w:t>P</w:t>
        </w:r>
      </w:ins>
      <w:ins w:id="1814" w:author="Karina J Nielsen" w:date="2012-02-06T00:45:00Z">
        <w:r w:rsidR="003B516B" w:rsidRPr="00985F75">
          <w:rPr>
            <w:rFonts w:ascii="Calibri" w:hAnsi="Calibri" w:cs="Calibri"/>
            <w:rPrChange w:id="1815" w:author="Karina J Nielsen" w:date="2012-03-11T16:30:00Z">
              <w:rPr/>
            </w:rPrChange>
          </w:rPr>
          <w:t>opulations less than ~200 individuals</w:t>
        </w:r>
      </w:ins>
      <w:ins w:id="1816" w:author="Karina J Nielsen" w:date="2012-02-06T00:46:00Z">
        <w:r w:rsidR="002C4A6E" w:rsidRPr="00985F75">
          <w:rPr>
            <w:rFonts w:ascii="Calibri" w:hAnsi="Calibri" w:cs="Calibri"/>
          </w:rPr>
          <w:t xml:space="preserve"> </w:t>
        </w:r>
      </w:ins>
      <w:ins w:id="1817" w:author="Karina J Nielsen" w:date="2012-03-12T00:50:00Z">
        <w:r w:rsidR="002C4A6E" w:rsidRPr="00985F75">
          <w:rPr>
            <w:rFonts w:ascii="Calibri" w:hAnsi="Calibri" w:cs="Calibri"/>
          </w:rPr>
          <w:t>did</w:t>
        </w:r>
      </w:ins>
      <w:ins w:id="1818" w:author="Karina J Nielsen" w:date="2012-02-06T00:46:00Z">
        <w:r w:rsidR="003B516B" w:rsidRPr="00985F75">
          <w:rPr>
            <w:rFonts w:ascii="Calibri" w:hAnsi="Calibri" w:cs="Calibri"/>
            <w:rPrChange w:id="1819" w:author="Karina J Nielsen" w:date="2012-03-11T16:30:00Z">
              <w:rPr/>
            </w:rPrChange>
          </w:rPr>
          <w:t xml:space="preserve"> not change in size regardless of treatment, while those greater than ~ </w:t>
        </w:r>
      </w:ins>
      <w:ins w:id="1820" w:author="Karina J Nielsen" w:date="2012-02-06T00:47:00Z">
        <w:r w:rsidR="003B516B" w:rsidRPr="00985F75">
          <w:rPr>
            <w:rFonts w:ascii="Calibri" w:hAnsi="Calibri" w:cs="Calibri"/>
            <w:rPrChange w:id="1821" w:author="Karina J Nielsen" w:date="2012-03-11T16:30:00Z">
              <w:rPr/>
            </w:rPrChange>
          </w:rPr>
          <w:t>4</w:t>
        </w:r>
      </w:ins>
      <w:ins w:id="1822" w:author="Karina J Nielsen" w:date="2012-02-06T00:46:00Z">
        <w:r w:rsidR="003B516B" w:rsidRPr="00985F75">
          <w:rPr>
            <w:rFonts w:ascii="Calibri" w:hAnsi="Calibri" w:cs="Calibri"/>
            <w:rPrChange w:id="1823" w:author="Karina J Nielsen" w:date="2012-03-11T16:30:00Z">
              <w:rPr/>
            </w:rPrChange>
          </w:rPr>
          <w:t xml:space="preserve">00 individuals </w:t>
        </w:r>
      </w:ins>
      <w:ins w:id="1824" w:author="Karina J Nielsen" w:date="2012-02-06T00:47:00Z">
        <w:r w:rsidR="003B516B" w:rsidRPr="00985F75">
          <w:rPr>
            <w:rFonts w:ascii="Calibri" w:hAnsi="Calibri" w:cs="Calibri"/>
            <w:rPrChange w:id="1825" w:author="Karina J Nielsen" w:date="2012-03-11T16:30:00Z">
              <w:rPr/>
            </w:rPrChange>
          </w:rPr>
          <w:t>all declined in size</w:t>
        </w:r>
      </w:ins>
      <w:ins w:id="1826" w:author="Karina J Nielsen" w:date="2012-02-06T00:45:00Z">
        <w:r w:rsidR="003B516B" w:rsidRPr="00985F75">
          <w:rPr>
            <w:rFonts w:ascii="Calibri" w:hAnsi="Calibri" w:cs="Calibri"/>
            <w:rPrChange w:id="1827" w:author="Karina J Nielsen" w:date="2012-03-11T16:30:00Z">
              <w:rPr/>
            </w:rPrChange>
          </w:rPr>
          <w:t xml:space="preserve"> bu</w:t>
        </w:r>
      </w:ins>
      <w:ins w:id="1828" w:author="Karina J Nielsen" w:date="2012-02-06T00:48:00Z">
        <w:r w:rsidR="003B516B" w:rsidRPr="00985F75">
          <w:rPr>
            <w:rFonts w:ascii="Calibri" w:hAnsi="Calibri" w:cs="Calibri"/>
            <w:rPrChange w:id="1829" w:author="Karina J Nielsen" w:date="2012-03-11T16:30:00Z">
              <w:rPr/>
            </w:rPrChange>
          </w:rPr>
          <w:t>t</w:t>
        </w:r>
      </w:ins>
      <w:ins w:id="1830" w:author="Karina J Nielsen" w:date="2012-02-06T00:45:00Z">
        <w:r w:rsidR="003B516B" w:rsidRPr="00985F75">
          <w:rPr>
            <w:rFonts w:ascii="Calibri" w:hAnsi="Calibri" w:cs="Calibri"/>
            <w:rPrChange w:id="1831" w:author="Karina J Nielsen" w:date="2012-03-11T16:30:00Z">
              <w:rPr/>
            </w:rPrChange>
          </w:rPr>
          <w:t xml:space="preserve"> those trimmed only once declined less than control</w:t>
        </w:r>
      </w:ins>
      <w:ins w:id="1832" w:author="Karina J Nielsen" w:date="2012-02-06T00:48:00Z">
        <w:r w:rsidR="003B516B" w:rsidRPr="00985F75">
          <w:rPr>
            <w:rFonts w:ascii="Calibri" w:hAnsi="Calibri" w:cs="Calibri"/>
            <w:rPrChange w:id="1833" w:author="Karina J Nielsen" w:date="2012-03-11T16:30:00Z">
              <w:rPr/>
            </w:rPrChange>
          </w:rPr>
          <w:t xml:space="preserve"> populations</w:t>
        </w:r>
      </w:ins>
      <w:ins w:id="1834" w:author="Karina J Nielsen" w:date="2012-02-06T00:45:00Z">
        <w:r w:rsidR="003B516B" w:rsidRPr="00985F75">
          <w:rPr>
            <w:rFonts w:ascii="Calibri" w:hAnsi="Calibri" w:cs="Calibri"/>
            <w:rPrChange w:id="1835" w:author="Karina J Nielsen" w:date="2012-03-11T16:30:00Z">
              <w:rPr/>
            </w:rPrChange>
          </w:rPr>
          <w:t xml:space="preserve"> and those trimmed twice.</w:t>
        </w:r>
      </w:ins>
    </w:p>
    <w:p w14:paraId="29B65FD5" w14:textId="77777777" w:rsidR="001A0878" w:rsidRPr="00985F75" w:rsidDel="00501F6E" w:rsidRDefault="001A0878" w:rsidP="00D500CC">
      <w:pPr>
        <w:widowControl w:val="0"/>
        <w:autoSpaceDE w:val="0"/>
        <w:autoSpaceDN w:val="0"/>
        <w:adjustRightInd w:val="0"/>
        <w:spacing w:line="480" w:lineRule="auto"/>
        <w:ind w:firstLine="720"/>
        <w:rPr>
          <w:del w:id="1836" w:author="Karina J Nielsen" w:date="2012-03-26T19:42:00Z"/>
          <w:rFonts w:ascii="Calibri" w:hAnsi="Calibri" w:cs="Calibri"/>
          <w:rPrChange w:id="1837" w:author="Karina J Nielsen" w:date="2012-03-11T16:30:00Z">
            <w:rPr>
              <w:del w:id="1838" w:author="Karina J Nielsen" w:date="2012-03-26T19:42:00Z"/>
            </w:rPr>
          </w:rPrChange>
        </w:rPr>
        <w:pPrChange w:id="1839" w:author="Karina J Nielsen" w:date="2012-03-26T19:03:00Z">
          <w:pPr>
            <w:widowControl w:val="0"/>
            <w:autoSpaceDE w:val="0"/>
            <w:autoSpaceDN w:val="0"/>
            <w:adjustRightInd w:val="0"/>
            <w:spacing w:line="480" w:lineRule="auto"/>
          </w:pPr>
        </w:pPrChange>
      </w:pPr>
      <w:del w:id="1840" w:author="Karina J Nielsen" w:date="2012-02-05T22:00:00Z">
        <w:r w:rsidRPr="00985F75" w:rsidDel="008A7023">
          <w:rPr>
            <w:rFonts w:ascii="Calibri" w:hAnsi="Calibri" w:cs="Calibri"/>
            <w:rPrChange w:id="1841" w:author="Karina J Nielsen" w:date="2012-03-11T16:30:00Z">
              <w:rPr/>
            </w:rPrChange>
          </w:rPr>
          <w:delText>not significantly affected by</w:delText>
        </w:r>
      </w:del>
      <w:del w:id="1842" w:author="Karina J Nielsen" w:date="2012-02-05T22:01:00Z">
        <w:r w:rsidRPr="00985F75" w:rsidDel="00F31170">
          <w:rPr>
            <w:rFonts w:ascii="Calibri" w:hAnsi="Calibri" w:cs="Calibri"/>
            <w:rPrChange w:id="1843" w:author="Karina J Nielsen" w:date="2012-03-11T16:30:00Z">
              <w:rPr/>
            </w:rPrChange>
          </w:rPr>
          <w:delText xml:space="preserve"> treatment (F</w:delText>
        </w:r>
        <w:r w:rsidRPr="00985F75" w:rsidDel="00F31170">
          <w:rPr>
            <w:rFonts w:ascii="Calibri" w:hAnsi="Calibri" w:cs="Calibri"/>
            <w:vertAlign w:val="subscript"/>
            <w:rPrChange w:id="1844" w:author="Karina J Nielsen" w:date="2012-03-11T16:30:00Z">
              <w:rPr>
                <w:vertAlign w:val="subscript"/>
              </w:rPr>
            </w:rPrChange>
          </w:rPr>
          <w:delText>2,21</w:delText>
        </w:r>
        <w:r w:rsidRPr="00985F75" w:rsidDel="00F31170">
          <w:rPr>
            <w:rFonts w:ascii="Calibri" w:hAnsi="Calibri" w:cs="Calibri"/>
            <w:rPrChange w:id="1845" w:author="Karina J Nielsen" w:date="2012-03-11T16:30:00Z">
              <w:rPr/>
            </w:rPrChange>
          </w:rPr>
          <w:delText>= 2.25, p = 0.1307) but was significantly affected by initial population size (F</w:delText>
        </w:r>
        <w:r w:rsidRPr="00985F75" w:rsidDel="00F31170">
          <w:rPr>
            <w:rFonts w:ascii="Calibri" w:hAnsi="Calibri" w:cs="Calibri"/>
            <w:vertAlign w:val="subscript"/>
            <w:rPrChange w:id="1846" w:author="Karina J Nielsen" w:date="2012-03-11T16:30:00Z">
              <w:rPr>
                <w:vertAlign w:val="subscript"/>
              </w:rPr>
            </w:rPrChange>
          </w:rPr>
          <w:delText>1,21</w:delText>
        </w:r>
        <w:r w:rsidRPr="00985F75" w:rsidDel="00F31170">
          <w:rPr>
            <w:rFonts w:ascii="Calibri" w:hAnsi="Calibri" w:cs="Calibri"/>
            <w:rPrChange w:id="1847" w:author="Karina J Nielsen" w:date="2012-03-11T16:30:00Z">
              <w:rPr/>
            </w:rPrChange>
          </w:rPr>
          <w:delText>= 26.21, p &lt; 0.0001), and the interaction of treatment with initial population size</w:delText>
        </w:r>
      </w:del>
      <w:del w:id="1848" w:author="Karina J Nielsen" w:date="2012-02-05T22:00:00Z">
        <w:r w:rsidRPr="00985F75" w:rsidDel="008A7023">
          <w:rPr>
            <w:rFonts w:ascii="Calibri" w:hAnsi="Calibri" w:cs="Calibri"/>
            <w:rPrChange w:id="1849" w:author="Karina J Nielsen" w:date="2012-03-11T16:30:00Z">
              <w:rPr/>
            </w:rPrChange>
          </w:rPr>
          <w:delText xml:space="preserve"> (F</w:delText>
        </w:r>
        <w:r w:rsidRPr="00985F75" w:rsidDel="008A7023">
          <w:rPr>
            <w:rFonts w:ascii="Calibri" w:hAnsi="Calibri" w:cs="Calibri"/>
            <w:vertAlign w:val="subscript"/>
            <w:rPrChange w:id="1850" w:author="Karina J Nielsen" w:date="2012-03-11T16:30:00Z">
              <w:rPr>
                <w:vertAlign w:val="subscript"/>
              </w:rPr>
            </w:rPrChange>
          </w:rPr>
          <w:delText>2,21</w:delText>
        </w:r>
        <w:r w:rsidRPr="00985F75" w:rsidDel="008A7023">
          <w:rPr>
            <w:rFonts w:ascii="Calibri" w:hAnsi="Calibri" w:cs="Calibri"/>
            <w:rPrChange w:id="1851" w:author="Karina J Nielsen" w:date="2012-03-11T16:30:00Z">
              <w:rPr/>
            </w:rPrChange>
          </w:rPr>
          <w:delText>= 9.18, p = 0.0014)</w:delText>
        </w:r>
      </w:del>
      <w:del w:id="1852" w:author="Karina J Nielsen" w:date="2012-02-05T22:01:00Z">
        <w:r w:rsidRPr="00985F75" w:rsidDel="00F31170">
          <w:rPr>
            <w:rFonts w:ascii="Calibri" w:hAnsi="Calibri" w:cs="Calibri"/>
            <w:rPrChange w:id="1853" w:author="Karina J Nielsen" w:date="2012-03-11T16:30:00Z">
              <w:rPr/>
            </w:rPrChange>
          </w:rPr>
          <w:delText>.</w:delText>
        </w:r>
      </w:del>
      <w:del w:id="1854" w:author="Karina J Nielsen" w:date="2012-03-26T19:42:00Z">
        <w:r w:rsidRPr="00985F75" w:rsidDel="00501F6E">
          <w:rPr>
            <w:rFonts w:ascii="Calibri" w:hAnsi="Calibri" w:cs="Calibri"/>
            <w:rPrChange w:id="1855" w:author="Karina J Nielsen" w:date="2012-03-11T16:30:00Z">
              <w:rPr/>
            </w:rPrChange>
          </w:rPr>
          <w:delText xml:space="preserve">  </w:delText>
        </w:r>
      </w:del>
      <w:del w:id="1856" w:author="Karina J Nielsen" w:date="2012-02-06T00:07:00Z">
        <w:r w:rsidRPr="00985F75" w:rsidDel="00F11961">
          <w:rPr>
            <w:rFonts w:ascii="Calibri" w:hAnsi="Calibri" w:cs="Calibri"/>
            <w:rPrChange w:id="1857" w:author="Karina J Nielsen" w:date="2012-03-11T16:30:00Z">
              <w:rPr/>
            </w:rPrChange>
          </w:rPr>
          <w:delText xml:space="preserve">At </w:delText>
        </w:r>
      </w:del>
      <w:del w:id="1858" w:author="Karina J Nielsen" w:date="2012-02-05T21:50:00Z">
        <w:r w:rsidRPr="00985F75" w:rsidDel="00AE3C1C">
          <w:rPr>
            <w:rFonts w:ascii="Calibri" w:hAnsi="Calibri" w:cs="Calibri"/>
            <w:rPrChange w:id="1859" w:author="Karina J Nielsen" w:date="2012-03-11T16:30:00Z">
              <w:rPr/>
            </w:rPrChange>
          </w:rPr>
          <w:delText xml:space="preserve">greater </w:delText>
        </w:r>
      </w:del>
      <w:del w:id="1860" w:author="Karina J Nielsen" w:date="2012-02-06T00:07:00Z">
        <w:r w:rsidRPr="00985F75" w:rsidDel="00F11961">
          <w:rPr>
            <w:rFonts w:ascii="Calibri" w:hAnsi="Calibri" w:cs="Calibri"/>
            <w:rPrChange w:id="1861" w:author="Karina J Nielsen" w:date="2012-03-11T16:30:00Z">
              <w:rPr/>
            </w:rPrChange>
          </w:rPr>
          <w:delText xml:space="preserve">initial population sizes, </w:delText>
        </w:r>
      </w:del>
      <w:del w:id="1862" w:author="Karina J Nielsen" w:date="2012-02-05T21:49:00Z">
        <w:r w:rsidRPr="00985F75" w:rsidDel="00AE3C1C">
          <w:rPr>
            <w:rFonts w:ascii="Calibri" w:hAnsi="Calibri" w:cs="Calibri"/>
            <w:rPrChange w:id="1863" w:author="Karina J Nielsen" w:date="2012-03-11T16:30:00Z">
              <w:rPr/>
            </w:rPrChange>
          </w:rPr>
          <w:delText>C</w:delText>
        </w:r>
      </w:del>
      <w:del w:id="1864" w:author="Karina J Nielsen" w:date="2012-02-05T22:07:00Z">
        <w:r w:rsidRPr="00985F75" w:rsidDel="00F31170">
          <w:rPr>
            <w:rFonts w:ascii="Calibri" w:hAnsi="Calibri" w:cs="Calibri"/>
            <w:rPrChange w:id="1865" w:author="Karina J Nielsen" w:date="2012-03-11T16:30:00Z">
              <w:rPr/>
            </w:rPrChange>
          </w:rPr>
          <w:delText xml:space="preserve">ontrol and </w:delText>
        </w:r>
      </w:del>
      <w:del w:id="1866" w:author="Karina J Nielsen" w:date="2012-02-05T21:49:00Z">
        <w:r w:rsidRPr="00985F75" w:rsidDel="00AE3C1C">
          <w:rPr>
            <w:rFonts w:ascii="Calibri" w:hAnsi="Calibri" w:cs="Calibri"/>
            <w:rPrChange w:id="1867" w:author="Karina J Nielsen" w:date="2012-03-11T16:30:00Z">
              <w:rPr/>
            </w:rPrChange>
          </w:rPr>
          <w:delText>T</w:delText>
        </w:r>
      </w:del>
      <w:del w:id="1868" w:author="Karina J Nielsen" w:date="2012-02-05T22:07:00Z">
        <w:r w:rsidRPr="00985F75" w:rsidDel="00F31170">
          <w:rPr>
            <w:rFonts w:ascii="Calibri" w:hAnsi="Calibri" w:cs="Calibri"/>
            <w:rPrChange w:id="1869" w:author="Karina J Nielsen" w:date="2012-03-11T16:30:00Z">
              <w:rPr/>
            </w:rPrChange>
          </w:rPr>
          <w:delText>rim</w:delText>
        </w:r>
      </w:del>
      <w:del w:id="1870" w:author="Karina J Nielsen" w:date="2012-02-06T00:07:00Z">
        <w:r w:rsidRPr="00985F75" w:rsidDel="00F11961">
          <w:rPr>
            <w:rFonts w:ascii="Calibri" w:hAnsi="Calibri" w:cs="Calibri"/>
            <w:rPrChange w:id="1871" w:author="Karina J Nielsen" w:date="2012-03-11T16:30:00Z">
              <w:rPr/>
            </w:rPrChange>
          </w:rPr>
          <w:delText xml:space="preserve"> </w:delText>
        </w:r>
      </w:del>
      <w:del w:id="1872" w:author="Karina J Nielsen" w:date="2012-02-05T21:49:00Z">
        <w:r w:rsidRPr="00985F75" w:rsidDel="00AE3C1C">
          <w:rPr>
            <w:rFonts w:ascii="Calibri" w:hAnsi="Calibri" w:cs="Calibri"/>
            <w:rPrChange w:id="1873" w:author="Karina J Nielsen" w:date="2012-03-11T16:30:00Z">
              <w:rPr/>
            </w:rPrChange>
          </w:rPr>
          <w:delText>2</w:delText>
        </w:r>
      </w:del>
      <w:del w:id="1874" w:author="Karina J Nielsen" w:date="2012-02-05T21:50:00Z">
        <w:r w:rsidRPr="00985F75" w:rsidDel="00AE3C1C">
          <w:rPr>
            <w:rFonts w:ascii="Calibri" w:hAnsi="Calibri" w:cs="Calibri"/>
            <w:rPrChange w:id="1875" w:author="Karina J Nielsen" w:date="2012-03-11T16:30:00Z">
              <w:rPr/>
            </w:rPrChange>
          </w:rPr>
          <w:delText xml:space="preserve"> were significantly different from Trim 1 </w:delText>
        </w:r>
      </w:del>
      <w:del w:id="1876" w:author="Karina J Nielsen" w:date="2012-02-06T00:07:00Z">
        <w:r w:rsidRPr="00985F75" w:rsidDel="00F11961">
          <w:rPr>
            <w:rFonts w:ascii="Calibri" w:hAnsi="Calibri" w:cs="Calibri"/>
            <w:rPrChange w:id="1877" w:author="Karina J Nielsen" w:date="2012-03-11T16:30:00Z">
              <w:rPr/>
            </w:rPrChange>
          </w:rPr>
          <w:delText>populations</w:delText>
        </w:r>
      </w:del>
      <w:del w:id="1878" w:author="Karina J Nielsen" w:date="2012-02-05T21:51:00Z">
        <w:r w:rsidRPr="00985F75" w:rsidDel="00AE3C1C">
          <w:rPr>
            <w:rFonts w:ascii="Calibri" w:hAnsi="Calibri" w:cs="Calibri"/>
            <w:rPrChange w:id="1879" w:author="Karina J Nielsen" w:date="2012-03-11T16:30:00Z">
              <w:rPr/>
            </w:rPrChange>
          </w:rPr>
          <w:delText xml:space="preserve">, with the effect being seen more strongly in Control populations </w:delText>
        </w:r>
      </w:del>
      <w:del w:id="1880" w:author="Karina J Nielsen" w:date="2012-02-06T00:07:00Z">
        <w:r w:rsidRPr="00985F75" w:rsidDel="00F11961">
          <w:rPr>
            <w:rFonts w:ascii="Calibri" w:hAnsi="Calibri" w:cs="Calibri"/>
            <w:rPrChange w:id="1881" w:author="Karina J Nielsen" w:date="2012-03-11T16:30:00Z">
              <w:rPr/>
            </w:rPrChange>
          </w:rPr>
          <w:delText xml:space="preserve"> (</w:delText>
        </w:r>
      </w:del>
      <w:del w:id="1882" w:author="Karina J Nielsen" w:date="2012-02-05T21:51:00Z">
        <w:r w:rsidRPr="00985F75" w:rsidDel="00AE3C1C">
          <w:rPr>
            <w:rFonts w:ascii="Calibri" w:hAnsi="Calibri" w:cs="Calibri"/>
            <w:rPrChange w:id="1883" w:author="Karina J Nielsen" w:date="2012-03-11T16:30:00Z">
              <w:rPr/>
            </w:rPrChange>
          </w:rPr>
          <w:delText>f</w:delText>
        </w:r>
      </w:del>
      <w:del w:id="1884" w:author="Karina J Nielsen" w:date="2012-02-06T00:07:00Z">
        <w:r w:rsidRPr="00985F75" w:rsidDel="00F11961">
          <w:rPr>
            <w:rFonts w:ascii="Calibri" w:hAnsi="Calibri" w:cs="Calibri"/>
            <w:rPrChange w:id="1885" w:author="Karina J Nielsen" w:date="2012-03-11T16:30:00Z">
              <w:rPr/>
            </w:rPrChange>
          </w:rPr>
          <w:delText xml:space="preserve">ig. 1). </w:delText>
        </w:r>
      </w:del>
    </w:p>
    <w:p w14:paraId="54873316" w14:textId="77777777" w:rsidR="001A0878" w:rsidRPr="00985F75" w:rsidDel="009D5878" w:rsidRDefault="001A0878" w:rsidP="00985F75">
      <w:pPr>
        <w:widowControl w:val="0"/>
        <w:autoSpaceDE w:val="0"/>
        <w:autoSpaceDN w:val="0"/>
        <w:adjustRightInd w:val="0"/>
        <w:spacing w:line="480" w:lineRule="auto"/>
        <w:rPr>
          <w:del w:id="1886" w:author="Karina J Nielsen" w:date="2012-02-06T01:13:00Z"/>
          <w:rFonts w:ascii="Calibri" w:hAnsi="Calibri" w:cs="Calibri"/>
          <w:rPrChange w:id="1887" w:author="Karina J Nielsen" w:date="2012-03-11T16:30:00Z">
            <w:rPr>
              <w:del w:id="1888" w:author="Karina J Nielsen" w:date="2012-02-06T01:13:00Z"/>
            </w:rPr>
          </w:rPrChange>
        </w:rPr>
      </w:pPr>
      <w:del w:id="1889" w:author="Karina J Nielsen" w:date="2012-03-26T19:42:00Z">
        <w:r w:rsidRPr="00985F75" w:rsidDel="00501F6E">
          <w:rPr>
            <w:rFonts w:ascii="Calibri" w:hAnsi="Calibri" w:cs="Calibri"/>
            <w:rPrChange w:id="1890" w:author="Karina J Nielsen" w:date="2012-03-11T16:30:00Z">
              <w:rPr/>
            </w:rPrChange>
          </w:rPr>
          <w:delText xml:space="preserve">    </w:delText>
        </w:r>
        <w:r w:rsidRPr="00985F75" w:rsidDel="00501F6E">
          <w:rPr>
            <w:rFonts w:ascii="Calibri" w:hAnsi="Calibri" w:cs="Calibri"/>
            <w:rPrChange w:id="1891" w:author="Karina J Nielsen" w:date="2012-03-11T16:30:00Z">
              <w:rPr/>
            </w:rPrChange>
          </w:rPr>
          <w:tab/>
        </w:r>
      </w:del>
      <w:r w:rsidRPr="00985F75">
        <w:rPr>
          <w:rFonts w:ascii="Calibri" w:hAnsi="Calibri" w:cs="Calibri"/>
          <w:rPrChange w:id="1892" w:author="Karina J Nielsen" w:date="2012-03-11T16:30:00Z">
            <w:rPr/>
          </w:rPrChange>
        </w:rPr>
        <w:t>The change in population size of juveniles between year one and year two</w:t>
      </w:r>
      <w:ins w:id="1893" w:author="Karina J Nielsen" w:date="2012-02-05T22:08:00Z">
        <w:r w:rsidR="002C4A6E" w:rsidRPr="00985F75">
          <w:rPr>
            <w:rFonts w:ascii="Calibri" w:hAnsi="Calibri" w:cs="Calibri"/>
          </w:rPr>
          <w:t xml:space="preserve"> (200</w:t>
        </w:r>
      </w:ins>
      <w:ins w:id="1894" w:author="Karina J Nielsen" w:date="2012-03-12T00:50:00Z">
        <w:r w:rsidR="002C4A6E" w:rsidRPr="00985F75">
          <w:rPr>
            <w:rFonts w:ascii="Calibri" w:hAnsi="Calibri" w:cs="Calibri"/>
          </w:rPr>
          <w:t>7</w:t>
        </w:r>
      </w:ins>
      <w:ins w:id="1895" w:author="Karina J Nielsen" w:date="2012-02-05T22:08:00Z">
        <w:r w:rsidR="002C4A6E" w:rsidRPr="00985F75">
          <w:rPr>
            <w:rFonts w:ascii="Calibri" w:hAnsi="Calibri" w:cs="Calibri"/>
          </w:rPr>
          <w:t>-200</w:t>
        </w:r>
      </w:ins>
      <w:ins w:id="1896" w:author="Karina J Nielsen" w:date="2012-03-12T00:50:00Z">
        <w:r w:rsidR="002C4A6E" w:rsidRPr="00985F75">
          <w:rPr>
            <w:rFonts w:ascii="Calibri" w:hAnsi="Calibri" w:cs="Calibri"/>
          </w:rPr>
          <w:t>8</w:t>
        </w:r>
      </w:ins>
      <w:ins w:id="1897" w:author="Karina J Nielsen" w:date="2012-02-05T22:08:00Z">
        <w:r w:rsidR="00F31170" w:rsidRPr="00985F75">
          <w:rPr>
            <w:rFonts w:ascii="Calibri" w:hAnsi="Calibri" w:cs="Calibri"/>
            <w:rPrChange w:id="1898" w:author="Karina J Nielsen" w:date="2012-03-11T16:30:00Z">
              <w:rPr/>
            </w:rPrChange>
          </w:rPr>
          <w:t>)</w:t>
        </w:r>
      </w:ins>
      <w:r w:rsidRPr="00985F75">
        <w:rPr>
          <w:rFonts w:ascii="Calibri" w:hAnsi="Calibri" w:cs="Calibri"/>
          <w:rPrChange w:id="1899" w:author="Karina J Nielsen" w:date="2012-03-11T16:30:00Z">
            <w:rPr/>
          </w:rPrChange>
        </w:rPr>
        <w:t xml:space="preserve"> was </w:t>
      </w:r>
      <w:del w:id="1900" w:author="Karina J Nielsen" w:date="2012-02-05T23:40:00Z">
        <w:r w:rsidRPr="00985F75" w:rsidDel="007F6A3B">
          <w:rPr>
            <w:rFonts w:ascii="Calibri" w:hAnsi="Calibri" w:cs="Calibri"/>
            <w:rPrChange w:id="1901" w:author="Karina J Nielsen" w:date="2012-03-11T16:30:00Z">
              <w:rPr/>
            </w:rPrChange>
          </w:rPr>
          <w:delText xml:space="preserve">significantly </w:delText>
        </w:r>
      </w:del>
      <w:ins w:id="1902" w:author="Karina J Nielsen" w:date="2012-02-05T23:55:00Z">
        <w:r w:rsidR="00AC3D4F" w:rsidRPr="00985F75">
          <w:rPr>
            <w:rFonts w:ascii="Calibri" w:hAnsi="Calibri" w:cs="Calibri"/>
            <w:rPrChange w:id="1903" w:author="Karina J Nielsen" w:date="2012-03-11T16:30:00Z">
              <w:rPr/>
            </w:rPrChange>
          </w:rPr>
          <w:t xml:space="preserve">negatively </w:t>
        </w:r>
      </w:ins>
      <w:r w:rsidRPr="00985F75">
        <w:rPr>
          <w:rFonts w:ascii="Calibri" w:hAnsi="Calibri" w:cs="Calibri"/>
          <w:rPrChange w:id="1904" w:author="Karina J Nielsen" w:date="2012-03-11T16:30:00Z">
            <w:rPr/>
          </w:rPrChange>
        </w:rPr>
        <w:t xml:space="preserve">affected by </w:t>
      </w:r>
      <w:ins w:id="1905" w:author="Karina J Nielsen" w:date="2012-02-05T23:40:00Z">
        <w:r w:rsidR="007F6A3B" w:rsidRPr="00985F75">
          <w:rPr>
            <w:rFonts w:ascii="Calibri" w:hAnsi="Calibri" w:cs="Calibri"/>
            <w:rPrChange w:id="1906" w:author="Karina J Nielsen" w:date="2012-03-11T16:30:00Z">
              <w:rPr/>
            </w:rPrChange>
          </w:rPr>
          <w:t xml:space="preserve">both </w:t>
        </w:r>
      </w:ins>
      <w:r w:rsidRPr="00985F75">
        <w:rPr>
          <w:rFonts w:ascii="Calibri" w:hAnsi="Calibri" w:cs="Calibri"/>
          <w:rPrChange w:id="1907" w:author="Karina J Nielsen" w:date="2012-03-11T16:30:00Z">
            <w:rPr/>
          </w:rPrChange>
        </w:rPr>
        <w:t>treatment (F</w:t>
      </w:r>
      <w:r w:rsidRPr="00985F75">
        <w:rPr>
          <w:rFonts w:ascii="Calibri" w:hAnsi="Calibri" w:cs="Calibri"/>
          <w:vertAlign w:val="subscript"/>
          <w:rPrChange w:id="1908" w:author="Karina J Nielsen" w:date="2012-03-11T16:30:00Z">
            <w:rPr>
              <w:vertAlign w:val="subscript"/>
            </w:rPr>
          </w:rPrChange>
        </w:rPr>
        <w:t>2,21</w:t>
      </w:r>
      <w:r w:rsidRPr="00985F75">
        <w:rPr>
          <w:rFonts w:ascii="Calibri" w:hAnsi="Calibri" w:cs="Calibri"/>
          <w:rPrChange w:id="1909" w:author="Karina J Nielsen" w:date="2012-03-11T16:30:00Z">
            <w:rPr/>
          </w:rPrChange>
        </w:rPr>
        <w:t xml:space="preserve">= 11.85, p = 0.0004) and initial population size </w:t>
      </w:r>
      <w:del w:id="1910" w:author="Karina J Nielsen" w:date="2012-03-12T00:51:00Z">
        <w:r w:rsidRPr="00985F75" w:rsidDel="002C4A6E">
          <w:rPr>
            <w:rFonts w:ascii="Calibri" w:hAnsi="Calibri" w:cs="Calibri"/>
            <w:rPrChange w:id="1911" w:author="Karina J Nielsen" w:date="2012-03-11T16:30:00Z">
              <w:rPr/>
            </w:rPrChange>
          </w:rPr>
          <w:delText>(</w:delText>
        </w:r>
      </w:del>
      <w:r w:rsidRPr="00985F75">
        <w:rPr>
          <w:rFonts w:ascii="Calibri" w:hAnsi="Calibri" w:cs="Calibri"/>
          <w:rPrChange w:id="1912" w:author="Karina J Nielsen" w:date="2012-03-11T16:30:00Z">
            <w:rPr/>
          </w:rPrChange>
        </w:rPr>
        <w:t>F</w:t>
      </w:r>
      <w:r w:rsidRPr="00985F75">
        <w:rPr>
          <w:rFonts w:ascii="Calibri" w:hAnsi="Calibri" w:cs="Calibri"/>
          <w:vertAlign w:val="subscript"/>
          <w:rPrChange w:id="1913" w:author="Karina J Nielsen" w:date="2012-03-11T16:30:00Z">
            <w:rPr>
              <w:vertAlign w:val="subscript"/>
            </w:rPr>
          </w:rPrChange>
        </w:rPr>
        <w:t>1,21</w:t>
      </w:r>
      <w:r w:rsidRPr="00985F75">
        <w:rPr>
          <w:rFonts w:ascii="Calibri" w:hAnsi="Calibri" w:cs="Calibri"/>
          <w:rPrChange w:id="1914" w:author="Karina J Nielsen" w:date="2012-03-11T16:30:00Z">
            <w:rPr/>
          </w:rPrChange>
        </w:rPr>
        <w:t>= 182.21, p &lt; 0.0001)</w:t>
      </w:r>
      <w:ins w:id="1915" w:author="Karina J Nielsen" w:date="2012-03-12T00:52:00Z">
        <w:r w:rsidR="00235FD2" w:rsidRPr="00985F75">
          <w:rPr>
            <w:rFonts w:ascii="Calibri" w:hAnsi="Calibri" w:cs="Calibri"/>
          </w:rPr>
          <w:t xml:space="preserve"> (Fig. 2</w:t>
        </w:r>
      </w:ins>
      <w:ins w:id="1916" w:author="Karina J Nielsen" w:date="2012-03-26T19:42:00Z">
        <w:r w:rsidR="00501F6E" w:rsidRPr="00985F75">
          <w:rPr>
            <w:rFonts w:ascii="Calibri" w:hAnsi="Calibri" w:cs="Calibri"/>
          </w:rPr>
          <w:t>, Table A2</w:t>
        </w:r>
      </w:ins>
      <w:ins w:id="1917" w:author="Karina J Nielsen" w:date="2012-03-12T00:52:00Z">
        <w:r w:rsidR="00235FD2" w:rsidRPr="00985F75">
          <w:rPr>
            <w:rFonts w:ascii="Calibri" w:hAnsi="Calibri" w:cs="Calibri"/>
          </w:rPr>
          <w:t>)</w:t>
        </w:r>
      </w:ins>
      <w:r w:rsidRPr="00985F75">
        <w:rPr>
          <w:rFonts w:ascii="Calibri" w:hAnsi="Calibri" w:cs="Calibri"/>
          <w:rPrChange w:id="1918" w:author="Karina J Nielsen" w:date="2012-03-11T16:30:00Z">
            <w:rPr/>
          </w:rPrChange>
        </w:rPr>
        <w:t xml:space="preserve">.  </w:t>
      </w:r>
      <w:ins w:id="1919" w:author="Karina J Nielsen" w:date="2012-02-05T23:53:00Z">
        <w:r w:rsidR="00AC3D4F" w:rsidRPr="00985F75">
          <w:rPr>
            <w:rFonts w:ascii="Calibri" w:hAnsi="Calibri" w:cs="Calibri"/>
            <w:rPrChange w:id="1920" w:author="Karina J Nielsen" w:date="2012-03-11T16:30:00Z">
              <w:rPr/>
            </w:rPrChange>
          </w:rPr>
          <w:t>Juveniles in c</w:t>
        </w:r>
      </w:ins>
      <w:ins w:id="1921" w:author="Karina J Nielsen" w:date="2012-02-05T23:52:00Z">
        <w:r w:rsidR="00AC3D4F" w:rsidRPr="00985F75">
          <w:rPr>
            <w:rFonts w:ascii="Calibri" w:hAnsi="Calibri" w:cs="Calibri"/>
            <w:rPrChange w:id="1922" w:author="Karina J Nielsen" w:date="2012-03-11T16:30:00Z">
              <w:rPr/>
            </w:rPrChange>
          </w:rPr>
          <w:t>ontrol populations</w:t>
        </w:r>
      </w:ins>
      <w:ins w:id="1923" w:author="Karina J Nielsen" w:date="2012-02-05T23:58:00Z">
        <w:r w:rsidR="00AC3D4F" w:rsidRPr="00985F75">
          <w:rPr>
            <w:rFonts w:ascii="Calibri" w:hAnsi="Calibri" w:cs="Calibri"/>
            <w:rPrChange w:id="1924" w:author="Karina J Nielsen" w:date="2012-03-11T16:30:00Z">
              <w:rPr/>
            </w:rPrChange>
          </w:rPr>
          <w:t xml:space="preserve"> </w:t>
        </w:r>
      </w:ins>
      <w:ins w:id="1925" w:author="Karina J Nielsen" w:date="2012-02-05T23:59:00Z">
        <w:r w:rsidR="00AC3D4F" w:rsidRPr="00985F75">
          <w:rPr>
            <w:rFonts w:ascii="Calibri" w:hAnsi="Calibri" w:cs="Calibri"/>
            <w:rPrChange w:id="1926" w:author="Karina J Nielsen" w:date="2012-03-11T16:30:00Z">
              <w:rPr/>
            </w:rPrChange>
          </w:rPr>
          <w:t xml:space="preserve">with an initial population size of </w:t>
        </w:r>
      </w:ins>
      <w:ins w:id="1927" w:author="Karina J Nielsen" w:date="2012-02-05T23:58:00Z">
        <w:r w:rsidR="00AC3D4F" w:rsidRPr="00985F75">
          <w:rPr>
            <w:rFonts w:ascii="Calibri" w:hAnsi="Calibri" w:cs="Calibri"/>
            <w:rPrChange w:id="1928" w:author="Karina J Nielsen" w:date="2012-03-11T16:30:00Z">
              <w:rPr/>
            </w:rPrChange>
          </w:rPr>
          <w:t xml:space="preserve">less than ~400 individuals </w:t>
        </w:r>
        <w:proofErr w:type="gramStart"/>
        <w:r w:rsidR="00AC3D4F" w:rsidRPr="00985F75">
          <w:rPr>
            <w:rFonts w:ascii="Calibri" w:hAnsi="Calibri" w:cs="Calibri"/>
            <w:rPrChange w:id="1929" w:author="Karina J Nielsen" w:date="2012-03-11T16:30:00Z">
              <w:rPr/>
            </w:rPrChange>
          </w:rPr>
          <w:t>actually</w:t>
        </w:r>
      </w:ins>
      <w:ins w:id="1930" w:author="Karina J Nielsen" w:date="2012-02-05T23:52:00Z">
        <w:r w:rsidR="00AC3D4F" w:rsidRPr="00985F75">
          <w:rPr>
            <w:rFonts w:ascii="Calibri" w:hAnsi="Calibri" w:cs="Calibri"/>
            <w:rPrChange w:id="1931" w:author="Karina J Nielsen" w:date="2012-03-11T16:30:00Z">
              <w:rPr/>
            </w:rPrChange>
          </w:rPr>
          <w:t xml:space="preserve"> </w:t>
        </w:r>
      </w:ins>
      <w:ins w:id="1932" w:author="Karina J Nielsen" w:date="2012-02-05T23:57:00Z">
        <w:r w:rsidR="00AC3D4F" w:rsidRPr="00985F75">
          <w:rPr>
            <w:rFonts w:ascii="Calibri" w:hAnsi="Calibri" w:cs="Calibri"/>
            <w:rPrChange w:id="1933" w:author="Karina J Nielsen" w:date="2012-03-11T16:30:00Z">
              <w:rPr/>
            </w:rPrChange>
          </w:rPr>
          <w:t>increased</w:t>
        </w:r>
      </w:ins>
      <w:proofErr w:type="gramEnd"/>
      <w:ins w:id="1934" w:author="Karina J Nielsen" w:date="2012-02-05T23:59:00Z">
        <w:r w:rsidR="00AC3D4F" w:rsidRPr="00985F75">
          <w:rPr>
            <w:rFonts w:ascii="Calibri" w:hAnsi="Calibri" w:cs="Calibri"/>
            <w:rPrChange w:id="1935" w:author="Karina J Nielsen" w:date="2012-03-11T16:30:00Z">
              <w:rPr/>
            </w:rPrChange>
          </w:rPr>
          <w:t xml:space="preserve"> in size </w:t>
        </w:r>
      </w:ins>
      <w:ins w:id="1936" w:author="Karina J Nielsen" w:date="2012-02-05T23:57:00Z">
        <w:r w:rsidR="00AC3D4F" w:rsidRPr="00985F75">
          <w:rPr>
            <w:rFonts w:ascii="Calibri" w:hAnsi="Calibri" w:cs="Calibri"/>
            <w:rPrChange w:id="1937" w:author="Karina J Nielsen" w:date="2012-03-11T16:30:00Z">
              <w:rPr/>
            </w:rPrChange>
          </w:rPr>
          <w:t xml:space="preserve">while those in </w:t>
        </w:r>
      </w:ins>
      <w:ins w:id="1938" w:author="Karina J Nielsen" w:date="2012-02-06T00:00:00Z">
        <w:r w:rsidR="00AC3D4F" w:rsidRPr="00985F75">
          <w:rPr>
            <w:rFonts w:ascii="Calibri" w:hAnsi="Calibri" w:cs="Calibri"/>
            <w:rPrChange w:id="1939" w:author="Karina J Nielsen" w:date="2012-03-11T16:30:00Z">
              <w:rPr/>
            </w:rPrChange>
          </w:rPr>
          <w:t xml:space="preserve">trimmed populations either </w:t>
        </w:r>
      </w:ins>
      <w:ins w:id="1940" w:author="Karina J Nielsen" w:date="2012-02-05T23:53:00Z">
        <w:r w:rsidR="00AC3D4F" w:rsidRPr="00985F75">
          <w:rPr>
            <w:rFonts w:ascii="Calibri" w:hAnsi="Calibri" w:cs="Calibri"/>
            <w:rPrChange w:id="1941" w:author="Karina J Nielsen" w:date="2012-03-11T16:30:00Z">
              <w:rPr/>
            </w:rPrChange>
          </w:rPr>
          <w:t xml:space="preserve">did not </w:t>
        </w:r>
      </w:ins>
      <w:ins w:id="1942" w:author="Karina J Nielsen" w:date="2012-02-06T00:00:00Z">
        <w:r w:rsidR="00AC3D4F" w:rsidRPr="00985F75">
          <w:rPr>
            <w:rFonts w:ascii="Calibri" w:hAnsi="Calibri" w:cs="Calibri"/>
            <w:rPrChange w:id="1943" w:author="Karina J Nielsen" w:date="2012-03-11T16:30:00Z">
              <w:rPr/>
            </w:rPrChange>
          </w:rPr>
          <w:t>change or declined</w:t>
        </w:r>
      </w:ins>
      <w:ins w:id="1944" w:author="Karina J Nielsen" w:date="2012-02-05T23:54:00Z">
        <w:r w:rsidR="00AC3D4F" w:rsidRPr="00985F75">
          <w:rPr>
            <w:rFonts w:ascii="Calibri" w:hAnsi="Calibri" w:cs="Calibri"/>
            <w:rPrChange w:id="1945" w:author="Karina J Nielsen" w:date="2012-03-11T16:30:00Z">
              <w:rPr/>
            </w:rPrChange>
          </w:rPr>
          <w:t xml:space="preserve"> </w:t>
        </w:r>
        <w:r w:rsidR="00AC3D4F" w:rsidRPr="00985F75">
          <w:rPr>
            <w:rFonts w:ascii="Calibri" w:hAnsi="Calibri" w:cs="Calibri"/>
            <w:rPrChange w:id="1946" w:author="Karina J Nielsen" w:date="2012-03-11T16:30:00Z">
              <w:rPr/>
            </w:rPrChange>
          </w:rPr>
          <w:lastRenderedPageBreak/>
          <w:t xml:space="preserve">(Fig. 2a). </w:t>
        </w:r>
      </w:ins>
      <w:ins w:id="1947" w:author="Karina J Nielsen" w:date="2012-02-06T00:00:00Z">
        <w:r w:rsidR="00AC3D4F" w:rsidRPr="00985F75">
          <w:rPr>
            <w:rFonts w:ascii="Calibri" w:hAnsi="Calibri" w:cs="Calibri"/>
            <w:rPrChange w:id="1948" w:author="Karina J Nielsen" w:date="2012-03-11T16:30:00Z">
              <w:rPr/>
            </w:rPrChange>
          </w:rPr>
          <w:t xml:space="preserve">At population sizes greater than </w:t>
        </w:r>
      </w:ins>
      <w:ins w:id="1949" w:author="Karina J Nielsen" w:date="2012-02-06T00:01:00Z">
        <w:r w:rsidR="00AC3D4F" w:rsidRPr="00985F75">
          <w:rPr>
            <w:rFonts w:ascii="Calibri" w:hAnsi="Calibri" w:cs="Calibri"/>
            <w:rPrChange w:id="1950" w:author="Karina J Nielsen" w:date="2012-03-11T16:30:00Z">
              <w:rPr/>
            </w:rPrChange>
          </w:rPr>
          <w:t>~</w:t>
        </w:r>
      </w:ins>
      <w:ins w:id="1951" w:author="Karina J Nielsen" w:date="2012-02-06T00:00:00Z">
        <w:r w:rsidR="00AC3D4F" w:rsidRPr="00985F75">
          <w:rPr>
            <w:rFonts w:ascii="Calibri" w:hAnsi="Calibri" w:cs="Calibri"/>
            <w:rPrChange w:id="1952" w:author="Karina J Nielsen" w:date="2012-03-11T16:30:00Z">
              <w:rPr/>
            </w:rPrChange>
          </w:rPr>
          <w:t>400 individuals</w:t>
        </w:r>
      </w:ins>
      <w:ins w:id="1953" w:author="Karina J Nielsen" w:date="2012-02-06T00:01:00Z">
        <w:r w:rsidR="00AC3D4F" w:rsidRPr="00985F75">
          <w:rPr>
            <w:rFonts w:ascii="Calibri" w:hAnsi="Calibri" w:cs="Calibri"/>
            <w:rPrChange w:id="1954" w:author="Karina J Nielsen" w:date="2012-03-11T16:30:00Z">
              <w:rPr/>
            </w:rPrChange>
          </w:rPr>
          <w:t xml:space="preserve"> all populations declined in abundance, but the declines were greater in those populations that were trimmed. </w:t>
        </w:r>
      </w:ins>
      <w:ins w:id="1955" w:author="Karina J Nielsen" w:date="2012-02-06T00:02:00Z">
        <w:r w:rsidR="00AC3D4F" w:rsidRPr="00985F75">
          <w:rPr>
            <w:rFonts w:ascii="Calibri" w:hAnsi="Calibri" w:cs="Calibri"/>
            <w:rPrChange w:id="1956" w:author="Karina J Nielsen" w:date="2012-03-11T16:30:00Z">
              <w:rPr/>
            </w:rPrChange>
          </w:rPr>
          <w:t xml:space="preserve"> There was no difference between </w:t>
        </w:r>
      </w:ins>
      <w:ins w:id="1957" w:author="Karina J Nielsen" w:date="2012-02-06T00:55:00Z">
        <w:r w:rsidR="00480E5D" w:rsidRPr="00985F75">
          <w:rPr>
            <w:rFonts w:ascii="Calibri" w:hAnsi="Calibri" w:cs="Calibri"/>
            <w:rPrChange w:id="1958" w:author="Karina J Nielsen" w:date="2012-03-11T16:30:00Z">
              <w:rPr/>
            </w:rPrChange>
          </w:rPr>
          <w:t xml:space="preserve">juvenile abundances in those populations </w:t>
        </w:r>
      </w:ins>
      <w:ins w:id="1959" w:author="Karina J Nielsen" w:date="2012-02-06T00:02:00Z">
        <w:r w:rsidR="00AC3D4F" w:rsidRPr="00985F75">
          <w:rPr>
            <w:rFonts w:ascii="Calibri" w:hAnsi="Calibri" w:cs="Calibri"/>
            <w:rPrChange w:id="1960" w:author="Karina J Nielsen" w:date="2012-03-11T16:30:00Z">
              <w:rPr/>
            </w:rPrChange>
          </w:rPr>
          <w:t xml:space="preserve">trimmed once and those trimmed twice </w:t>
        </w:r>
      </w:ins>
      <w:ins w:id="1961" w:author="Karina J Nielsen" w:date="2012-02-06T00:56:00Z">
        <w:r w:rsidR="00235FD2" w:rsidRPr="00985F75">
          <w:rPr>
            <w:rFonts w:ascii="Calibri" w:hAnsi="Calibri" w:cs="Calibri"/>
          </w:rPr>
          <w:t>t</w:t>
        </w:r>
      </w:ins>
      <w:ins w:id="1962" w:author="Karina J Nielsen" w:date="2012-03-12T00:54:00Z">
        <w:r w:rsidR="00235FD2" w:rsidRPr="00985F75">
          <w:rPr>
            <w:rFonts w:ascii="Calibri" w:hAnsi="Calibri" w:cs="Calibri"/>
          </w:rPr>
          <w:t>he prior year</w:t>
        </w:r>
      </w:ins>
      <w:ins w:id="1963" w:author="Karina J Nielsen" w:date="2012-02-06T00:56:00Z">
        <w:r w:rsidR="00480E5D" w:rsidRPr="00985F75">
          <w:rPr>
            <w:rFonts w:ascii="Calibri" w:hAnsi="Calibri" w:cs="Calibri"/>
            <w:rPrChange w:id="1964" w:author="Karina J Nielsen" w:date="2012-03-11T16:30:00Z">
              <w:rPr/>
            </w:rPrChange>
          </w:rPr>
          <w:t xml:space="preserve"> </w:t>
        </w:r>
      </w:ins>
      <w:ins w:id="1965" w:author="Karina J Nielsen" w:date="2012-02-06T00:02:00Z">
        <w:r w:rsidR="00AC3D4F" w:rsidRPr="00985F75">
          <w:rPr>
            <w:rFonts w:ascii="Calibri" w:hAnsi="Calibri" w:cs="Calibri"/>
            <w:rPrChange w:id="1966" w:author="Karina J Nielsen" w:date="2012-03-11T16:30:00Z">
              <w:rPr/>
            </w:rPrChange>
          </w:rPr>
          <w:t>(</w:t>
        </w:r>
      </w:ins>
      <w:ins w:id="1967" w:author="Karina J Nielsen" w:date="2012-02-06T00:03:00Z">
        <w:r w:rsidR="00F11961" w:rsidRPr="00985F75">
          <w:rPr>
            <w:rFonts w:ascii="Calibri" w:hAnsi="Calibri" w:cs="Calibri"/>
            <w:rPrChange w:id="1968" w:author="Karina J Nielsen" w:date="2012-03-11T16:30:00Z">
              <w:rPr/>
            </w:rPrChange>
          </w:rPr>
          <w:t>Tukey-Kramer post-hoc comparison, t= -0.95, df=21, p=0.6130</w:t>
        </w:r>
      </w:ins>
      <w:ins w:id="1969" w:author="Karina J Nielsen" w:date="2012-02-06T00:04:00Z">
        <w:r w:rsidR="00F11961" w:rsidRPr="00985F75">
          <w:rPr>
            <w:rFonts w:ascii="Calibri" w:hAnsi="Calibri" w:cs="Calibri"/>
            <w:rPrChange w:id="1970" w:author="Karina J Nielsen" w:date="2012-03-11T16:30:00Z">
              <w:rPr/>
            </w:rPrChange>
          </w:rPr>
          <w:t>)</w:t>
        </w:r>
      </w:ins>
      <w:ins w:id="1971" w:author="Karina J Nielsen" w:date="2012-02-06T00:54:00Z">
        <w:r w:rsidR="00480E5D" w:rsidRPr="00985F75">
          <w:rPr>
            <w:rFonts w:ascii="Calibri" w:hAnsi="Calibri" w:cs="Calibri"/>
            <w:rPrChange w:id="1972" w:author="Karina J Nielsen" w:date="2012-03-11T16:30:00Z">
              <w:rPr/>
            </w:rPrChange>
          </w:rPr>
          <w:t>, but control populations were larger</w:t>
        </w:r>
      </w:ins>
      <w:ins w:id="1973" w:author="Karina J Nielsen" w:date="2012-02-06T00:55:00Z">
        <w:r w:rsidR="00235FD2" w:rsidRPr="00985F75">
          <w:rPr>
            <w:rFonts w:ascii="Calibri" w:hAnsi="Calibri" w:cs="Calibri"/>
          </w:rPr>
          <w:t xml:space="preserve"> on average th</w:t>
        </w:r>
      </w:ins>
      <w:ins w:id="1974" w:author="Karina J Nielsen" w:date="2012-03-12T00:52:00Z">
        <w:r w:rsidR="00235FD2" w:rsidRPr="00985F75">
          <w:rPr>
            <w:rFonts w:ascii="Calibri" w:hAnsi="Calibri" w:cs="Calibri"/>
          </w:rPr>
          <w:t>a</w:t>
        </w:r>
      </w:ins>
      <w:ins w:id="1975" w:author="Karina J Nielsen" w:date="2012-02-06T00:55:00Z">
        <w:r w:rsidR="00480E5D" w:rsidRPr="00985F75">
          <w:rPr>
            <w:rFonts w:ascii="Calibri" w:hAnsi="Calibri" w:cs="Calibri"/>
            <w:rPrChange w:id="1976" w:author="Karina J Nielsen" w:date="2012-03-11T16:30:00Z">
              <w:rPr/>
            </w:rPrChange>
          </w:rPr>
          <w:t>n trimmed populations</w:t>
        </w:r>
      </w:ins>
      <w:ins w:id="1977" w:author="Karina J Nielsen" w:date="2012-02-06T00:56:00Z">
        <w:r w:rsidR="00480E5D" w:rsidRPr="00985F75">
          <w:rPr>
            <w:rFonts w:ascii="Calibri" w:hAnsi="Calibri" w:cs="Calibri"/>
            <w:rPrChange w:id="1978" w:author="Karina J Nielsen" w:date="2012-03-11T16:30:00Z">
              <w:rPr/>
            </w:rPrChange>
          </w:rPr>
          <w:t xml:space="preserve"> </w:t>
        </w:r>
      </w:ins>
      <w:ins w:id="1979" w:author="Karina J Nielsen" w:date="2012-02-06T00:57:00Z">
        <w:r w:rsidR="00480E5D" w:rsidRPr="00985F75">
          <w:rPr>
            <w:rFonts w:ascii="Calibri" w:hAnsi="Calibri" w:cs="Calibri"/>
            <w:rPrChange w:id="1980" w:author="Karina J Nielsen" w:date="2012-03-11T16:30:00Z">
              <w:rPr/>
            </w:rPrChange>
          </w:rPr>
          <w:t xml:space="preserve">by 215 to 268 individuals </w:t>
        </w:r>
      </w:ins>
      <w:ins w:id="1981" w:author="Karina J Nielsen" w:date="2012-02-06T00:56:00Z">
        <w:r w:rsidR="00480E5D" w:rsidRPr="00985F75">
          <w:rPr>
            <w:rFonts w:ascii="Calibri" w:hAnsi="Calibri" w:cs="Calibri"/>
            <w:rPrChange w:id="1982" w:author="Karina J Nielsen" w:date="2012-03-11T16:30:00Z">
              <w:rPr/>
            </w:rPrChange>
          </w:rPr>
          <w:t>(Tukey-Kramer post-hoc comparisons</w:t>
        </w:r>
      </w:ins>
      <w:ins w:id="1983" w:author="Karina J Nielsen" w:date="2012-02-06T00:58:00Z">
        <w:r w:rsidR="00480E5D" w:rsidRPr="00985F75">
          <w:rPr>
            <w:rFonts w:ascii="Calibri" w:hAnsi="Calibri" w:cs="Calibri"/>
            <w:rPrChange w:id="1984" w:author="Karina J Nielsen" w:date="2012-03-11T16:30:00Z">
              <w:rPr/>
            </w:rPrChange>
          </w:rPr>
          <w:t>,</w:t>
        </w:r>
      </w:ins>
      <w:ins w:id="1985" w:author="Karina J Nielsen" w:date="2012-02-06T00:57:00Z">
        <w:r w:rsidR="00480E5D" w:rsidRPr="00985F75">
          <w:rPr>
            <w:rFonts w:ascii="Calibri" w:hAnsi="Calibri" w:cs="Calibri"/>
            <w:rPrChange w:id="1986" w:author="Karina J Nielsen" w:date="2012-03-11T16:30:00Z">
              <w:rPr/>
            </w:rPrChange>
          </w:rPr>
          <w:t xml:space="preserve"> </w:t>
        </w:r>
      </w:ins>
      <w:ins w:id="1987" w:author="Karina J Nielsen" w:date="2012-02-06T00:56:00Z">
        <w:r w:rsidR="00480E5D" w:rsidRPr="00985F75">
          <w:rPr>
            <w:rFonts w:ascii="Calibri" w:hAnsi="Calibri" w:cs="Calibri"/>
            <w:rPrChange w:id="1988" w:author="Karina J Nielsen" w:date="2012-03-11T16:30:00Z">
              <w:rPr/>
            </w:rPrChange>
          </w:rPr>
          <w:t>p</w:t>
        </w:r>
      </w:ins>
      <w:ins w:id="1989" w:author="Karina J Nielsen" w:date="2012-02-06T00:57:00Z">
        <w:r w:rsidR="00480E5D" w:rsidRPr="00985F75">
          <w:rPr>
            <w:rFonts w:ascii="Calibri" w:hAnsi="Calibri" w:cs="Calibri"/>
            <w:rPrChange w:id="1990" w:author="Karina J Nielsen" w:date="2012-03-11T16:30:00Z">
              <w:rPr/>
            </w:rPrChange>
          </w:rPr>
          <w:t>&lt;</w:t>
        </w:r>
      </w:ins>
      <w:ins w:id="1991" w:author="Karina J Nielsen" w:date="2012-02-06T00:56:00Z">
        <w:r w:rsidR="00480E5D" w:rsidRPr="00985F75">
          <w:rPr>
            <w:rFonts w:ascii="Calibri" w:hAnsi="Calibri" w:cs="Calibri"/>
            <w:rPrChange w:id="1992" w:author="Karina J Nielsen" w:date="2012-03-11T16:30:00Z">
              <w:rPr/>
            </w:rPrChange>
          </w:rPr>
          <w:t>0.</w:t>
        </w:r>
      </w:ins>
      <w:ins w:id="1993" w:author="Karina J Nielsen" w:date="2012-02-06T00:58:00Z">
        <w:r w:rsidR="00480E5D" w:rsidRPr="00985F75">
          <w:rPr>
            <w:rFonts w:ascii="Calibri" w:hAnsi="Calibri" w:cs="Calibri"/>
            <w:rPrChange w:id="1994" w:author="Karina J Nielsen" w:date="2012-03-11T16:30:00Z">
              <w:rPr/>
            </w:rPrChange>
          </w:rPr>
          <w:t>0048)</w:t>
        </w:r>
      </w:ins>
      <w:ins w:id="1995" w:author="Karina J Nielsen" w:date="2012-02-06T00:04:00Z">
        <w:r w:rsidR="00F11961" w:rsidRPr="00985F75">
          <w:rPr>
            <w:rFonts w:ascii="Calibri" w:hAnsi="Calibri" w:cs="Calibri"/>
            <w:rPrChange w:id="1996" w:author="Karina J Nielsen" w:date="2012-03-11T16:30:00Z">
              <w:rPr/>
            </w:rPrChange>
          </w:rPr>
          <w:t xml:space="preserve">. </w:t>
        </w:r>
      </w:ins>
      <w:del w:id="1997" w:author="Karina J Nielsen" w:date="2012-02-05T23:52:00Z">
        <w:r w:rsidRPr="00985F75" w:rsidDel="00AC3D4F">
          <w:rPr>
            <w:rFonts w:ascii="Calibri" w:hAnsi="Calibri" w:cs="Calibri"/>
            <w:rPrChange w:id="1998" w:author="Karina J Nielsen" w:date="2012-03-11T16:30:00Z">
              <w:rPr/>
            </w:rPrChange>
          </w:rPr>
          <w:delText xml:space="preserve">At lower intial population size, </w:delText>
        </w:r>
      </w:del>
      <w:del w:id="1999" w:author="Karina J Nielsen" w:date="2012-02-05T22:08:00Z">
        <w:r w:rsidRPr="00985F75" w:rsidDel="00F31170">
          <w:rPr>
            <w:rFonts w:ascii="Calibri" w:hAnsi="Calibri" w:cs="Calibri"/>
            <w:rPrChange w:id="2000" w:author="Karina J Nielsen" w:date="2012-03-11T16:30:00Z">
              <w:rPr/>
            </w:rPrChange>
          </w:rPr>
          <w:delText>C</w:delText>
        </w:r>
      </w:del>
      <w:del w:id="2001" w:author="Karina J Nielsen" w:date="2012-02-05T23:52:00Z">
        <w:r w:rsidRPr="00985F75" w:rsidDel="00AC3D4F">
          <w:rPr>
            <w:rFonts w:ascii="Calibri" w:hAnsi="Calibri" w:cs="Calibri"/>
            <w:rPrChange w:id="2002" w:author="Karina J Nielsen" w:date="2012-03-11T16:30:00Z">
              <w:rPr/>
            </w:rPrChange>
          </w:rPr>
          <w:delText>ontrol populations increased (</w:delText>
        </w:r>
      </w:del>
      <w:del w:id="2003" w:author="Karina J Nielsen" w:date="2012-02-05T22:08:00Z">
        <w:r w:rsidRPr="00985F75" w:rsidDel="00F31170">
          <w:rPr>
            <w:rFonts w:ascii="Calibri" w:hAnsi="Calibri" w:cs="Calibri"/>
            <w:rPrChange w:id="2004" w:author="Karina J Nielsen" w:date="2012-03-11T16:30:00Z">
              <w:rPr/>
            </w:rPrChange>
          </w:rPr>
          <w:delText>f</w:delText>
        </w:r>
      </w:del>
      <w:del w:id="2005" w:author="Karina J Nielsen" w:date="2012-02-05T23:52:00Z">
        <w:r w:rsidRPr="00985F75" w:rsidDel="00AC3D4F">
          <w:rPr>
            <w:rFonts w:ascii="Calibri" w:hAnsi="Calibri" w:cs="Calibri"/>
            <w:rPrChange w:id="2006" w:author="Karina J Nielsen" w:date="2012-03-11T16:30:00Z">
              <w:rPr/>
            </w:rPrChange>
          </w:rPr>
          <w:delText xml:space="preserve">ig. 2).  Control populations began decreasing at an approx. population size of 500 individuals.  Trim 1 and Trim 2 had decreasing population sizes.  </w:delText>
        </w:r>
      </w:del>
      <w:del w:id="2007" w:author="Karina J Nielsen" w:date="2012-02-06T00:59:00Z">
        <w:r w:rsidRPr="00985F75" w:rsidDel="00480E5D">
          <w:rPr>
            <w:rFonts w:ascii="Calibri" w:hAnsi="Calibri" w:cs="Calibri"/>
            <w:rPrChange w:id="2008" w:author="Karina J Nielsen" w:date="2012-03-11T16:30:00Z">
              <w:rPr/>
            </w:rPrChange>
          </w:rPr>
          <w:delText>All three treatment levels had a stronger decrease in population size with increasing initial population size (fig. 2).</w:delText>
        </w:r>
      </w:del>
      <w:r w:rsidRPr="00985F75">
        <w:rPr>
          <w:rFonts w:ascii="Calibri" w:hAnsi="Calibri" w:cs="Calibri"/>
          <w:rPrChange w:id="2009" w:author="Karina J Nielsen" w:date="2012-03-11T16:30:00Z">
            <w:rPr/>
          </w:rPrChange>
        </w:rPr>
        <w:t xml:space="preserve"> The change in population size of juveniles between year two and year three</w:t>
      </w:r>
      <w:ins w:id="2010" w:author="Karina J Nielsen" w:date="2012-02-06T00:59:00Z">
        <w:r w:rsidR="00480E5D" w:rsidRPr="00985F75">
          <w:rPr>
            <w:rFonts w:ascii="Calibri" w:hAnsi="Calibri" w:cs="Calibri"/>
            <w:rPrChange w:id="2011" w:author="Karina J Nielsen" w:date="2012-03-11T16:30:00Z">
              <w:rPr/>
            </w:rPrChange>
          </w:rPr>
          <w:t xml:space="preserve"> (2008-2009)</w:t>
        </w:r>
      </w:ins>
      <w:r w:rsidRPr="00985F75">
        <w:rPr>
          <w:rFonts w:ascii="Calibri" w:hAnsi="Calibri" w:cs="Calibri"/>
          <w:rPrChange w:id="2012" w:author="Karina J Nielsen" w:date="2012-03-11T16:30:00Z">
            <w:rPr/>
          </w:rPrChange>
        </w:rPr>
        <w:t xml:space="preserve"> was </w:t>
      </w:r>
      <w:del w:id="2013" w:author="Karina J Nielsen" w:date="2012-03-12T00:55:00Z">
        <w:r w:rsidRPr="00985F75" w:rsidDel="00235FD2">
          <w:rPr>
            <w:rFonts w:ascii="Calibri" w:hAnsi="Calibri" w:cs="Calibri"/>
            <w:rPrChange w:id="2014" w:author="Karina J Nielsen" w:date="2012-03-11T16:30:00Z">
              <w:rPr/>
            </w:rPrChange>
          </w:rPr>
          <w:delText xml:space="preserve">significantly </w:delText>
        </w:r>
      </w:del>
      <w:r w:rsidRPr="00985F75">
        <w:rPr>
          <w:rFonts w:ascii="Calibri" w:hAnsi="Calibri" w:cs="Calibri"/>
          <w:rPrChange w:id="2015" w:author="Karina J Nielsen" w:date="2012-03-11T16:30:00Z">
            <w:rPr/>
          </w:rPrChange>
        </w:rPr>
        <w:t>affected by treatment (F</w:t>
      </w:r>
      <w:r w:rsidRPr="00985F75">
        <w:rPr>
          <w:rFonts w:ascii="Calibri" w:hAnsi="Calibri" w:cs="Calibri"/>
          <w:vertAlign w:val="subscript"/>
          <w:rPrChange w:id="2016" w:author="Karina J Nielsen" w:date="2012-03-11T16:30:00Z">
            <w:rPr>
              <w:vertAlign w:val="subscript"/>
            </w:rPr>
          </w:rPrChange>
        </w:rPr>
        <w:t>2,21</w:t>
      </w:r>
      <w:r w:rsidRPr="00985F75">
        <w:rPr>
          <w:rFonts w:ascii="Calibri" w:hAnsi="Calibri" w:cs="Calibri"/>
          <w:rPrChange w:id="2017" w:author="Karina J Nielsen" w:date="2012-03-11T16:30:00Z">
            <w:rPr/>
          </w:rPrChange>
        </w:rPr>
        <w:t>= 5.07, p = 0.016) but not initial population size (F</w:t>
      </w:r>
      <w:r w:rsidRPr="00985F75">
        <w:rPr>
          <w:rFonts w:ascii="Calibri" w:hAnsi="Calibri" w:cs="Calibri"/>
          <w:vertAlign w:val="subscript"/>
          <w:rPrChange w:id="2018" w:author="Karina J Nielsen" w:date="2012-03-11T16:30:00Z">
            <w:rPr>
              <w:vertAlign w:val="subscript"/>
            </w:rPr>
          </w:rPrChange>
        </w:rPr>
        <w:t>1,21</w:t>
      </w:r>
      <w:r w:rsidRPr="00985F75">
        <w:rPr>
          <w:rFonts w:ascii="Calibri" w:hAnsi="Calibri" w:cs="Calibri"/>
          <w:rPrChange w:id="2019" w:author="Karina J Nielsen" w:date="2012-03-11T16:30:00Z">
            <w:rPr/>
          </w:rPrChange>
        </w:rPr>
        <w:t>= 0.23, p = 0.6344)</w:t>
      </w:r>
      <w:ins w:id="2020" w:author="Karina J Nielsen" w:date="2012-03-26T19:42:00Z">
        <w:r w:rsidR="00501F6E" w:rsidRPr="00985F75">
          <w:rPr>
            <w:rFonts w:ascii="Calibri" w:hAnsi="Calibri" w:cs="Calibri"/>
          </w:rPr>
          <w:t xml:space="preserve"> (Table A2)</w:t>
        </w:r>
      </w:ins>
      <w:r w:rsidRPr="00985F75">
        <w:rPr>
          <w:rFonts w:ascii="Calibri" w:hAnsi="Calibri" w:cs="Calibri"/>
          <w:rPrChange w:id="2021" w:author="Karina J Nielsen" w:date="2012-03-11T16:30:00Z">
            <w:rPr/>
          </w:rPrChange>
        </w:rPr>
        <w:t xml:space="preserve">.  </w:t>
      </w:r>
      <w:ins w:id="2022" w:author="Karina J Nielsen" w:date="2012-02-06T01:01:00Z">
        <w:r w:rsidR="00480E5D" w:rsidRPr="00985F75">
          <w:rPr>
            <w:rFonts w:ascii="Calibri" w:hAnsi="Calibri" w:cs="Calibri"/>
            <w:rPrChange w:id="2023" w:author="Karina J Nielsen" w:date="2012-03-11T16:30:00Z">
              <w:rPr/>
            </w:rPrChange>
          </w:rPr>
          <w:t xml:space="preserve">Populations </w:t>
        </w:r>
      </w:ins>
      <w:ins w:id="2024" w:author="Karina J Nielsen" w:date="2012-02-06T01:06:00Z">
        <w:r w:rsidR="009D5878" w:rsidRPr="00985F75">
          <w:rPr>
            <w:rFonts w:ascii="Calibri" w:hAnsi="Calibri" w:cs="Calibri"/>
            <w:rPrChange w:id="2025" w:author="Karina J Nielsen" w:date="2012-03-11T16:30:00Z">
              <w:rPr/>
            </w:rPrChange>
          </w:rPr>
          <w:t xml:space="preserve">of juveniles </w:t>
        </w:r>
      </w:ins>
      <w:ins w:id="2026" w:author="Karina J Nielsen" w:date="2012-02-06T01:04:00Z">
        <w:r w:rsidR="009D5878" w:rsidRPr="00985F75">
          <w:rPr>
            <w:rFonts w:ascii="Calibri" w:hAnsi="Calibri" w:cs="Calibri"/>
            <w:rPrChange w:id="2027" w:author="Karina J Nielsen" w:date="2012-03-11T16:30:00Z">
              <w:rPr/>
            </w:rPrChange>
          </w:rPr>
          <w:t xml:space="preserve">not </w:t>
        </w:r>
      </w:ins>
      <w:ins w:id="2028" w:author="Karina J Nielsen" w:date="2012-02-06T01:01:00Z">
        <w:r w:rsidR="00480E5D" w:rsidRPr="00985F75">
          <w:rPr>
            <w:rFonts w:ascii="Calibri" w:hAnsi="Calibri" w:cs="Calibri"/>
            <w:rPrChange w:id="2029" w:author="Karina J Nielsen" w:date="2012-03-11T16:30:00Z">
              <w:rPr/>
            </w:rPrChange>
          </w:rPr>
          <w:t xml:space="preserve">trimmed in the prior year </w:t>
        </w:r>
      </w:ins>
      <w:del w:id="2030" w:author="Karina J Nielsen" w:date="2012-02-06T01:02:00Z">
        <w:r w:rsidRPr="00985F75" w:rsidDel="00480E5D">
          <w:rPr>
            <w:rFonts w:ascii="Calibri" w:hAnsi="Calibri" w:cs="Calibri"/>
            <w:rPrChange w:id="2031" w:author="Karina J Nielsen" w:date="2012-03-11T16:30:00Z">
              <w:rPr/>
            </w:rPrChange>
          </w:rPr>
          <w:delText xml:space="preserve">Trim 1 populations </w:delText>
        </w:r>
      </w:del>
      <w:ins w:id="2032" w:author="Karina J Nielsen" w:date="2012-02-06T01:06:00Z">
        <w:r w:rsidR="009D5878" w:rsidRPr="00985F75">
          <w:rPr>
            <w:rFonts w:ascii="Calibri" w:hAnsi="Calibri" w:cs="Calibri"/>
            <w:rPrChange w:id="2033" w:author="Karina J Nielsen" w:date="2012-03-11T16:30:00Z">
              <w:rPr/>
            </w:rPrChange>
          </w:rPr>
          <w:t xml:space="preserve">declined in size more than </w:t>
        </w:r>
      </w:ins>
      <w:ins w:id="2034" w:author="Karina J Nielsen" w:date="2012-02-06T01:04:00Z">
        <w:r w:rsidR="009D5878" w:rsidRPr="00985F75">
          <w:rPr>
            <w:rFonts w:ascii="Calibri" w:hAnsi="Calibri" w:cs="Calibri"/>
            <w:rPrChange w:id="2035" w:author="Karina J Nielsen" w:date="2012-03-11T16:30:00Z">
              <w:rPr/>
            </w:rPrChange>
          </w:rPr>
          <w:t>populations that had been trimmed</w:t>
        </w:r>
      </w:ins>
      <w:ins w:id="2036" w:author="Karina J Nielsen" w:date="2012-02-06T01:07:00Z">
        <w:r w:rsidR="009D5878" w:rsidRPr="00985F75">
          <w:rPr>
            <w:rFonts w:ascii="Calibri" w:hAnsi="Calibri" w:cs="Calibri"/>
            <w:rPrChange w:id="2037" w:author="Karina J Nielsen" w:date="2012-03-11T16:30:00Z">
              <w:rPr/>
            </w:rPrChange>
          </w:rPr>
          <w:t xml:space="preserve"> </w:t>
        </w:r>
      </w:ins>
      <w:del w:id="2038" w:author="Karina J Nielsen" w:date="2012-02-06T01:04:00Z">
        <w:r w:rsidRPr="00985F75" w:rsidDel="009D5878">
          <w:rPr>
            <w:rFonts w:ascii="Calibri" w:hAnsi="Calibri" w:cs="Calibri"/>
            <w:rPrChange w:id="2039" w:author="Karina J Nielsen" w:date="2012-03-11T16:30:00Z">
              <w:rPr/>
            </w:rPrChange>
          </w:rPr>
          <w:delText>increased</w:delText>
        </w:r>
      </w:del>
      <w:del w:id="2040" w:author="Karina J Nielsen" w:date="2012-02-06T01:02:00Z">
        <w:r w:rsidRPr="00985F75" w:rsidDel="00480E5D">
          <w:rPr>
            <w:rFonts w:ascii="Calibri" w:hAnsi="Calibri" w:cs="Calibri"/>
            <w:rPrChange w:id="2041" w:author="Karina J Nielsen" w:date="2012-03-11T16:30:00Z">
              <w:rPr/>
            </w:rPrChange>
          </w:rPr>
          <w:delText xml:space="preserve"> in population size</w:delText>
        </w:r>
      </w:del>
      <w:del w:id="2042" w:author="Karina J Nielsen" w:date="2012-03-12T00:56:00Z">
        <w:r w:rsidRPr="00985F75" w:rsidDel="00235FD2">
          <w:rPr>
            <w:rFonts w:ascii="Calibri" w:hAnsi="Calibri" w:cs="Calibri"/>
            <w:rPrChange w:id="2043" w:author="Karina J Nielsen" w:date="2012-03-11T16:30:00Z">
              <w:rPr/>
            </w:rPrChange>
          </w:rPr>
          <w:delText xml:space="preserve"> </w:delText>
        </w:r>
      </w:del>
      <w:r w:rsidRPr="00985F75">
        <w:rPr>
          <w:rFonts w:ascii="Calibri" w:hAnsi="Calibri" w:cs="Calibri"/>
          <w:rPrChange w:id="2044" w:author="Karina J Nielsen" w:date="2012-03-11T16:30:00Z">
            <w:rPr/>
          </w:rPrChange>
        </w:rPr>
        <w:t>(</w:t>
      </w:r>
      <w:ins w:id="2045" w:author="Karina J Nielsen" w:date="2012-03-12T00:56:00Z">
        <w:r w:rsidR="00235FD2" w:rsidRPr="00985F75">
          <w:rPr>
            <w:rFonts w:ascii="Calibri" w:hAnsi="Calibri" w:cs="Calibri"/>
          </w:rPr>
          <w:t>F</w:t>
        </w:r>
      </w:ins>
      <w:del w:id="2046" w:author="Karina J Nielsen" w:date="2012-03-12T00:56:00Z">
        <w:r w:rsidRPr="00985F75" w:rsidDel="00235FD2">
          <w:rPr>
            <w:rFonts w:ascii="Calibri" w:hAnsi="Calibri" w:cs="Calibri"/>
            <w:rPrChange w:id="2047" w:author="Karina J Nielsen" w:date="2012-03-11T16:30:00Z">
              <w:rPr/>
            </w:rPrChange>
          </w:rPr>
          <w:delText>f</w:delText>
        </w:r>
      </w:del>
      <w:ins w:id="2048" w:author="Karina J Nielsen" w:date="2012-03-12T00:56:00Z">
        <w:r w:rsidR="00235FD2" w:rsidRPr="00985F75">
          <w:rPr>
            <w:rFonts w:ascii="Calibri" w:hAnsi="Calibri" w:cs="Calibri"/>
          </w:rPr>
          <w:t>i</w:t>
        </w:r>
      </w:ins>
      <w:del w:id="2049" w:author="Karina J Nielsen" w:date="2012-02-06T01:02:00Z">
        <w:r w:rsidRPr="00985F75" w:rsidDel="00480E5D">
          <w:rPr>
            <w:rFonts w:ascii="Calibri" w:hAnsi="Calibri" w:cs="Calibri"/>
            <w:rPrChange w:id="2050" w:author="Karina J Nielsen" w:date="2012-03-11T16:30:00Z">
              <w:rPr/>
            </w:rPrChange>
          </w:rPr>
          <w:delText>i</w:delText>
        </w:r>
      </w:del>
      <w:r w:rsidRPr="00985F75">
        <w:rPr>
          <w:rFonts w:ascii="Calibri" w:hAnsi="Calibri" w:cs="Calibri"/>
          <w:rPrChange w:id="2051" w:author="Karina J Nielsen" w:date="2012-03-11T16:30:00Z">
            <w:rPr/>
          </w:rPrChange>
        </w:rPr>
        <w:t xml:space="preserve">g. 2).  </w:t>
      </w:r>
      <w:del w:id="2052" w:author="Karina J Nielsen" w:date="2012-02-06T01:07:00Z">
        <w:r w:rsidRPr="00985F75" w:rsidDel="009D5878">
          <w:rPr>
            <w:rFonts w:ascii="Calibri" w:hAnsi="Calibri" w:cs="Calibri"/>
            <w:rPrChange w:id="2053" w:author="Karina J Nielsen" w:date="2012-03-11T16:30:00Z">
              <w:rPr/>
            </w:rPrChange>
          </w:rPr>
          <w:delText xml:space="preserve">Control and Trim 2 populations decreased in population size, with Control population suffering the strongest decrease (fig. 2). </w:delText>
        </w:r>
      </w:del>
      <w:r w:rsidRPr="00985F75">
        <w:rPr>
          <w:rFonts w:ascii="Calibri" w:hAnsi="Calibri" w:cs="Calibri"/>
          <w:rPrChange w:id="2054" w:author="Karina J Nielsen" w:date="2012-03-11T16:30:00Z">
            <w:rPr/>
          </w:rPrChange>
        </w:rPr>
        <w:t xml:space="preserve">The change in </w:t>
      </w:r>
      <w:ins w:id="2055" w:author="Karina J Nielsen" w:date="2012-02-06T01:07:00Z">
        <w:r w:rsidR="009D5878" w:rsidRPr="00985F75">
          <w:rPr>
            <w:rFonts w:ascii="Calibri" w:hAnsi="Calibri" w:cs="Calibri"/>
            <w:rPrChange w:id="2056" w:author="Karina J Nielsen" w:date="2012-03-11T16:30:00Z">
              <w:rPr/>
            </w:rPrChange>
          </w:rPr>
          <w:t xml:space="preserve">the size of the juvenile </w:t>
        </w:r>
      </w:ins>
      <w:r w:rsidRPr="00985F75">
        <w:rPr>
          <w:rFonts w:ascii="Calibri" w:hAnsi="Calibri" w:cs="Calibri"/>
          <w:rPrChange w:id="2057" w:author="Karina J Nielsen" w:date="2012-03-11T16:30:00Z">
            <w:rPr/>
          </w:rPrChange>
        </w:rPr>
        <w:t>population</w:t>
      </w:r>
      <w:ins w:id="2058" w:author="Karina J Nielsen" w:date="2012-02-06T01:09:00Z">
        <w:r w:rsidR="009D5878" w:rsidRPr="00985F75">
          <w:rPr>
            <w:rFonts w:ascii="Calibri" w:hAnsi="Calibri" w:cs="Calibri"/>
            <w:rPrChange w:id="2059" w:author="Karina J Nielsen" w:date="2012-03-11T16:30:00Z">
              <w:rPr/>
            </w:rPrChange>
          </w:rPr>
          <w:t xml:space="preserve"> as a function of initial population size</w:t>
        </w:r>
      </w:ins>
      <w:ins w:id="2060" w:author="Karina J Nielsen" w:date="2012-03-12T00:57:00Z">
        <w:r w:rsidR="00235FD2" w:rsidRPr="00985F75">
          <w:rPr>
            <w:rFonts w:ascii="Calibri" w:hAnsi="Calibri" w:cs="Calibri"/>
          </w:rPr>
          <w:t xml:space="preserve"> </w:t>
        </w:r>
      </w:ins>
      <w:del w:id="2061" w:author="Karina J Nielsen" w:date="2012-02-06T01:07:00Z">
        <w:r w:rsidRPr="00985F75" w:rsidDel="009D5878">
          <w:rPr>
            <w:rFonts w:ascii="Calibri" w:hAnsi="Calibri" w:cs="Calibri"/>
            <w:rPrChange w:id="2062" w:author="Karina J Nielsen" w:date="2012-03-11T16:30:00Z">
              <w:rPr/>
            </w:rPrChange>
          </w:rPr>
          <w:delText xml:space="preserve"> size from year one to year three </w:delText>
        </w:r>
      </w:del>
      <w:ins w:id="2063" w:author="Karina J Nielsen" w:date="2012-02-06T01:07:00Z">
        <w:r w:rsidR="00235FD2" w:rsidRPr="00985F75">
          <w:rPr>
            <w:rFonts w:ascii="Calibri" w:hAnsi="Calibri" w:cs="Calibri"/>
          </w:rPr>
          <w:t xml:space="preserve">across </w:t>
        </w:r>
      </w:ins>
      <w:ins w:id="2064" w:author="Karina J Nielsen" w:date="2012-03-12T00:58:00Z">
        <w:r w:rsidR="00235FD2" w:rsidRPr="00985F75">
          <w:rPr>
            <w:rFonts w:ascii="Calibri" w:hAnsi="Calibri" w:cs="Calibri"/>
          </w:rPr>
          <w:t>both</w:t>
        </w:r>
      </w:ins>
      <w:ins w:id="2065" w:author="Karina J Nielsen" w:date="2012-02-06T01:07:00Z">
        <w:r w:rsidR="009D5878" w:rsidRPr="00985F75">
          <w:rPr>
            <w:rFonts w:ascii="Calibri" w:hAnsi="Calibri" w:cs="Calibri"/>
            <w:rPrChange w:id="2066" w:author="Karina J Nielsen" w:date="2012-03-11T16:30:00Z">
              <w:rPr/>
            </w:rPrChange>
          </w:rPr>
          <w:t xml:space="preserve"> yea</w:t>
        </w:r>
      </w:ins>
      <w:ins w:id="2067" w:author="Karina J Nielsen" w:date="2012-02-06T01:09:00Z">
        <w:r w:rsidR="009D5878" w:rsidRPr="00985F75">
          <w:rPr>
            <w:rFonts w:ascii="Calibri" w:hAnsi="Calibri" w:cs="Calibri"/>
            <w:rPrChange w:id="2068" w:author="Karina J Nielsen" w:date="2012-03-11T16:30:00Z">
              <w:rPr/>
            </w:rPrChange>
          </w:rPr>
          <w:t xml:space="preserve">rs varied </w:t>
        </w:r>
      </w:ins>
      <w:ins w:id="2069" w:author="Karina J Nielsen" w:date="2012-02-06T01:10:00Z">
        <w:r w:rsidR="009D5878" w:rsidRPr="00985F75">
          <w:rPr>
            <w:rFonts w:ascii="Calibri" w:hAnsi="Calibri" w:cs="Calibri"/>
            <w:rPrChange w:id="2070" w:author="Karina J Nielsen" w:date="2012-03-11T16:30:00Z">
              <w:rPr/>
            </w:rPrChange>
          </w:rPr>
          <w:t>depending on the trimming treatment</w:t>
        </w:r>
      </w:ins>
      <w:ins w:id="2071" w:author="Karina J Nielsen" w:date="2012-02-06T01:09:00Z">
        <w:r w:rsidR="009D5878" w:rsidRPr="00985F75">
          <w:rPr>
            <w:rFonts w:ascii="Calibri" w:hAnsi="Calibri" w:cs="Calibri"/>
            <w:rPrChange w:id="2072" w:author="Karina J Nielsen" w:date="2012-03-11T16:30:00Z">
              <w:rPr/>
            </w:rPrChange>
          </w:rPr>
          <w:t xml:space="preserve"> </w:t>
        </w:r>
      </w:ins>
      <w:del w:id="2073" w:author="Karina J Nielsen" w:date="2012-02-06T01:08:00Z">
        <w:r w:rsidRPr="00985F75" w:rsidDel="009D5878">
          <w:rPr>
            <w:rFonts w:ascii="Calibri" w:hAnsi="Calibri" w:cs="Calibri"/>
            <w:rPrChange w:id="2074" w:author="Karina J Nielsen" w:date="2012-03-11T16:30:00Z">
              <w:rPr/>
            </w:rPrChange>
          </w:rPr>
          <w:delText xml:space="preserve">was </w:delText>
        </w:r>
      </w:del>
      <w:ins w:id="2075" w:author="Karina J Nielsen" w:date="2012-02-06T01:08:00Z">
        <w:r w:rsidR="009D5878" w:rsidRPr="00985F75">
          <w:rPr>
            <w:rFonts w:ascii="Calibri" w:hAnsi="Calibri" w:cs="Calibri"/>
            <w:rPrChange w:id="2076" w:author="Karina J Nielsen" w:date="2012-03-11T16:30:00Z">
              <w:rPr/>
            </w:rPrChange>
          </w:rPr>
          <w:t>(F</w:t>
        </w:r>
        <w:r w:rsidR="009D5878" w:rsidRPr="00985F75">
          <w:rPr>
            <w:rFonts w:ascii="Calibri" w:hAnsi="Calibri" w:cs="Calibri"/>
            <w:vertAlign w:val="subscript"/>
            <w:rPrChange w:id="2077" w:author="Karina J Nielsen" w:date="2012-03-11T16:30:00Z">
              <w:rPr>
                <w:vertAlign w:val="subscript"/>
              </w:rPr>
            </w:rPrChange>
          </w:rPr>
          <w:t>2,21</w:t>
        </w:r>
        <w:r w:rsidR="009D5878" w:rsidRPr="00985F75">
          <w:rPr>
            <w:rFonts w:ascii="Calibri" w:hAnsi="Calibri" w:cs="Calibri"/>
            <w:rPrChange w:id="2078" w:author="Karina J Nielsen" w:date="2012-03-11T16:30:00Z">
              <w:rPr/>
            </w:rPrChange>
          </w:rPr>
          <w:t>= 5.75, p = 0.0102</w:t>
        </w:r>
      </w:ins>
      <w:ins w:id="2079" w:author="Karina J Nielsen" w:date="2012-03-26T19:43:00Z">
        <w:r w:rsidR="00501F6E" w:rsidRPr="00985F75">
          <w:rPr>
            <w:rFonts w:ascii="Calibri" w:hAnsi="Calibri" w:cs="Calibri"/>
          </w:rPr>
          <w:t>; Table A2</w:t>
        </w:r>
      </w:ins>
      <w:ins w:id="2080" w:author="Karina J Nielsen" w:date="2012-02-06T01:08:00Z">
        <w:r w:rsidR="009D5878" w:rsidRPr="00985F75">
          <w:rPr>
            <w:rFonts w:ascii="Calibri" w:hAnsi="Calibri" w:cs="Calibri"/>
            <w:rPrChange w:id="2081" w:author="Karina J Nielsen" w:date="2012-03-11T16:30:00Z">
              <w:rPr/>
            </w:rPrChange>
          </w:rPr>
          <w:t>)</w:t>
        </w:r>
      </w:ins>
      <w:ins w:id="2082" w:author="Karina J Nielsen" w:date="2012-02-06T01:10:00Z">
        <w:r w:rsidR="009D5878" w:rsidRPr="00985F75">
          <w:rPr>
            <w:rFonts w:ascii="Calibri" w:hAnsi="Calibri" w:cs="Calibri"/>
            <w:rPrChange w:id="2083" w:author="Karina J Nielsen" w:date="2012-03-11T16:30:00Z">
              <w:rPr/>
            </w:rPrChange>
          </w:rPr>
          <w:t xml:space="preserve">. </w:t>
        </w:r>
      </w:ins>
      <w:del w:id="2084" w:author="Karina J Nielsen" w:date="2012-02-06T01:10:00Z">
        <w:r w:rsidRPr="00985F75" w:rsidDel="009D5878">
          <w:rPr>
            <w:rFonts w:ascii="Calibri" w:hAnsi="Calibri" w:cs="Calibri"/>
            <w:rPrChange w:id="2085" w:author="Karina J Nielsen" w:date="2012-03-11T16:30:00Z">
              <w:rPr/>
            </w:rPrChange>
          </w:rPr>
          <w:delText>not significantly affected by treatment (F</w:delText>
        </w:r>
        <w:r w:rsidRPr="00985F75" w:rsidDel="009D5878">
          <w:rPr>
            <w:rFonts w:ascii="Calibri" w:hAnsi="Calibri" w:cs="Calibri"/>
            <w:vertAlign w:val="subscript"/>
            <w:rPrChange w:id="2086" w:author="Karina J Nielsen" w:date="2012-03-11T16:30:00Z">
              <w:rPr>
                <w:vertAlign w:val="subscript"/>
              </w:rPr>
            </w:rPrChange>
          </w:rPr>
          <w:delText>2,21</w:delText>
        </w:r>
        <w:r w:rsidRPr="00985F75" w:rsidDel="009D5878">
          <w:rPr>
            <w:rFonts w:ascii="Calibri" w:hAnsi="Calibri" w:cs="Calibri"/>
            <w:rPrChange w:id="2087" w:author="Karina J Nielsen" w:date="2012-03-11T16:30:00Z">
              <w:rPr/>
            </w:rPrChange>
          </w:rPr>
          <w:delText xml:space="preserve">= 1.78, p = 0.1927) but was significantly affected by initial population size </w:delText>
        </w:r>
      </w:del>
      <w:del w:id="2088" w:author="Karina J Nielsen" w:date="2012-02-06T01:16:00Z">
        <w:r w:rsidRPr="00985F75" w:rsidDel="00300856">
          <w:rPr>
            <w:rFonts w:ascii="Calibri" w:hAnsi="Calibri" w:cs="Calibri"/>
            <w:rPrChange w:id="2089" w:author="Karina J Nielsen" w:date="2012-03-11T16:30:00Z">
              <w:rPr/>
            </w:rPrChange>
          </w:rPr>
          <w:delText>(F</w:delText>
        </w:r>
        <w:r w:rsidRPr="00985F75" w:rsidDel="00300856">
          <w:rPr>
            <w:rFonts w:ascii="Calibri" w:hAnsi="Calibri" w:cs="Calibri"/>
            <w:vertAlign w:val="subscript"/>
            <w:rPrChange w:id="2090" w:author="Karina J Nielsen" w:date="2012-03-11T16:30:00Z">
              <w:rPr>
                <w:vertAlign w:val="subscript"/>
              </w:rPr>
            </w:rPrChange>
          </w:rPr>
          <w:delText>1,21</w:delText>
        </w:r>
        <w:r w:rsidRPr="00985F75" w:rsidDel="00300856">
          <w:rPr>
            <w:rFonts w:ascii="Calibri" w:hAnsi="Calibri" w:cs="Calibri"/>
            <w:rPrChange w:id="2091" w:author="Karina J Nielsen" w:date="2012-03-11T16:30:00Z">
              <w:rPr/>
            </w:rPrChange>
          </w:rPr>
          <w:delText>= 81.58, p &lt; 0.0001)</w:delText>
        </w:r>
      </w:del>
      <w:del w:id="2092" w:author="Karina J Nielsen" w:date="2012-02-06T01:10:00Z">
        <w:r w:rsidRPr="00985F75" w:rsidDel="009D5878">
          <w:rPr>
            <w:rFonts w:ascii="Calibri" w:hAnsi="Calibri" w:cs="Calibri"/>
            <w:rPrChange w:id="2093" w:author="Karina J Nielsen" w:date="2012-03-11T16:30:00Z">
              <w:rPr/>
            </w:rPrChange>
          </w:rPr>
          <w:delText>, and the interaction of treatment with initial population size</w:delText>
        </w:r>
      </w:del>
      <w:del w:id="2094" w:author="Karina J Nielsen" w:date="2012-02-06T01:08:00Z">
        <w:r w:rsidRPr="00985F75" w:rsidDel="009D5878">
          <w:rPr>
            <w:rFonts w:ascii="Calibri" w:hAnsi="Calibri" w:cs="Calibri"/>
            <w:rPrChange w:id="2095" w:author="Karina J Nielsen" w:date="2012-03-11T16:30:00Z">
              <w:rPr/>
            </w:rPrChange>
          </w:rPr>
          <w:delText xml:space="preserve"> (F</w:delText>
        </w:r>
        <w:r w:rsidRPr="00985F75" w:rsidDel="009D5878">
          <w:rPr>
            <w:rFonts w:ascii="Calibri" w:hAnsi="Calibri" w:cs="Calibri"/>
            <w:vertAlign w:val="subscript"/>
            <w:rPrChange w:id="2096" w:author="Karina J Nielsen" w:date="2012-03-11T16:30:00Z">
              <w:rPr>
                <w:vertAlign w:val="subscript"/>
              </w:rPr>
            </w:rPrChange>
          </w:rPr>
          <w:delText>2,21</w:delText>
        </w:r>
        <w:r w:rsidRPr="00985F75" w:rsidDel="009D5878">
          <w:rPr>
            <w:rFonts w:ascii="Calibri" w:hAnsi="Calibri" w:cs="Calibri"/>
            <w:rPrChange w:id="2097" w:author="Karina J Nielsen" w:date="2012-03-11T16:30:00Z">
              <w:rPr/>
            </w:rPrChange>
          </w:rPr>
          <w:delText>= 5.75, p = 0.0102)</w:delText>
        </w:r>
      </w:del>
      <w:del w:id="2098" w:author="Karina J Nielsen" w:date="2012-02-06T01:10:00Z">
        <w:r w:rsidRPr="00985F75" w:rsidDel="009D5878">
          <w:rPr>
            <w:rFonts w:ascii="Calibri" w:hAnsi="Calibri" w:cs="Calibri"/>
            <w:rPrChange w:id="2099" w:author="Karina J Nielsen" w:date="2012-03-11T16:30:00Z">
              <w:rPr/>
            </w:rPrChange>
          </w:rPr>
          <w:delText xml:space="preserve">.  </w:delText>
        </w:r>
      </w:del>
      <w:r w:rsidRPr="00985F75">
        <w:rPr>
          <w:rFonts w:ascii="Calibri" w:hAnsi="Calibri" w:cs="Calibri"/>
          <w:rPrChange w:id="2100" w:author="Karina J Nielsen" w:date="2012-03-11T16:30:00Z">
            <w:rPr/>
          </w:rPrChange>
        </w:rPr>
        <w:t>Overall, the three treatment levels suffered a decrease in population size</w:t>
      </w:r>
      <w:ins w:id="2101" w:author="Karina J Nielsen" w:date="2012-02-06T01:15:00Z">
        <w:r w:rsidR="00300856" w:rsidRPr="00985F75">
          <w:rPr>
            <w:rFonts w:ascii="Calibri" w:hAnsi="Calibri" w:cs="Calibri"/>
            <w:rPrChange w:id="2102" w:author="Karina J Nielsen" w:date="2012-03-11T16:30:00Z">
              <w:rPr/>
            </w:rPrChange>
          </w:rPr>
          <w:t xml:space="preserve"> </w:t>
        </w:r>
      </w:ins>
      <w:ins w:id="2103" w:author="Karina J Nielsen" w:date="2012-02-06T01:16:00Z">
        <w:r w:rsidR="00300856" w:rsidRPr="00985F75">
          <w:rPr>
            <w:rFonts w:ascii="Calibri" w:hAnsi="Calibri" w:cs="Calibri"/>
            <w:rPrChange w:id="2104" w:author="Karina J Nielsen" w:date="2012-03-11T16:30:00Z">
              <w:rPr/>
            </w:rPrChange>
          </w:rPr>
          <w:t>(F</w:t>
        </w:r>
        <w:r w:rsidR="00300856" w:rsidRPr="00985F75">
          <w:rPr>
            <w:rFonts w:ascii="Calibri" w:hAnsi="Calibri" w:cs="Calibri"/>
            <w:vertAlign w:val="subscript"/>
            <w:rPrChange w:id="2105" w:author="Karina J Nielsen" w:date="2012-03-11T16:30:00Z">
              <w:rPr>
                <w:vertAlign w:val="subscript"/>
              </w:rPr>
            </w:rPrChange>
          </w:rPr>
          <w:t>1,21</w:t>
        </w:r>
        <w:r w:rsidR="00300856" w:rsidRPr="00985F75">
          <w:rPr>
            <w:rFonts w:ascii="Calibri" w:hAnsi="Calibri" w:cs="Calibri"/>
            <w:rPrChange w:id="2106" w:author="Karina J Nielsen" w:date="2012-03-11T16:30:00Z">
              <w:rPr/>
            </w:rPrChange>
          </w:rPr>
          <w:t>= 81.58, p &lt; 0.0001</w:t>
        </w:r>
      </w:ins>
      <w:ins w:id="2107" w:author="Karina J Nielsen" w:date="2012-03-26T19:43:00Z">
        <w:r w:rsidR="00501F6E" w:rsidRPr="00985F75">
          <w:rPr>
            <w:rFonts w:ascii="Calibri" w:hAnsi="Calibri" w:cs="Calibri"/>
          </w:rPr>
          <w:t>; Table A2</w:t>
        </w:r>
      </w:ins>
      <w:ins w:id="2108" w:author="Karina J Nielsen" w:date="2012-02-06T01:16:00Z">
        <w:r w:rsidR="00300856" w:rsidRPr="00985F75">
          <w:rPr>
            <w:rFonts w:ascii="Calibri" w:hAnsi="Calibri" w:cs="Calibri"/>
            <w:rPrChange w:id="2109" w:author="Karina J Nielsen" w:date="2012-03-11T16:30:00Z">
              <w:rPr/>
            </w:rPrChange>
          </w:rPr>
          <w:t>)</w:t>
        </w:r>
      </w:ins>
      <w:ins w:id="2110" w:author="Karina J Nielsen" w:date="2012-02-06T01:12:00Z">
        <w:r w:rsidR="009D5878" w:rsidRPr="00985F75">
          <w:rPr>
            <w:rFonts w:ascii="Calibri" w:hAnsi="Calibri" w:cs="Calibri"/>
            <w:rPrChange w:id="2111" w:author="Karina J Nielsen" w:date="2012-03-11T16:30:00Z">
              <w:rPr/>
            </w:rPrChange>
          </w:rPr>
          <w:t>, but populations trimmed only once declined</w:t>
        </w:r>
      </w:ins>
      <w:ins w:id="2112" w:author="Karina J Nielsen" w:date="2012-02-06T01:13:00Z">
        <w:r w:rsidR="009D5878" w:rsidRPr="00985F75">
          <w:rPr>
            <w:rFonts w:ascii="Calibri" w:hAnsi="Calibri" w:cs="Calibri"/>
            <w:rPrChange w:id="2113" w:author="Karina J Nielsen" w:date="2012-03-11T16:30:00Z">
              <w:rPr/>
            </w:rPrChange>
          </w:rPr>
          <w:t xml:space="preserve"> s</w:t>
        </w:r>
      </w:ins>
      <w:ins w:id="2114" w:author="Karina J Nielsen" w:date="2012-02-06T01:15:00Z">
        <w:r w:rsidR="009D5878" w:rsidRPr="00985F75">
          <w:rPr>
            <w:rFonts w:ascii="Calibri" w:hAnsi="Calibri" w:cs="Calibri"/>
            <w:rPrChange w:id="2115" w:author="Karina J Nielsen" w:date="2012-03-11T16:30:00Z">
              <w:rPr/>
            </w:rPrChange>
          </w:rPr>
          <w:t>lightly</w:t>
        </w:r>
      </w:ins>
      <w:ins w:id="2116" w:author="Karina J Nielsen" w:date="2012-02-06T01:12:00Z">
        <w:r w:rsidR="009D5878" w:rsidRPr="00985F75">
          <w:rPr>
            <w:rFonts w:ascii="Calibri" w:hAnsi="Calibri" w:cs="Calibri"/>
            <w:rPrChange w:id="2117" w:author="Karina J Nielsen" w:date="2012-03-11T16:30:00Z">
              <w:rPr/>
            </w:rPrChange>
          </w:rPr>
          <w:t xml:space="preserve"> less</w:t>
        </w:r>
      </w:ins>
      <w:ins w:id="2118" w:author="Karina J Nielsen" w:date="2012-02-06T01:13:00Z">
        <w:r w:rsidR="009D5878" w:rsidRPr="00985F75">
          <w:rPr>
            <w:rFonts w:ascii="Calibri" w:hAnsi="Calibri" w:cs="Calibri"/>
            <w:rPrChange w:id="2119" w:author="Karina J Nielsen" w:date="2012-03-11T16:30:00Z">
              <w:rPr/>
            </w:rPrChange>
          </w:rPr>
          <w:t xml:space="preserve"> </w:t>
        </w:r>
      </w:ins>
      <w:ins w:id="2120" w:author="Karina J Nielsen" w:date="2012-03-12T00:58:00Z">
        <w:r w:rsidR="00235FD2" w:rsidRPr="00985F75">
          <w:rPr>
            <w:rFonts w:ascii="Calibri" w:hAnsi="Calibri" w:cs="Calibri"/>
          </w:rPr>
          <w:t xml:space="preserve">primarily </w:t>
        </w:r>
      </w:ins>
      <w:ins w:id="2121" w:author="Karina J Nielsen" w:date="2012-02-06T01:16:00Z">
        <w:r w:rsidR="00300856" w:rsidRPr="00985F75">
          <w:rPr>
            <w:rFonts w:ascii="Calibri" w:hAnsi="Calibri" w:cs="Calibri"/>
            <w:rPrChange w:id="2122" w:author="Karina J Nielsen" w:date="2012-03-11T16:30:00Z">
              <w:rPr/>
            </w:rPrChange>
          </w:rPr>
          <w:t xml:space="preserve">due to the leverage of a single population </w:t>
        </w:r>
      </w:ins>
      <w:ins w:id="2123" w:author="Karina J Nielsen" w:date="2012-02-06T01:13:00Z">
        <w:r w:rsidR="009D5878" w:rsidRPr="00985F75">
          <w:rPr>
            <w:rFonts w:ascii="Calibri" w:hAnsi="Calibri" w:cs="Calibri"/>
            <w:rPrChange w:id="2124" w:author="Karina J Nielsen" w:date="2012-03-11T16:30:00Z">
              <w:rPr/>
            </w:rPrChange>
          </w:rPr>
          <w:t>(Fig. 2)</w:t>
        </w:r>
      </w:ins>
      <w:r w:rsidRPr="00985F75">
        <w:rPr>
          <w:rFonts w:ascii="Calibri" w:hAnsi="Calibri" w:cs="Calibri"/>
          <w:rPrChange w:id="2125" w:author="Karina J Nielsen" w:date="2012-03-11T16:30:00Z">
            <w:rPr/>
          </w:rPrChange>
        </w:rPr>
        <w:t>.</w:t>
      </w:r>
      <w:del w:id="2126" w:author="Karina J Nielsen" w:date="2012-02-06T01:13:00Z">
        <w:r w:rsidRPr="00985F75" w:rsidDel="009D5878">
          <w:rPr>
            <w:rFonts w:ascii="Calibri" w:hAnsi="Calibri" w:cs="Calibri"/>
            <w:rPrChange w:id="2127" w:author="Karina J Nielsen" w:date="2012-03-11T16:30:00Z">
              <w:rPr/>
            </w:rPrChange>
          </w:rPr>
          <w:delText xml:space="preserve">  Control and Trim 2 populations had a stronger decrease in population size at larger initial population size than Trim populations did (fig.2).</w:delText>
        </w:r>
      </w:del>
    </w:p>
    <w:p w14:paraId="61BFC27C" w14:textId="77777777" w:rsidR="00235FD2" w:rsidRPr="00985F75" w:rsidRDefault="00235FD2" w:rsidP="00501F6E">
      <w:pPr>
        <w:widowControl w:val="0"/>
        <w:autoSpaceDE w:val="0"/>
        <w:autoSpaceDN w:val="0"/>
        <w:adjustRightInd w:val="0"/>
        <w:spacing w:line="480" w:lineRule="auto"/>
        <w:ind w:firstLine="720"/>
        <w:rPr>
          <w:ins w:id="2128" w:author="Karina J Nielsen" w:date="2012-03-12T00:59:00Z"/>
          <w:rFonts w:ascii="Calibri" w:hAnsi="Calibri" w:cs="Calibri"/>
        </w:rPr>
        <w:pPrChange w:id="2129" w:author="Karina J Nielsen" w:date="2012-03-26T19:42:00Z">
          <w:pPr>
            <w:widowControl w:val="0"/>
            <w:autoSpaceDE w:val="0"/>
            <w:autoSpaceDN w:val="0"/>
            <w:adjustRightInd w:val="0"/>
            <w:spacing w:line="480" w:lineRule="auto"/>
          </w:pPr>
        </w:pPrChange>
      </w:pPr>
      <w:ins w:id="2130" w:author="Karina J Nielsen" w:date="2012-03-12T00:58:00Z">
        <w:r w:rsidRPr="00985F75">
          <w:rPr>
            <w:rFonts w:ascii="Calibri" w:hAnsi="Calibri" w:cs="Calibri"/>
          </w:rPr>
          <w:t xml:space="preserve"> </w:t>
        </w:r>
      </w:ins>
    </w:p>
    <w:p w14:paraId="1494F3AE" w14:textId="77777777" w:rsidR="00235FD2" w:rsidRPr="00985F75" w:rsidRDefault="001A0878" w:rsidP="00D500CC">
      <w:pPr>
        <w:widowControl w:val="0"/>
        <w:autoSpaceDE w:val="0"/>
        <w:autoSpaceDN w:val="0"/>
        <w:adjustRightInd w:val="0"/>
        <w:spacing w:line="480" w:lineRule="auto"/>
        <w:ind w:firstLine="720"/>
        <w:rPr>
          <w:ins w:id="2131" w:author="Karina J Nielsen" w:date="2012-03-12T01:01:00Z"/>
          <w:rFonts w:ascii="Calibri" w:hAnsi="Calibri" w:cs="Calibri"/>
        </w:rPr>
        <w:pPrChange w:id="2132" w:author="Karina J Nielsen" w:date="2012-03-26T19:03:00Z">
          <w:pPr>
            <w:widowControl w:val="0"/>
            <w:autoSpaceDE w:val="0"/>
            <w:autoSpaceDN w:val="0"/>
            <w:adjustRightInd w:val="0"/>
            <w:spacing w:line="480" w:lineRule="auto"/>
          </w:pPr>
        </w:pPrChange>
      </w:pPr>
      <w:del w:id="2133" w:author="Karina J Nielsen" w:date="2012-03-12T00:58:00Z">
        <w:r w:rsidRPr="00985F75" w:rsidDel="00235FD2">
          <w:rPr>
            <w:rFonts w:ascii="Calibri" w:hAnsi="Calibri" w:cs="Calibri"/>
            <w:rPrChange w:id="2134" w:author="Karina J Nielsen" w:date="2012-03-11T16:30:00Z">
              <w:rPr/>
            </w:rPrChange>
          </w:rPr>
          <w:tab/>
        </w:r>
      </w:del>
      <w:r w:rsidRPr="00985F75">
        <w:rPr>
          <w:rFonts w:ascii="Calibri" w:hAnsi="Calibri" w:cs="Calibri"/>
          <w:rPrChange w:id="2135" w:author="Karina J Nielsen" w:date="2012-03-11T16:30:00Z">
            <w:rPr/>
          </w:rPrChange>
        </w:rPr>
        <w:t>The number of recruits</w:t>
      </w:r>
      <w:ins w:id="2136" w:author="Karina J Nielsen" w:date="2012-03-12T00:58:00Z">
        <w:r w:rsidR="00235FD2" w:rsidRPr="00985F75">
          <w:rPr>
            <w:rFonts w:ascii="Calibri" w:hAnsi="Calibri" w:cs="Calibri"/>
          </w:rPr>
          <w:t xml:space="preserve"> </w:t>
        </w:r>
      </w:ins>
      <w:del w:id="2137" w:author="Karina J Nielsen" w:date="2012-02-05T22:14:00Z">
        <w:r w:rsidRPr="00985F75" w:rsidDel="00E20903">
          <w:rPr>
            <w:rFonts w:ascii="Calibri" w:hAnsi="Calibri" w:cs="Calibri"/>
            <w:rPrChange w:id="2138" w:author="Karina J Nielsen" w:date="2012-03-11T16:30:00Z">
              <w:rPr/>
            </w:rPrChange>
          </w:rPr>
          <w:delText xml:space="preserve"> </w:delText>
        </w:r>
      </w:del>
      <w:r w:rsidRPr="00985F75">
        <w:rPr>
          <w:rFonts w:ascii="Calibri" w:hAnsi="Calibri" w:cs="Calibri"/>
          <w:rPrChange w:id="2139" w:author="Karina J Nielsen" w:date="2012-03-11T16:30:00Z">
            <w:rPr/>
          </w:rPrChange>
        </w:rPr>
        <w:t xml:space="preserve">in </w:t>
      </w:r>
      <w:del w:id="2140" w:author="Karina J Nielsen" w:date="2012-02-05T22:11:00Z">
        <w:r w:rsidRPr="00985F75" w:rsidDel="00E20903">
          <w:rPr>
            <w:rFonts w:ascii="Calibri" w:hAnsi="Calibri" w:cs="Calibri"/>
            <w:rPrChange w:id="2141" w:author="Karina J Nielsen" w:date="2012-03-11T16:30:00Z">
              <w:rPr/>
            </w:rPrChange>
          </w:rPr>
          <w:delText>the spring</w:delText>
        </w:r>
      </w:del>
      <w:ins w:id="2142" w:author="Karina J Nielsen" w:date="2012-02-05T22:11:00Z">
        <w:r w:rsidR="00E20903" w:rsidRPr="00985F75">
          <w:rPr>
            <w:rFonts w:ascii="Calibri" w:hAnsi="Calibri" w:cs="Calibri"/>
            <w:rPrChange w:id="2143" w:author="Karina J Nielsen" w:date="2012-03-11T16:30:00Z">
              <w:rPr/>
            </w:rPrChange>
          </w:rPr>
          <w:t>Jun</w:t>
        </w:r>
      </w:ins>
      <w:ins w:id="2144" w:author="Karina J Nielsen" w:date="2012-02-05T22:12:00Z">
        <w:r w:rsidR="00E20903" w:rsidRPr="00985F75">
          <w:rPr>
            <w:rFonts w:ascii="Calibri" w:hAnsi="Calibri" w:cs="Calibri"/>
            <w:rPrChange w:id="2145" w:author="Karina J Nielsen" w:date="2012-03-11T16:30:00Z">
              <w:rPr/>
            </w:rPrChange>
          </w:rPr>
          <w:t xml:space="preserve">e </w:t>
        </w:r>
      </w:ins>
      <w:del w:id="2146" w:author="Karina J Nielsen" w:date="2012-02-05T22:12:00Z">
        <w:r w:rsidRPr="00985F75" w:rsidDel="00E20903">
          <w:rPr>
            <w:rFonts w:ascii="Calibri" w:hAnsi="Calibri" w:cs="Calibri"/>
            <w:rPrChange w:id="2147" w:author="Karina J Nielsen" w:date="2012-03-11T16:30:00Z">
              <w:rPr/>
            </w:rPrChange>
          </w:rPr>
          <w:delText xml:space="preserve"> </w:delText>
        </w:r>
      </w:del>
      <w:ins w:id="2148" w:author="Karina J Nielsen" w:date="2012-02-05T22:14:00Z">
        <w:r w:rsidR="00E20903" w:rsidRPr="00985F75">
          <w:rPr>
            <w:rFonts w:ascii="Calibri" w:hAnsi="Calibri" w:cs="Calibri"/>
            <w:rPrChange w:id="2149" w:author="Karina J Nielsen" w:date="2012-03-11T16:30:00Z">
              <w:rPr/>
            </w:rPrChange>
          </w:rPr>
          <w:t xml:space="preserve">produced </w:t>
        </w:r>
      </w:ins>
      <w:del w:id="2150" w:author="Karina J Nielsen" w:date="2012-02-05T22:12:00Z">
        <w:r w:rsidRPr="00985F75" w:rsidDel="00E20903">
          <w:rPr>
            <w:rFonts w:ascii="Calibri" w:hAnsi="Calibri" w:cs="Calibri"/>
            <w:rPrChange w:id="2151" w:author="Karina J Nielsen" w:date="2012-03-11T16:30:00Z">
              <w:rPr/>
            </w:rPrChange>
          </w:rPr>
          <w:delText>of year two</w:delText>
        </w:r>
      </w:del>
      <w:del w:id="2152" w:author="Karina J Nielsen" w:date="2012-02-05T22:14:00Z">
        <w:r w:rsidRPr="00985F75" w:rsidDel="00E20903">
          <w:rPr>
            <w:rFonts w:ascii="Calibri" w:hAnsi="Calibri" w:cs="Calibri"/>
            <w:rPrChange w:id="2153" w:author="Karina J Nielsen" w:date="2012-03-11T16:30:00Z">
              <w:rPr/>
            </w:rPrChange>
          </w:rPr>
          <w:delText xml:space="preserve"> </w:delText>
        </w:r>
      </w:del>
      <w:ins w:id="2154" w:author="Karina J Nielsen" w:date="2012-02-05T22:14:00Z">
        <w:r w:rsidR="00E20903" w:rsidRPr="00985F75">
          <w:rPr>
            <w:rFonts w:ascii="Calibri" w:hAnsi="Calibri" w:cs="Calibri"/>
            <w:rPrChange w:id="2155" w:author="Karina J Nielsen" w:date="2012-03-11T16:30:00Z">
              <w:rPr/>
            </w:rPrChange>
          </w:rPr>
          <w:t>by</w:t>
        </w:r>
      </w:ins>
      <w:ins w:id="2156" w:author="Karina J Nielsen" w:date="2012-02-05T22:12:00Z">
        <w:r w:rsidR="00E20903" w:rsidRPr="00985F75">
          <w:rPr>
            <w:rFonts w:ascii="Calibri" w:hAnsi="Calibri" w:cs="Calibri"/>
            <w:rPrChange w:id="2157" w:author="Karina J Nielsen" w:date="2012-03-11T16:30:00Z">
              <w:rPr/>
            </w:rPrChange>
          </w:rPr>
          <w:t xml:space="preserve"> the reproductively mature</w:t>
        </w:r>
      </w:ins>
      <w:ins w:id="2158" w:author="Karina J Nielsen" w:date="2012-02-06T01:18:00Z">
        <w:r w:rsidR="00C66FA5" w:rsidRPr="00985F75">
          <w:rPr>
            <w:rFonts w:ascii="Calibri" w:hAnsi="Calibri" w:cs="Calibri"/>
            <w:rPrChange w:id="2159" w:author="Karina J Nielsen" w:date="2012-03-11T16:30:00Z">
              <w:rPr/>
            </w:rPrChange>
          </w:rPr>
          <w:t xml:space="preserve"> but trimmed</w:t>
        </w:r>
      </w:ins>
      <w:ins w:id="2160" w:author="Karina J Nielsen" w:date="2012-02-05T22:12:00Z">
        <w:r w:rsidR="00E20903" w:rsidRPr="00985F75">
          <w:rPr>
            <w:rFonts w:ascii="Calibri" w:hAnsi="Calibri" w:cs="Calibri"/>
            <w:rPrChange w:id="2161" w:author="Karina J Nielsen" w:date="2012-03-11T16:30:00Z">
              <w:rPr/>
            </w:rPrChange>
          </w:rPr>
          <w:t xml:space="preserve"> population</w:t>
        </w:r>
      </w:ins>
      <w:ins w:id="2162" w:author="Karina J Nielsen" w:date="2012-02-06T01:17:00Z">
        <w:r w:rsidR="00C66FA5" w:rsidRPr="00985F75">
          <w:rPr>
            <w:rFonts w:ascii="Calibri" w:hAnsi="Calibri" w:cs="Calibri"/>
            <w:rPrChange w:id="2163" w:author="Karina J Nielsen" w:date="2012-03-11T16:30:00Z">
              <w:rPr/>
            </w:rPrChange>
          </w:rPr>
          <w:t>s</w:t>
        </w:r>
      </w:ins>
      <w:ins w:id="2164" w:author="Karina J Nielsen" w:date="2012-03-12T00:59:00Z">
        <w:r w:rsidR="00235FD2" w:rsidRPr="00985F75">
          <w:rPr>
            <w:rFonts w:ascii="Calibri" w:hAnsi="Calibri" w:cs="Calibri"/>
          </w:rPr>
          <w:t xml:space="preserve"> from the prior year</w:t>
        </w:r>
      </w:ins>
      <w:ins w:id="2165" w:author="Karina J Nielsen" w:date="2012-02-06T01:18:00Z">
        <w:r w:rsidR="00C66FA5" w:rsidRPr="00985F75">
          <w:rPr>
            <w:rFonts w:ascii="Calibri" w:hAnsi="Calibri" w:cs="Calibri"/>
            <w:rPrChange w:id="2166" w:author="Karina J Nielsen" w:date="2012-03-11T16:30:00Z">
              <w:rPr/>
            </w:rPrChange>
          </w:rPr>
          <w:t>,</w:t>
        </w:r>
      </w:ins>
      <w:ins w:id="2167" w:author="Karina J Nielsen" w:date="2012-02-05T23:41:00Z">
        <w:r w:rsidR="007F6A3B" w:rsidRPr="00985F75">
          <w:rPr>
            <w:rFonts w:ascii="Calibri" w:hAnsi="Calibri" w:cs="Calibri"/>
            <w:rPrChange w:id="2168" w:author="Karina J Nielsen" w:date="2012-03-11T16:30:00Z">
              <w:rPr/>
            </w:rPrChange>
          </w:rPr>
          <w:t xml:space="preserve"> </w:t>
        </w:r>
      </w:ins>
      <w:del w:id="2169" w:author="Karina J Nielsen" w:date="2012-02-05T22:13:00Z">
        <w:r w:rsidRPr="00985F75" w:rsidDel="00E20903">
          <w:rPr>
            <w:rFonts w:ascii="Calibri" w:hAnsi="Calibri" w:cs="Calibri"/>
            <w:rPrChange w:id="2170" w:author="Karina J Nielsen" w:date="2012-03-11T16:30:00Z">
              <w:rPr/>
            </w:rPrChange>
          </w:rPr>
          <w:delText xml:space="preserve">following </w:delText>
        </w:r>
      </w:del>
      <w:del w:id="2171" w:author="Karina J Nielsen" w:date="2012-02-05T23:42:00Z">
        <w:r w:rsidRPr="00985F75" w:rsidDel="007F6A3B">
          <w:rPr>
            <w:rFonts w:ascii="Calibri" w:hAnsi="Calibri" w:cs="Calibri"/>
            <w:rPrChange w:id="2172" w:author="Karina J Nielsen" w:date="2012-03-11T16:30:00Z">
              <w:rPr/>
            </w:rPrChange>
          </w:rPr>
          <w:delText xml:space="preserve">the application of treatment </w:delText>
        </w:r>
      </w:del>
      <w:del w:id="2173" w:author="Karina J Nielsen" w:date="2012-02-05T22:13:00Z">
        <w:r w:rsidRPr="00985F75" w:rsidDel="00E20903">
          <w:rPr>
            <w:rFonts w:ascii="Calibri" w:hAnsi="Calibri" w:cs="Calibri"/>
            <w:rPrChange w:id="2174" w:author="Karina J Nielsen" w:date="2012-03-11T16:30:00Z">
              <w:rPr/>
            </w:rPrChange>
          </w:rPr>
          <w:delText xml:space="preserve">in year one </w:delText>
        </w:r>
      </w:del>
      <w:r w:rsidRPr="00985F75">
        <w:rPr>
          <w:rFonts w:ascii="Calibri" w:hAnsi="Calibri" w:cs="Calibri"/>
          <w:rPrChange w:id="2175" w:author="Karina J Nielsen" w:date="2012-03-11T16:30:00Z">
            <w:rPr/>
          </w:rPrChange>
        </w:rPr>
        <w:t xml:space="preserve">was </w:t>
      </w:r>
      <w:del w:id="2176" w:author="Karina J Nielsen" w:date="2012-02-05T22:16:00Z">
        <w:r w:rsidRPr="00985F75" w:rsidDel="00E20903">
          <w:rPr>
            <w:rFonts w:ascii="Calibri" w:hAnsi="Calibri" w:cs="Calibri"/>
            <w:rPrChange w:id="2177" w:author="Karina J Nielsen" w:date="2012-03-11T16:30:00Z">
              <w:rPr/>
            </w:rPrChange>
          </w:rPr>
          <w:delText xml:space="preserve">significantly </w:delText>
        </w:r>
      </w:del>
      <w:del w:id="2178" w:author="Karina J Nielsen" w:date="2012-02-05T22:14:00Z">
        <w:r w:rsidRPr="00985F75" w:rsidDel="00E20903">
          <w:rPr>
            <w:rFonts w:ascii="Calibri" w:hAnsi="Calibri" w:cs="Calibri"/>
            <w:rPrChange w:id="2179" w:author="Karina J Nielsen" w:date="2012-03-11T16:30:00Z">
              <w:rPr/>
            </w:rPrChange>
          </w:rPr>
          <w:delText xml:space="preserve">affected </w:delText>
        </w:r>
      </w:del>
      <w:ins w:id="2180" w:author="Karina J Nielsen" w:date="2012-02-05T22:14:00Z">
        <w:r w:rsidR="00E20903" w:rsidRPr="00985F75">
          <w:rPr>
            <w:rFonts w:ascii="Calibri" w:hAnsi="Calibri" w:cs="Calibri"/>
            <w:rPrChange w:id="2181" w:author="Karina J Nielsen" w:date="2012-03-11T16:30:00Z">
              <w:rPr/>
            </w:rPrChange>
          </w:rPr>
          <w:t xml:space="preserve">reduced </w:t>
        </w:r>
      </w:ins>
      <w:ins w:id="2182" w:author="Karina J Nielsen" w:date="2012-02-05T22:16:00Z">
        <w:r w:rsidR="007F6A3B" w:rsidRPr="00985F75">
          <w:rPr>
            <w:rFonts w:ascii="Calibri" w:hAnsi="Calibri" w:cs="Calibri"/>
            <w:rPrChange w:id="2183" w:author="Karina J Nielsen" w:date="2012-03-11T16:30:00Z">
              <w:rPr/>
            </w:rPrChange>
          </w:rPr>
          <w:t>relative to control populatio</w:t>
        </w:r>
      </w:ins>
      <w:ins w:id="2184" w:author="Karina J Nielsen" w:date="2012-02-05T23:42:00Z">
        <w:r w:rsidR="007F6A3B" w:rsidRPr="00985F75">
          <w:rPr>
            <w:rFonts w:ascii="Calibri" w:hAnsi="Calibri" w:cs="Calibri"/>
            <w:rPrChange w:id="2185" w:author="Karina J Nielsen" w:date="2012-03-11T16:30:00Z">
              <w:rPr/>
            </w:rPrChange>
          </w:rPr>
          <w:t xml:space="preserve">ns </w:t>
        </w:r>
      </w:ins>
      <w:del w:id="2186" w:author="Karina J Nielsen" w:date="2012-02-05T23:42:00Z">
        <w:r w:rsidRPr="00985F75" w:rsidDel="007F6A3B">
          <w:rPr>
            <w:rFonts w:ascii="Calibri" w:hAnsi="Calibri" w:cs="Calibri"/>
            <w:rPrChange w:id="2187" w:author="Karina J Nielsen" w:date="2012-03-11T16:30:00Z">
              <w:rPr/>
            </w:rPrChange>
          </w:rPr>
          <w:delText>by tr</w:delText>
        </w:r>
      </w:del>
      <w:del w:id="2188" w:author="Karina J Nielsen" w:date="2012-02-05T22:15:00Z">
        <w:r w:rsidRPr="00985F75" w:rsidDel="00E20903">
          <w:rPr>
            <w:rFonts w:ascii="Calibri" w:hAnsi="Calibri" w:cs="Calibri"/>
            <w:rPrChange w:id="2189" w:author="Karina J Nielsen" w:date="2012-03-11T16:30:00Z">
              <w:rPr/>
            </w:rPrChange>
          </w:rPr>
          <w:delText>eatmen</w:delText>
        </w:r>
      </w:del>
      <w:r w:rsidRPr="00985F75">
        <w:rPr>
          <w:rFonts w:ascii="Calibri" w:hAnsi="Calibri" w:cs="Calibri"/>
          <w:rPrChange w:id="2190" w:author="Karina J Nielsen" w:date="2012-03-11T16:30:00Z">
            <w:rPr/>
          </w:rPrChange>
        </w:rPr>
        <w:t>t (F</w:t>
      </w:r>
      <w:r w:rsidRPr="00985F75">
        <w:rPr>
          <w:rFonts w:ascii="Calibri" w:hAnsi="Calibri" w:cs="Calibri"/>
          <w:vertAlign w:val="subscript"/>
          <w:rPrChange w:id="2191" w:author="Karina J Nielsen" w:date="2012-03-11T16:30:00Z">
            <w:rPr>
              <w:vertAlign w:val="subscript"/>
            </w:rPr>
          </w:rPrChange>
        </w:rPr>
        <w:t>2,21</w:t>
      </w:r>
      <w:r w:rsidRPr="00985F75">
        <w:rPr>
          <w:rFonts w:ascii="Calibri" w:hAnsi="Calibri" w:cs="Calibri"/>
          <w:rPrChange w:id="2192" w:author="Karina J Nielsen" w:date="2012-03-11T16:30:00Z">
            <w:rPr/>
          </w:rPrChange>
        </w:rPr>
        <w:t>= 8.7, p = 0.0018</w:t>
      </w:r>
      <w:ins w:id="2193" w:author="Karina J Nielsen" w:date="2012-02-05T22:15:00Z">
        <w:r w:rsidR="00E20903" w:rsidRPr="00985F75">
          <w:rPr>
            <w:rFonts w:ascii="Calibri" w:hAnsi="Calibri" w:cs="Calibri"/>
            <w:rPrChange w:id="2194" w:author="Karina J Nielsen" w:date="2012-03-11T16:30:00Z">
              <w:rPr/>
            </w:rPrChange>
          </w:rPr>
          <w:t xml:space="preserve">; Fig. </w:t>
        </w:r>
      </w:ins>
      <w:ins w:id="2195" w:author="Karina J Nielsen" w:date="2012-02-05T22:20:00Z">
        <w:r w:rsidR="00E20903" w:rsidRPr="00985F75">
          <w:rPr>
            <w:rFonts w:ascii="Calibri" w:hAnsi="Calibri" w:cs="Calibri"/>
            <w:rPrChange w:id="2196" w:author="Karina J Nielsen" w:date="2012-03-11T16:30:00Z">
              <w:rPr/>
            </w:rPrChange>
          </w:rPr>
          <w:t>3</w:t>
        </w:r>
      </w:ins>
      <w:ins w:id="2197" w:author="Karina J Nielsen" w:date="2012-03-26T19:43:00Z">
        <w:r w:rsidR="00501F6E" w:rsidRPr="00985F75">
          <w:rPr>
            <w:rFonts w:ascii="Calibri" w:hAnsi="Calibri" w:cs="Calibri"/>
          </w:rPr>
          <w:t>, Table A3</w:t>
        </w:r>
      </w:ins>
      <w:r w:rsidRPr="00985F75">
        <w:rPr>
          <w:rFonts w:ascii="Calibri" w:hAnsi="Calibri" w:cs="Calibri"/>
          <w:rPrChange w:id="2198" w:author="Karina J Nielsen" w:date="2012-03-11T16:30:00Z">
            <w:rPr/>
          </w:rPrChange>
        </w:rPr>
        <w:t>)</w:t>
      </w:r>
      <w:ins w:id="2199" w:author="Karina J Nielsen" w:date="2012-02-06T01:19:00Z">
        <w:r w:rsidR="00C66FA5" w:rsidRPr="00985F75">
          <w:rPr>
            <w:rFonts w:ascii="Calibri" w:hAnsi="Calibri" w:cs="Calibri"/>
            <w:rPrChange w:id="2200" w:author="Karina J Nielsen" w:date="2012-03-11T16:30:00Z">
              <w:rPr/>
            </w:rPrChange>
          </w:rPr>
          <w:t xml:space="preserve">.  Furthermore, </w:t>
        </w:r>
      </w:ins>
      <w:del w:id="2201" w:author="Karina J Nielsen" w:date="2012-02-06T01:19:00Z">
        <w:r w:rsidRPr="00985F75" w:rsidDel="00C66FA5">
          <w:rPr>
            <w:rFonts w:ascii="Calibri" w:hAnsi="Calibri" w:cs="Calibri"/>
            <w:rPrChange w:id="2202" w:author="Karina J Nielsen" w:date="2012-03-11T16:30:00Z">
              <w:rPr/>
            </w:rPrChange>
          </w:rPr>
          <w:delText xml:space="preserve"> but</w:delText>
        </w:r>
      </w:del>
      <w:r w:rsidRPr="00985F75">
        <w:rPr>
          <w:rFonts w:ascii="Calibri" w:hAnsi="Calibri" w:cs="Calibri"/>
          <w:rPrChange w:id="2203" w:author="Karina J Nielsen" w:date="2012-03-11T16:30:00Z">
            <w:rPr/>
          </w:rPrChange>
        </w:rPr>
        <w:t xml:space="preserve"> </w:t>
      </w:r>
      <w:ins w:id="2204" w:author="Karina J Nielsen" w:date="2012-02-05T22:16:00Z">
        <w:r w:rsidR="00E20903" w:rsidRPr="00985F75">
          <w:rPr>
            <w:rFonts w:ascii="Calibri" w:hAnsi="Calibri" w:cs="Calibri"/>
            <w:rPrChange w:id="2205" w:author="Karina J Nielsen" w:date="2012-03-11T16:30:00Z">
              <w:rPr/>
            </w:rPrChange>
          </w:rPr>
          <w:t xml:space="preserve">there was no effect of </w:t>
        </w:r>
      </w:ins>
      <w:del w:id="2206" w:author="Karina J Nielsen" w:date="2012-02-05T22:16:00Z">
        <w:r w:rsidRPr="00985F75" w:rsidDel="00E20903">
          <w:rPr>
            <w:rFonts w:ascii="Calibri" w:hAnsi="Calibri" w:cs="Calibri"/>
            <w:rPrChange w:id="2207" w:author="Karina J Nielsen" w:date="2012-03-11T16:30:00Z">
              <w:rPr/>
            </w:rPrChange>
          </w:rPr>
          <w:delText xml:space="preserve">not by </w:delText>
        </w:r>
      </w:del>
      <w:r w:rsidRPr="00985F75">
        <w:rPr>
          <w:rFonts w:ascii="Calibri" w:hAnsi="Calibri" w:cs="Calibri"/>
          <w:rPrChange w:id="2208" w:author="Karina J Nielsen" w:date="2012-03-11T16:30:00Z">
            <w:rPr/>
          </w:rPrChange>
        </w:rPr>
        <w:t xml:space="preserve">initial population size </w:t>
      </w:r>
      <w:del w:id="2209" w:author="Karina J Nielsen" w:date="2012-03-12T01:00:00Z">
        <w:r w:rsidRPr="00985F75" w:rsidDel="00235FD2">
          <w:rPr>
            <w:rFonts w:ascii="Calibri" w:hAnsi="Calibri" w:cs="Calibri"/>
            <w:rPrChange w:id="2210" w:author="Karina J Nielsen" w:date="2012-03-11T16:30:00Z">
              <w:rPr/>
            </w:rPrChange>
          </w:rPr>
          <w:delText>(</w:delText>
        </w:r>
      </w:del>
      <w:ins w:id="2211" w:author="Karina J Nielsen" w:date="2012-03-12T01:00:00Z">
        <w:r w:rsidR="00235FD2" w:rsidRPr="00985F75">
          <w:rPr>
            <w:rFonts w:ascii="Calibri" w:hAnsi="Calibri" w:cs="Calibri"/>
          </w:rPr>
          <w:t>(</w:t>
        </w:r>
      </w:ins>
      <w:r w:rsidRPr="00985F75">
        <w:rPr>
          <w:rFonts w:ascii="Calibri" w:hAnsi="Calibri" w:cs="Calibri"/>
          <w:rPrChange w:id="2212" w:author="Karina J Nielsen" w:date="2012-03-11T16:30:00Z">
            <w:rPr/>
          </w:rPrChange>
        </w:rPr>
        <w:t>F</w:t>
      </w:r>
      <w:r w:rsidRPr="00985F75">
        <w:rPr>
          <w:rFonts w:ascii="Calibri" w:hAnsi="Calibri" w:cs="Calibri"/>
          <w:vertAlign w:val="subscript"/>
          <w:rPrChange w:id="2213" w:author="Karina J Nielsen" w:date="2012-03-11T16:30:00Z">
            <w:rPr>
              <w:vertAlign w:val="subscript"/>
            </w:rPr>
          </w:rPrChange>
        </w:rPr>
        <w:t>1,21</w:t>
      </w:r>
      <w:r w:rsidRPr="00985F75">
        <w:rPr>
          <w:rFonts w:ascii="Calibri" w:hAnsi="Calibri" w:cs="Calibri"/>
          <w:rPrChange w:id="2214" w:author="Karina J Nielsen" w:date="2012-03-11T16:30:00Z">
            <w:rPr/>
          </w:rPrChange>
        </w:rPr>
        <w:t>= 0.09, p = 0.7725</w:t>
      </w:r>
      <w:ins w:id="2215" w:author="Karina J Nielsen" w:date="2012-03-26T19:44:00Z">
        <w:r w:rsidR="00501F6E" w:rsidRPr="00985F75">
          <w:rPr>
            <w:rFonts w:ascii="Calibri" w:hAnsi="Calibri" w:cs="Calibri"/>
          </w:rPr>
          <w:t>; Table A3</w:t>
        </w:r>
      </w:ins>
      <w:r w:rsidRPr="00985F75">
        <w:rPr>
          <w:rFonts w:ascii="Calibri" w:hAnsi="Calibri" w:cs="Calibri"/>
          <w:rPrChange w:id="2216" w:author="Karina J Nielsen" w:date="2012-03-11T16:30:00Z">
            <w:rPr/>
          </w:rPrChange>
        </w:rPr>
        <w:t xml:space="preserve">).  Control populations </w:t>
      </w:r>
      <w:del w:id="2217" w:author="Karina J Nielsen" w:date="2012-02-05T22:19:00Z">
        <w:r w:rsidRPr="00985F75" w:rsidDel="00E20903">
          <w:rPr>
            <w:rFonts w:ascii="Calibri" w:hAnsi="Calibri" w:cs="Calibri"/>
            <w:rPrChange w:id="2218" w:author="Karina J Nielsen" w:date="2012-03-11T16:30:00Z">
              <w:rPr/>
            </w:rPrChange>
          </w:rPr>
          <w:delText xml:space="preserve">strongly </w:delText>
        </w:r>
      </w:del>
      <w:r w:rsidRPr="00985F75">
        <w:rPr>
          <w:rFonts w:ascii="Calibri" w:hAnsi="Calibri" w:cs="Calibri"/>
          <w:rPrChange w:id="2219" w:author="Karina J Nielsen" w:date="2012-03-11T16:30:00Z">
            <w:rPr/>
          </w:rPrChange>
        </w:rPr>
        <w:t>increased</w:t>
      </w:r>
      <w:ins w:id="2220" w:author="Karina J Nielsen" w:date="2012-02-05T22:19:00Z">
        <w:r w:rsidR="00E20903" w:rsidRPr="00985F75">
          <w:rPr>
            <w:rFonts w:ascii="Calibri" w:hAnsi="Calibri" w:cs="Calibri"/>
            <w:rPrChange w:id="2221" w:author="Karina J Nielsen" w:date="2012-03-11T16:30:00Z">
              <w:rPr/>
            </w:rPrChange>
          </w:rPr>
          <w:t xml:space="preserve"> in size but the populations that were trimmed </w:t>
        </w:r>
      </w:ins>
      <w:del w:id="2222" w:author="Karina J Nielsen" w:date="2012-02-05T22:19:00Z">
        <w:r w:rsidRPr="00985F75" w:rsidDel="00E20903">
          <w:rPr>
            <w:rFonts w:ascii="Calibri" w:hAnsi="Calibri" w:cs="Calibri"/>
            <w:rPrChange w:id="2223" w:author="Karina J Nielsen" w:date="2012-03-11T16:30:00Z">
              <w:rPr/>
            </w:rPrChange>
          </w:rPr>
          <w:delText xml:space="preserve"> while Trim 1 and Trim 2 populations d</w:delText>
        </w:r>
      </w:del>
      <w:ins w:id="2224" w:author="Karina J Nielsen" w:date="2012-02-05T22:19:00Z">
        <w:r w:rsidR="00E20903" w:rsidRPr="00985F75">
          <w:rPr>
            <w:rFonts w:ascii="Calibri" w:hAnsi="Calibri" w:cs="Calibri"/>
            <w:rPrChange w:id="2225" w:author="Karina J Nielsen" w:date="2012-03-11T16:30:00Z">
              <w:rPr/>
            </w:rPrChange>
          </w:rPr>
          <w:t>d</w:t>
        </w:r>
      </w:ins>
      <w:r w:rsidRPr="00985F75">
        <w:rPr>
          <w:rFonts w:ascii="Calibri" w:hAnsi="Calibri" w:cs="Calibri"/>
          <w:rPrChange w:id="2226" w:author="Karina J Nielsen" w:date="2012-03-11T16:30:00Z">
            <w:rPr/>
          </w:rPrChange>
        </w:rPr>
        <w:t>id not (</w:t>
      </w:r>
      <w:ins w:id="2227" w:author="Karina J Nielsen" w:date="2012-02-05T22:19:00Z">
        <w:r w:rsidR="00E20903" w:rsidRPr="00985F75">
          <w:rPr>
            <w:rFonts w:ascii="Calibri" w:hAnsi="Calibri" w:cs="Calibri"/>
            <w:rPrChange w:id="2228" w:author="Karina J Nielsen" w:date="2012-03-11T16:30:00Z">
              <w:rPr/>
            </w:rPrChange>
          </w:rPr>
          <w:t>F</w:t>
        </w:r>
      </w:ins>
      <w:del w:id="2229" w:author="Karina J Nielsen" w:date="2012-02-05T22:19:00Z">
        <w:r w:rsidRPr="00985F75" w:rsidDel="00E20903">
          <w:rPr>
            <w:rFonts w:ascii="Calibri" w:hAnsi="Calibri" w:cs="Calibri"/>
            <w:rPrChange w:id="2230" w:author="Karina J Nielsen" w:date="2012-03-11T16:30:00Z">
              <w:rPr/>
            </w:rPrChange>
          </w:rPr>
          <w:delText>f</w:delText>
        </w:r>
      </w:del>
      <w:r w:rsidRPr="00985F75">
        <w:rPr>
          <w:rFonts w:ascii="Calibri" w:hAnsi="Calibri" w:cs="Calibri"/>
          <w:rPrChange w:id="2231" w:author="Karina J Nielsen" w:date="2012-03-11T16:30:00Z">
            <w:rPr/>
          </w:rPrChange>
        </w:rPr>
        <w:t xml:space="preserve">ig. 3). The number of recruits in </w:t>
      </w:r>
      <w:ins w:id="2232" w:author="Karina J Nielsen" w:date="2012-02-05T22:20:00Z">
        <w:r w:rsidR="00C66FA5" w:rsidRPr="00985F75">
          <w:rPr>
            <w:rFonts w:ascii="Calibri" w:hAnsi="Calibri" w:cs="Calibri"/>
            <w:rPrChange w:id="2233" w:author="Karina J Nielsen" w:date="2012-03-11T16:30:00Z">
              <w:rPr/>
            </w:rPrChange>
          </w:rPr>
          <w:t>June 200</w:t>
        </w:r>
      </w:ins>
      <w:ins w:id="2234" w:author="Karina J Nielsen" w:date="2012-02-06T01:20:00Z">
        <w:r w:rsidR="00C66FA5" w:rsidRPr="00985F75">
          <w:rPr>
            <w:rFonts w:ascii="Calibri" w:hAnsi="Calibri" w:cs="Calibri"/>
            <w:rPrChange w:id="2235" w:author="Karina J Nielsen" w:date="2012-03-11T16:30:00Z">
              <w:rPr/>
            </w:rPrChange>
          </w:rPr>
          <w:t>9</w:t>
        </w:r>
      </w:ins>
      <w:ins w:id="2236" w:author="Karina J Nielsen" w:date="2012-02-05T23:44:00Z">
        <w:r w:rsidR="007F6A3B" w:rsidRPr="00985F75">
          <w:rPr>
            <w:rFonts w:ascii="Calibri" w:hAnsi="Calibri" w:cs="Calibri"/>
            <w:rPrChange w:id="2237" w:author="Karina J Nielsen" w:date="2012-03-11T16:30:00Z">
              <w:rPr/>
            </w:rPrChange>
          </w:rPr>
          <w:t>, the second year of the experiment,</w:t>
        </w:r>
      </w:ins>
      <w:ins w:id="2238" w:author="Karina J Nielsen" w:date="2012-02-06T01:20:00Z">
        <w:r w:rsidR="00C66FA5" w:rsidRPr="00985F75">
          <w:rPr>
            <w:rFonts w:ascii="Calibri" w:hAnsi="Calibri" w:cs="Calibri"/>
            <w:rPrChange w:id="2239" w:author="Karina J Nielsen" w:date="2012-03-11T16:30:00Z">
              <w:rPr/>
            </w:rPrChange>
          </w:rPr>
          <w:t xml:space="preserve"> w</w:t>
        </w:r>
      </w:ins>
      <w:ins w:id="2240" w:author="Karina J Nielsen" w:date="2012-03-26T19:44:00Z">
        <w:r w:rsidR="00501F6E" w:rsidRPr="00985F75">
          <w:rPr>
            <w:rFonts w:ascii="Calibri" w:hAnsi="Calibri" w:cs="Calibri"/>
          </w:rPr>
          <w:t>as</w:t>
        </w:r>
      </w:ins>
      <w:ins w:id="2241" w:author="Karina J Nielsen" w:date="2012-02-06T01:20:00Z">
        <w:r w:rsidR="00C66FA5" w:rsidRPr="00985F75">
          <w:rPr>
            <w:rFonts w:ascii="Calibri" w:hAnsi="Calibri" w:cs="Calibri"/>
            <w:rPrChange w:id="2242" w:author="Karina J Nielsen" w:date="2012-03-11T16:30:00Z">
              <w:rPr/>
            </w:rPrChange>
          </w:rPr>
          <w:t xml:space="preserve"> a function of</w:t>
        </w:r>
      </w:ins>
      <w:ins w:id="2243" w:author="Karina J Nielsen" w:date="2012-02-05T22:21:00Z">
        <w:r w:rsidR="001B2671" w:rsidRPr="00985F75">
          <w:rPr>
            <w:rFonts w:ascii="Calibri" w:hAnsi="Calibri" w:cs="Calibri"/>
            <w:rPrChange w:id="2244" w:author="Karina J Nielsen" w:date="2012-03-11T16:30:00Z">
              <w:rPr/>
            </w:rPrChange>
          </w:rPr>
          <w:t xml:space="preserve"> </w:t>
        </w:r>
        <w:r w:rsidR="00E20903" w:rsidRPr="00985F75">
          <w:rPr>
            <w:rFonts w:ascii="Calibri" w:hAnsi="Calibri" w:cs="Calibri"/>
            <w:rPrChange w:id="2245" w:author="Karina J Nielsen" w:date="2012-03-11T16:30:00Z">
              <w:rPr/>
            </w:rPrChange>
          </w:rPr>
          <w:t>initial population size</w:t>
        </w:r>
      </w:ins>
      <w:ins w:id="2246" w:author="Karina J Nielsen" w:date="2012-02-05T22:47:00Z">
        <w:r w:rsidR="001B2671" w:rsidRPr="00985F75">
          <w:rPr>
            <w:rFonts w:ascii="Calibri" w:hAnsi="Calibri" w:cs="Calibri"/>
            <w:rPrChange w:id="2247" w:author="Karina J Nielsen" w:date="2012-03-11T16:30:00Z">
              <w:rPr/>
            </w:rPrChange>
          </w:rPr>
          <w:t xml:space="preserve"> </w:t>
        </w:r>
      </w:ins>
      <w:ins w:id="2248" w:author="Karina J Nielsen" w:date="2012-02-06T01:20:00Z">
        <w:r w:rsidR="00C66FA5" w:rsidRPr="00985F75">
          <w:rPr>
            <w:rFonts w:ascii="Calibri" w:hAnsi="Calibri" w:cs="Calibri"/>
            <w:rPrChange w:id="2249" w:author="Karina J Nielsen" w:date="2012-03-11T16:30:00Z">
              <w:rPr/>
            </w:rPrChange>
          </w:rPr>
          <w:t xml:space="preserve">only </w:t>
        </w:r>
      </w:ins>
      <w:ins w:id="2250" w:author="Karina J Nielsen" w:date="2012-02-05T22:47:00Z">
        <w:r w:rsidR="001B2671" w:rsidRPr="00985F75">
          <w:rPr>
            <w:rFonts w:ascii="Calibri" w:hAnsi="Calibri" w:cs="Calibri"/>
            <w:rPrChange w:id="2251" w:author="Karina J Nielsen" w:date="2012-03-11T16:30:00Z">
              <w:rPr/>
            </w:rPrChange>
          </w:rPr>
          <w:t>(F</w:t>
        </w:r>
      </w:ins>
      <w:ins w:id="2252" w:author="Karina J Nielsen" w:date="2012-02-05T23:44:00Z">
        <w:r w:rsidR="007F6A3B" w:rsidRPr="00985F75">
          <w:rPr>
            <w:rFonts w:ascii="Calibri" w:hAnsi="Calibri" w:cs="Calibri"/>
            <w:vertAlign w:val="subscript"/>
            <w:rPrChange w:id="2253" w:author="Karina J Nielsen" w:date="2012-03-11T16:30:00Z">
              <w:rPr/>
            </w:rPrChange>
          </w:rPr>
          <w:t>1</w:t>
        </w:r>
      </w:ins>
      <w:ins w:id="2254" w:author="Karina J Nielsen" w:date="2012-02-05T22:47:00Z">
        <w:r w:rsidR="001B2671" w:rsidRPr="00985F75">
          <w:rPr>
            <w:rFonts w:ascii="Calibri" w:hAnsi="Calibri" w:cs="Calibri"/>
            <w:vertAlign w:val="subscript"/>
            <w:rPrChange w:id="2255" w:author="Karina J Nielsen" w:date="2012-03-11T16:30:00Z">
              <w:rPr>
                <w:vertAlign w:val="subscript"/>
              </w:rPr>
            </w:rPrChange>
          </w:rPr>
          <w:t>, 19</w:t>
        </w:r>
        <w:r w:rsidR="001B2671" w:rsidRPr="00985F75">
          <w:rPr>
            <w:rFonts w:ascii="Calibri" w:hAnsi="Calibri" w:cs="Calibri"/>
            <w:rPrChange w:id="2256" w:author="Karina J Nielsen" w:date="2012-03-11T16:30:00Z">
              <w:rPr/>
            </w:rPrChange>
          </w:rPr>
          <w:t xml:space="preserve"> = 5.</w:t>
        </w:r>
      </w:ins>
      <w:ins w:id="2257" w:author="Karina J Nielsen" w:date="2012-02-05T23:45:00Z">
        <w:r w:rsidR="007F6A3B" w:rsidRPr="00985F75">
          <w:rPr>
            <w:rFonts w:ascii="Calibri" w:hAnsi="Calibri" w:cs="Calibri"/>
            <w:rPrChange w:id="2258" w:author="Karina J Nielsen" w:date="2012-03-11T16:30:00Z">
              <w:rPr/>
            </w:rPrChange>
          </w:rPr>
          <w:t>68</w:t>
        </w:r>
      </w:ins>
      <w:ins w:id="2259" w:author="Karina J Nielsen" w:date="2012-02-05T22:47:00Z">
        <w:r w:rsidR="001B2671" w:rsidRPr="00985F75">
          <w:rPr>
            <w:rFonts w:ascii="Calibri" w:hAnsi="Calibri" w:cs="Calibri"/>
            <w:rPrChange w:id="2260" w:author="Karina J Nielsen" w:date="2012-03-11T16:30:00Z">
              <w:rPr/>
            </w:rPrChange>
          </w:rPr>
          <w:t>, p = 0.0</w:t>
        </w:r>
      </w:ins>
      <w:ins w:id="2261" w:author="Karina J Nielsen" w:date="2012-02-05T23:45:00Z">
        <w:r w:rsidR="00235FD2" w:rsidRPr="00985F75">
          <w:rPr>
            <w:rFonts w:ascii="Calibri" w:hAnsi="Calibri" w:cs="Calibri"/>
          </w:rPr>
          <w:t>278; Fig. 3</w:t>
        </w:r>
      </w:ins>
      <w:ins w:id="2262" w:author="Karina J Nielsen" w:date="2012-03-26T19:44:00Z">
        <w:r w:rsidR="00501F6E" w:rsidRPr="00985F75">
          <w:rPr>
            <w:rFonts w:ascii="Calibri" w:hAnsi="Calibri" w:cs="Calibri"/>
          </w:rPr>
          <w:t>, Table A3</w:t>
        </w:r>
      </w:ins>
      <w:ins w:id="2263" w:author="Karina J Nielsen" w:date="2012-02-05T22:47:00Z">
        <w:r w:rsidR="001B2671" w:rsidRPr="00985F75">
          <w:rPr>
            <w:rFonts w:ascii="Calibri" w:hAnsi="Calibri" w:cs="Calibri"/>
            <w:rPrChange w:id="2264" w:author="Karina J Nielsen" w:date="2012-03-11T16:30:00Z">
              <w:rPr/>
            </w:rPrChange>
          </w:rPr>
          <w:t>)</w:t>
        </w:r>
      </w:ins>
      <w:ins w:id="2265" w:author="Karina J Nielsen" w:date="2012-02-05T22:21:00Z">
        <w:r w:rsidR="00E20903" w:rsidRPr="00985F75">
          <w:rPr>
            <w:rFonts w:ascii="Calibri" w:hAnsi="Calibri" w:cs="Calibri"/>
            <w:rPrChange w:id="2266" w:author="Karina J Nielsen" w:date="2012-03-11T16:30:00Z">
              <w:rPr/>
            </w:rPrChange>
          </w:rPr>
          <w:t>.</w:t>
        </w:r>
      </w:ins>
      <w:del w:id="2267" w:author="Karina J Nielsen" w:date="2012-02-05T22:20:00Z">
        <w:r w:rsidRPr="00985F75" w:rsidDel="00E20903">
          <w:rPr>
            <w:rFonts w:ascii="Calibri" w:hAnsi="Calibri" w:cs="Calibri"/>
            <w:rPrChange w:id="2268" w:author="Karina J Nielsen" w:date="2012-03-11T16:30:00Z">
              <w:rPr/>
            </w:rPrChange>
          </w:rPr>
          <w:delText xml:space="preserve">the spring of year three </w:delText>
        </w:r>
      </w:del>
      <w:del w:id="2269" w:author="Karina J Nielsen" w:date="2012-02-05T22:21:00Z">
        <w:r w:rsidRPr="00985F75" w:rsidDel="00E20903">
          <w:rPr>
            <w:rFonts w:ascii="Calibri" w:hAnsi="Calibri" w:cs="Calibri"/>
            <w:rPrChange w:id="2270" w:author="Karina J Nielsen" w:date="2012-03-11T16:30:00Z">
              <w:rPr/>
            </w:rPrChange>
          </w:rPr>
          <w:delText>was not significantly affected by treatment (F</w:delText>
        </w:r>
        <w:r w:rsidRPr="00985F75" w:rsidDel="00E20903">
          <w:rPr>
            <w:rFonts w:ascii="Calibri" w:hAnsi="Calibri" w:cs="Calibri"/>
            <w:vertAlign w:val="subscript"/>
            <w:rPrChange w:id="2271" w:author="Karina J Nielsen" w:date="2012-03-11T16:30:00Z">
              <w:rPr>
                <w:vertAlign w:val="subscript"/>
              </w:rPr>
            </w:rPrChange>
          </w:rPr>
          <w:delText>2, 19</w:delText>
        </w:r>
        <w:r w:rsidRPr="00985F75" w:rsidDel="00E20903">
          <w:rPr>
            <w:rFonts w:ascii="Calibri" w:hAnsi="Calibri" w:cs="Calibri"/>
            <w:rPrChange w:id="2272" w:author="Karina J Nielsen" w:date="2012-03-11T16:30:00Z">
              <w:rPr/>
            </w:rPrChange>
          </w:rPr>
          <w:delText>= 0.49, p = 0.6189) or by initial population size (F</w:delText>
        </w:r>
        <w:r w:rsidRPr="00985F75" w:rsidDel="00E20903">
          <w:rPr>
            <w:rFonts w:ascii="Calibri" w:hAnsi="Calibri" w:cs="Calibri"/>
            <w:vertAlign w:val="subscript"/>
            <w:rPrChange w:id="2273" w:author="Karina J Nielsen" w:date="2012-03-11T16:30:00Z">
              <w:rPr>
                <w:vertAlign w:val="subscript"/>
              </w:rPr>
            </w:rPrChange>
          </w:rPr>
          <w:delText>1,19</w:delText>
        </w:r>
        <w:r w:rsidRPr="00985F75" w:rsidDel="00E20903">
          <w:rPr>
            <w:rFonts w:ascii="Calibri" w:hAnsi="Calibri" w:cs="Calibri"/>
            <w:rPrChange w:id="2274" w:author="Karina J Nielsen" w:date="2012-03-11T16:30:00Z">
              <w:rPr/>
            </w:rPrChange>
          </w:rPr>
          <w:delText>= 0.33, p = 0.5748).</w:delText>
        </w:r>
      </w:del>
      <w:r w:rsidRPr="00985F75">
        <w:rPr>
          <w:rFonts w:ascii="Calibri" w:hAnsi="Calibri" w:cs="Calibri"/>
          <w:rPrChange w:id="2275" w:author="Karina J Nielsen" w:date="2012-03-11T16:30:00Z">
            <w:rPr/>
          </w:rPrChange>
        </w:rPr>
        <w:t xml:space="preserve"> </w:t>
      </w:r>
    </w:p>
    <w:p w14:paraId="31550B84" w14:textId="77777777" w:rsidR="001A0878" w:rsidRPr="00985F75" w:rsidDel="007F6A3B" w:rsidRDefault="001A0878" w:rsidP="00D500CC">
      <w:pPr>
        <w:widowControl w:val="0"/>
        <w:autoSpaceDE w:val="0"/>
        <w:autoSpaceDN w:val="0"/>
        <w:adjustRightInd w:val="0"/>
        <w:spacing w:line="480" w:lineRule="auto"/>
        <w:ind w:firstLine="720"/>
        <w:rPr>
          <w:del w:id="2276" w:author="Karina J Nielsen" w:date="2012-02-05T23:46:00Z"/>
          <w:rFonts w:ascii="Calibri" w:hAnsi="Calibri" w:cs="Calibri"/>
          <w:rPrChange w:id="2277" w:author="Karina J Nielsen" w:date="2012-03-11T16:30:00Z">
            <w:rPr>
              <w:del w:id="2278" w:author="Karina J Nielsen" w:date="2012-02-05T23:46:00Z"/>
            </w:rPr>
          </w:rPrChange>
        </w:rPr>
        <w:pPrChange w:id="2279" w:author="Karina J Nielsen" w:date="2012-03-26T19:03:00Z">
          <w:pPr>
            <w:widowControl w:val="0"/>
            <w:autoSpaceDE w:val="0"/>
            <w:autoSpaceDN w:val="0"/>
            <w:adjustRightInd w:val="0"/>
            <w:spacing w:line="480" w:lineRule="auto"/>
          </w:pPr>
        </w:pPrChange>
      </w:pPr>
      <w:del w:id="2280" w:author="Karina J Nielsen" w:date="2012-02-05T22:31:00Z">
        <w:r w:rsidRPr="00985F75" w:rsidDel="00433DFE">
          <w:rPr>
            <w:rFonts w:ascii="Calibri" w:hAnsi="Calibri" w:cs="Calibri"/>
            <w:rPrChange w:id="2281" w:author="Karina J Nielsen" w:date="2012-03-11T16:30:00Z">
              <w:rPr/>
            </w:rPrChange>
          </w:rPr>
          <w:lastRenderedPageBreak/>
          <w:delText xml:space="preserve"> There was a significant effect of treatment by initial population size (</w:delText>
        </w:r>
      </w:del>
      <w:del w:id="2282" w:author="Karina J Nielsen" w:date="2012-02-05T22:21:00Z">
        <w:r w:rsidRPr="00985F75" w:rsidDel="00E20903">
          <w:rPr>
            <w:rFonts w:ascii="Calibri" w:hAnsi="Calibri" w:cs="Calibri"/>
            <w:rPrChange w:id="2283" w:author="Karina J Nielsen" w:date="2012-03-11T16:30:00Z">
              <w:rPr/>
            </w:rPrChange>
          </w:rPr>
          <w:delText>F2, 19 = 5.91, p = 0.0101)</w:delText>
        </w:r>
      </w:del>
      <w:del w:id="2284" w:author="Karina J Nielsen" w:date="2012-02-05T22:31:00Z">
        <w:r w:rsidRPr="00985F75" w:rsidDel="00433DFE">
          <w:rPr>
            <w:rFonts w:ascii="Calibri" w:hAnsi="Calibri" w:cs="Calibri"/>
            <w:rPrChange w:id="2285" w:author="Karina J Nielsen" w:date="2012-03-11T16:30:00Z">
              <w:rPr/>
            </w:rPrChange>
          </w:rPr>
          <w:delText xml:space="preserve">.  </w:delText>
        </w:r>
      </w:del>
      <w:del w:id="2286" w:author="Karina J Nielsen" w:date="2012-02-05T22:36:00Z">
        <w:r w:rsidRPr="00985F75" w:rsidDel="00A335E9">
          <w:rPr>
            <w:rFonts w:ascii="Calibri" w:hAnsi="Calibri" w:cs="Calibri"/>
            <w:rPrChange w:id="2287" w:author="Karina J Nielsen" w:date="2012-03-11T16:30:00Z">
              <w:rPr/>
            </w:rPrChange>
          </w:rPr>
          <w:delText xml:space="preserve">At greater </w:delText>
        </w:r>
      </w:del>
      <w:del w:id="2288" w:author="Karina J Nielsen" w:date="2012-02-05T23:45:00Z">
        <w:r w:rsidRPr="00985F75" w:rsidDel="007F6A3B">
          <w:rPr>
            <w:rFonts w:ascii="Calibri" w:hAnsi="Calibri" w:cs="Calibri"/>
            <w:rPrChange w:id="2289" w:author="Karina J Nielsen" w:date="2012-03-11T16:30:00Z">
              <w:rPr/>
            </w:rPrChange>
          </w:rPr>
          <w:delText xml:space="preserve">initial population sizes </w:delText>
        </w:r>
      </w:del>
      <w:del w:id="2290" w:author="Karina J Nielsen" w:date="2012-02-05T22:36:00Z">
        <w:r w:rsidRPr="00985F75" w:rsidDel="00A335E9">
          <w:rPr>
            <w:rFonts w:ascii="Calibri" w:hAnsi="Calibri" w:cs="Calibri"/>
            <w:rPrChange w:id="2291" w:author="Karina J Nielsen" w:date="2012-03-11T16:30:00Z">
              <w:rPr/>
            </w:rPrChange>
          </w:rPr>
          <w:delText xml:space="preserve">the three treatment levels were significantly different from each other </w:delText>
        </w:r>
      </w:del>
      <w:del w:id="2292" w:author="Karina J Nielsen" w:date="2012-02-05T23:46:00Z">
        <w:r w:rsidRPr="00985F75" w:rsidDel="007F6A3B">
          <w:rPr>
            <w:rFonts w:ascii="Calibri" w:hAnsi="Calibri" w:cs="Calibri"/>
            <w:rPrChange w:id="2293" w:author="Karina J Nielsen" w:date="2012-03-11T16:30:00Z">
              <w:rPr/>
            </w:rPrChange>
          </w:rPr>
          <w:delText>(</w:delText>
        </w:r>
      </w:del>
      <w:del w:id="2294" w:author="Karina J Nielsen" w:date="2012-02-05T22:36:00Z">
        <w:r w:rsidRPr="00985F75" w:rsidDel="00A335E9">
          <w:rPr>
            <w:rFonts w:ascii="Calibri" w:hAnsi="Calibri" w:cs="Calibri"/>
            <w:rPrChange w:id="2295" w:author="Karina J Nielsen" w:date="2012-03-11T16:30:00Z">
              <w:rPr/>
            </w:rPrChange>
          </w:rPr>
          <w:delText>f</w:delText>
        </w:r>
      </w:del>
      <w:del w:id="2296" w:author="Karina J Nielsen" w:date="2012-02-05T23:46:00Z">
        <w:r w:rsidRPr="00985F75" w:rsidDel="007F6A3B">
          <w:rPr>
            <w:rFonts w:ascii="Calibri" w:hAnsi="Calibri" w:cs="Calibri"/>
            <w:rPrChange w:id="2297" w:author="Karina J Nielsen" w:date="2012-03-11T16:30:00Z">
              <w:rPr/>
            </w:rPrChange>
          </w:rPr>
          <w:delText>ig. 3).  Control and Trim 2 populations are decreasing at larger initial population sizes while Trim 1 increases.</w:delText>
        </w:r>
      </w:del>
    </w:p>
    <w:p w14:paraId="26A78E5D" w14:textId="77777777" w:rsidR="001A0878" w:rsidRPr="00985F75" w:rsidRDefault="001A0878" w:rsidP="00D500CC">
      <w:pPr>
        <w:widowControl w:val="0"/>
        <w:autoSpaceDE w:val="0"/>
        <w:autoSpaceDN w:val="0"/>
        <w:adjustRightInd w:val="0"/>
        <w:spacing w:line="480" w:lineRule="auto"/>
        <w:ind w:firstLine="720"/>
        <w:rPr>
          <w:ins w:id="2298" w:author="Karina J Nielsen" w:date="2012-02-06T17:29:00Z"/>
          <w:rFonts w:ascii="Calibri" w:hAnsi="Calibri" w:cs="Calibri"/>
          <w:rPrChange w:id="2299" w:author="Karina J Nielsen" w:date="2012-03-11T16:30:00Z">
            <w:rPr>
              <w:ins w:id="2300" w:author="Karina J Nielsen" w:date="2012-02-06T17:29:00Z"/>
            </w:rPr>
          </w:rPrChange>
        </w:rPr>
        <w:pPrChange w:id="2301" w:author="Karina J Nielsen" w:date="2012-03-26T19:03:00Z">
          <w:pPr>
            <w:widowControl w:val="0"/>
            <w:autoSpaceDE w:val="0"/>
            <w:autoSpaceDN w:val="0"/>
            <w:adjustRightInd w:val="0"/>
            <w:spacing w:line="480" w:lineRule="auto"/>
          </w:pPr>
        </w:pPrChange>
      </w:pPr>
      <w:del w:id="2302" w:author="Karina J Nielsen" w:date="2012-03-12T01:01:00Z">
        <w:r w:rsidRPr="00985F75" w:rsidDel="00235FD2">
          <w:rPr>
            <w:rFonts w:ascii="Calibri" w:hAnsi="Calibri" w:cs="Calibri"/>
            <w:rPrChange w:id="2303" w:author="Karina J Nielsen" w:date="2012-03-11T16:30:00Z">
              <w:rPr/>
            </w:rPrChange>
          </w:rPr>
          <w:tab/>
        </w:r>
      </w:del>
      <w:r w:rsidRPr="00985F75">
        <w:rPr>
          <w:rFonts w:ascii="Calibri" w:hAnsi="Calibri" w:cs="Calibri"/>
          <w:rPrChange w:id="2304" w:author="Karina J Nielsen" w:date="2012-03-11T16:30:00Z">
            <w:rPr/>
          </w:rPrChange>
        </w:rPr>
        <w:t xml:space="preserve">Survivorship from recruit to reproductive adult in year one was </w:t>
      </w:r>
      <w:del w:id="2305" w:author="Karina J Nielsen" w:date="2012-03-26T17:47:00Z">
        <w:r w:rsidRPr="00985F75" w:rsidDel="00123462">
          <w:rPr>
            <w:rFonts w:ascii="Calibri" w:hAnsi="Calibri" w:cs="Calibri"/>
            <w:rPrChange w:id="2306" w:author="Karina J Nielsen" w:date="2012-03-11T16:30:00Z">
              <w:rPr/>
            </w:rPrChange>
          </w:rPr>
          <w:delText xml:space="preserve">significantly </w:delText>
        </w:r>
      </w:del>
      <w:r w:rsidRPr="00985F75">
        <w:rPr>
          <w:rFonts w:ascii="Calibri" w:hAnsi="Calibri" w:cs="Calibri"/>
          <w:rPrChange w:id="2307" w:author="Karina J Nielsen" w:date="2012-03-11T16:30:00Z">
            <w:rPr/>
          </w:rPrChange>
        </w:rPr>
        <w:t xml:space="preserve">affected by </w:t>
      </w:r>
      <w:ins w:id="2308" w:author="Karina J Nielsen" w:date="2012-02-06T17:11:00Z">
        <w:r w:rsidR="00DA5154" w:rsidRPr="00985F75">
          <w:rPr>
            <w:rFonts w:ascii="Calibri" w:hAnsi="Calibri" w:cs="Calibri"/>
            <w:rPrChange w:id="2309" w:author="Karina J Nielsen" w:date="2012-03-11T16:30:00Z">
              <w:rPr/>
            </w:rPrChange>
          </w:rPr>
          <w:t>initial population size (F</w:t>
        </w:r>
        <w:r w:rsidR="00DA5154" w:rsidRPr="00985F75">
          <w:rPr>
            <w:rFonts w:ascii="Calibri" w:hAnsi="Calibri" w:cs="Calibri"/>
            <w:vertAlign w:val="subscript"/>
            <w:rPrChange w:id="2310" w:author="Karina J Nielsen" w:date="2012-03-11T16:30:00Z">
              <w:rPr>
                <w:vertAlign w:val="subscript"/>
              </w:rPr>
            </w:rPrChange>
          </w:rPr>
          <w:t>1,25</w:t>
        </w:r>
        <w:r w:rsidR="00DA5154" w:rsidRPr="00985F75">
          <w:rPr>
            <w:rFonts w:ascii="Calibri" w:hAnsi="Calibri" w:cs="Calibri"/>
            <w:rPrChange w:id="2311" w:author="Karina J Nielsen" w:date="2012-03-11T16:30:00Z">
              <w:rPr/>
            </w:rPrChange>
          </w:rPr>
          <w:t xml:space="preserve">= 231.88, p &lt; 0.0001), but not by </w:t>
        </w:r>
      </w:ins>
      <w:r w:rsidRPr="00985F75">
        <w:rPr>
          <w:rFonts w:ascii="Calibri" w:hAnsi="Calibri" w:cs="Calibri"/>
          <w:rPrChange w:id="2312" w:author="Karina J Nielsen" w:date="2012-03-11T16:30:00Z">
            <w:rPr/>
          </w:rPrChange>
        </w:rPr>
        <w:t>treatment (F</w:t>
      </w:r>
      <w:r w:rsidRPr="00985F75">
        <w:rPr>
          <w:rFonts w:ascii="Calibri" w:hAnsi="Calibri" w:cs="Calibri"/>
          <w:vertAlign w:val="subscript"/>
          <w:rPrChange w:id="2313" w:author="Karina J Nielsen" w:date="2012-03-11T16:30:00Z">
            <w:rPr>
              <w:vertAlign w:val="subscript"/>
            </w:rPr>
          </w:rPrChange>
        </w:rPr>
        <w:t>2, 25</w:t>
      </w:r>
      <w:r w:rsidRPr="00985F75">
        <w:rPr>
          <w:rFonts w:ascii="Calibri" w:hAnsi="Calibri" w:cs="Calibri"/>
          <w:rPrChange w:id="2314" w:author="Karina J Nielsen" w:date="2012-03-11T16:30:00Z">
            <w:rPr/>
          </w:rPrChange>
        </w:rPr>
        <w:t>= 0.48, p = 0.6243)</w:t>
      </w:r>
      <w:ins w:id="2315" w:author="Karina J Nielsen" w:date="2012-03-26T19:44:00Z">
        <w:r w:rsidR="00501F6E" w:rsidRPr="00985F75">
          <w:rPr>
            <w:rFonts w:ascii="Calibri" w:hAnsi="Calibri" w:cs="Calibri"/>
          </w:rPr>
          <w:t xml:space="preserve"> (</w:t>
        </w:r>
      </w:ins>
      <w:ins w:id="2316" w:author="Karina J Nielsen" w:date="2012-03-26T19:45:00Z">
        <w:r w:rsidR="00501F6E" w:rsidRPr="00985F75">
          <w:rPr>
            <w:rFonts w:ascii="Calibri" w:hAnsi="Calibri" w:cs="Calibri"/>
          </w:rPr>
          <w:t>Fig. 4, T</w:t>
        </w:r>
      </w:ins>
      <w:ins w:id="2317" w:author="Karina J Nielsen" w:date="2012-03-26T19:44:00Z">
        <w:r w:rsidR="00501F6E" w:rsidRPr="00985F75">
          <w:rPr>
            <w:rFonts w:ascii="Calibri" w:hAnsi="Calibri" w:cs="Calibri"/>
          </w:rPr>
          <w:t>able A4)</w:t>
        </w:r>
      </w:ins>
      <w:ins w:id="2318" w:author="Karina J Nielsen" w:date="2012-02-06T17:11:00Z">
        <w:r w:rsidR="00DA5154" w:rsidRPr="00985F75">
          <w:rPr>
            <w:rFonts w:ascii="Calibri" w:hAnsi="Calibri" w:cs="Calibri"/>
            <w:rPrChange w:id="2319" w:author="Karina J Nielsen" w:date="2012-03-11T16:30:00Z">
              <w:rPr/>
            </w:rPrChange>
          </w:rPr>
          <w:t>.</w:t>
        </w:r>
      </w:ins>
      <w:del w:id="2320" w:author="Karina J Nielsen" w:date="2012-02-06T17:11:00Z">
        <w:r w:rsidRPr="00985F75" w:rsidDel="00DA5154">
          <w:rPr>
            <w:rFonts w:ascii="Calibri" w:hAnsi="Calibri" w:cs="Calibri"/>
            <w:rPrChange w:id="2321" w:author="Karina J Nielsen" w:date="2012-03-11T16:30:00Z">
              <w:rPr/>
            </w:rPrChange>
          </w:rPr>
          <w:delText xml:space="preserve"> but not by initial population size (F</w:delText>
        </w:r>
        <w:r w:rsidRPr="00985F75" w:rsidDel="00DA5154">
          <w:rPr>
            <w:rFonts w:ascii="Calibri" w:hAnsi="Calibri" w:cs="Calibri"/>
            <w:vertAlign w:val="subscript"/>
            <w:rPrChange w:id="2322" w:author="Karina J Nielsen" w:date="2012-03-11T16:30:00Z">
              <w:rPr>
                <w:vertAlign w:val="subscript"/>
              </w:rPr>
            </w:rPrChange>
          </w:rPr>
          <w:delText>1,25</w:delText>
        </w:r>
        <w:r w:rsidRPr="00985F75" w:rsidDel="00DA5154">
          <w:rPr>
            <w:rFonts w:ascii="Calibri" w:hAnsi="Calibri" w:cs="Calibri"/>
            <w:rPrChange w:id="2323" w:author="Karina J Nielsen" w:date="2012-03-11T16:30:00Z">
              <w:rPr/>
            </w:rPrChange>
          </w:rPr>
          <w:delText>= 231.88, p &lt; 0.0001)</w:delText>
        </w:r>
      </w:del>
      <w:del w:id="2324" w:author="Karina J Nielsen" w:date="2012-03-12T01:02:00Z">
        <w:r w:rsidRPr="00985F75" w:rsidDel="00235FD2">
          <w:rPr>
            <w:rFonts w:ascii="Calibri" w:hAnsi="Calibri" w:cs="Calibri"/>
            <w:rPrChange w:id="2325" w:author="Karina J Nielsen" w:date="2012-03-11T16:30:00Z">
              <w:rPr/>
            </w:rPrChange>
          </w:rPr>
          <w:delText xml:space="preserve">. </w:delText>
        </w:r>
      </w:del>
      <w:r w:rsidRPr="00985F75">
        <w:rPr>
          <w:rFonts w:ascii="Calibri" w:hAnsi="Calibri" w:cs="Calibri"/>
          <w:rPrChange w:id="2326" w:author="Karina J Nielsen" w:date="2012-03-11T16:30:00Z">
            <w:rPr/>
          </w:rPrChange>
        </w:rPr>
        <w:t xml:space="preserve"> As initial population size increased, survivorship decreased (</w:t>
      </w:r>
      <w:ins w:id="2327" w:author="Karina J Nielsen" w:date="2012-02-06T17:12:00Z">
        <w:r w:rsidR="00DA5154" w:rsidRPr="00985F75">
          <w:rPr>
            <w:rFonts w:ascii="Calibri" w:hAnsi="Calibri" w:cs="Calibri"/>
            <w:rPrChange w:id="2328" w:author="Karina J Nielsen" w:date="2012-03-11T16:30:00Z">
              <w:rPr/>
            </w:rPrChange>
          </w:rPr>
          <w:t>F</w:t>
        </w:r>
      </w:ins>
      <w:del w:id="2329" w:author="Karina J Nielsen" w:date="2012-02-06T17:12:00Z">
        <w:r w:rsidRPr="00985F75" w:rsidDel="00DA5154">
          <w:rPr>
            <w:rFonts w:ascii="Calibri" w:hAnsi="Calibri" w:cs="Calibri"/>
            <w:rPrChange w:id="2330" w:author="Karina J Nielsen" w:date="2012-03-11T16:30:00Z">
              <w:rPr/>
            </w:rPrChange>
          </w:rPr>
          <w:delText>f</w:delText>
        </w:r>
      </w:del>
      <w:r w:rsidRPr="00985F75">
        <w:rPr>
          <w:rFonts w:ascii="Calibri" w:hAnsi="Calibri" w:cs="Calibri"/>
          <w:rPrChange w:id="2331" w:author="Karina J Nielsen" w:date="2012-03-11T16:30:00Z">
            <w:rPr/>
          </w:rPrChange>
        </w:rPr>
        <w:t xml:space="preserve">ig. 4).  </w:t>
      </w:r>
      <w:ins w:id="2332" w:author="Karina J Nielsen" w:date="2012-03-12T01:04:00Z">
        <w:r w:rsidR="00A22E6D" w:rsidRPr="00985F75">
          <w:rPr>
            <w:rFonts w:ascii="Calibri" w:hAnsi="Calibri" w:cs="Calibri"/>
          </w:rPr>
          <w:t xml:space="preserve">In the second year of the experiment, </w:t>
        </w:r>
      </w:ins>
      <w:del w:id="2333" w:author="Karina J Nielsen" w:date="2012-03-12T01:04:00Z">
        <w:r w:rsidRPr="00985F75" w:rsidDel="00A22E6D">
          <w:rPr>
            <w:rFonts w:ascii="Calibri" w:hAnsi="Calibri" w:cs="Calibri"/>
            <w:rPrChange w:id="2334" w:author="Karina J Nielsen" w:date="2012-03-11T16:30:00Z">
              <w:rPr/>
            </w:rPrChange>
          </w:rPr>
          <w:delText>S</w:delText>
        </w:r>
      </w:del>
      <w:ins w:id="2335" w:author="Karina J Nielsen" w:date="2012-03-12T01:04:00Z">
        <w:r w:rsidR="00A22E6D" w:rsidRPr="00985F75">
          <w:rPr>
            <w:rFonts w:ascii="Calibri" w:hAnsi="Calibri" w:cs="Calibri"/>
          </w:rPr>
          <w:t>s</w:t>
        </w:r>
      </w:ins>
      <w:r w:rsidRPr="00985F75">
        <w:rPr>
          <w:rFonts w:ascii="Calibri" w:hAnsi="Calibri" w:cs="Calibri"/>
          <w:rPrChange w:id="2336" w:author="Karina J Nielsen" w:date="2012-03-11T16:30:00Z">
            <w:rPr/>
          </w:rPrChange>
        </w:rPr>
        <w:t>urvivorship</w:t>
      </w:r>
      <w:ins w:id="2337" w:author="Karina J Nielsen" w:date="2012-02-06T17:16:00Z">
        <w:r w:rsidR="00DA5154" w:rsidRPr="00985F75">
          <w:rPr>
            <w:rFonts w:ascii="Calibri" w:hAnsi="Calibri" w:cs="Calibri"/>
            <w:rPrChange w:id="2338" w:author="Karina J Nielsen" w:date="2012-03-11T16:30:00Z">
              <w:rPr/>
            </w:rPrChange>
          </w:rPr>
          <w:t xml:space="preserve"> in larger populations </w:t>
        </w:r>
      </w:ins>
      <w:ins w:id="2339" w:author="Karina J Nielsen" w:date="2012-03-12T01:03:00Z">
        <w:r w:rsidR="00A22E6D" w:rsidRPr="00985F75">
          <w:rPr>
            <w:rFonts w:ascii="Calibri" w:hAnsi="Calibri" w:cs="Calibri"/>
          </w:rPr>
          <w:t xml:space="preserve">was </w:t>
        </w:r>
      </w:ins>
      <w:ins w:id="2340" w:author="Karina J Nielsen" w:date="2012-02-06T17:16:00Z">
        <w:r w:rsidR="00A22E6D" w:rsidRPr="00985F75">
          <w:rPr>
            <w:rFonts w:ascii="Calibri" w:hAnsi="Calibri" w:cs="Calibri"/>
          </w:rPr>
          <w:t>lower than in s</w:t>
        </w:r>
        <w:r w:rsidR="00DA5154" w:rsidRPr="00985F75">
          <w:rPr>
            <w:rFonts w:ascii="Calibri" w:hAnsi="Calibri" w:cs="Calibri"/>
            <w:rPrChange w:id="2341" w:author="Karina J Nielsen" w:date="2012-03-11T16:30:00Z">
              <w:rPr/>
            </w:rPrChange>
          </w:rPr>
          <w:t>m</w:t>
        </w:r>
      </w:ins>
      <w:ins w:id="2342" w:author="Karina J Nielsen" w:date="2012-03-12T01:03:00Z">
        <w:r w:rsidR="00A22E6D" w:rsidRPr="00985F75">
          <w:rPr>
            <w:rFonts w:ascii="Calibri" w:hAnsi="Calibri" w:cs="Calibri"/>
          </w:rPr>
          <w:t>a</w:t>
        </w:r>
      </w:ins>
      <w:ins w:id="2343" w:author="Karina J Nielsen" w:date="2012-02-06T17:16:00Z">
        <w:r w:rsidR="00DA5154" w:rsidRPr="00985F75">
          <w:rPr>
            <w:rFonts w:ascii="Calibri" w:hAnsi="Calibri" w:cs="Calibri"/>
            <w:rPrChange w:id="2344" w:author="Karina J Nielsen" w:date="2012-03-11T16:30:00Z">
              <w:rPr/>
            </w:rPrChange>
          </w:rPr>
          <w:t xml:space="preserve">ller ones as in 2007, but the effect varied </w:t>
        </w:r>
      </w:ins>
      <w:ins w:id="2345" w:author="Karina J Nielsen" w:date="2012-02-06T17:17:00Z">
        <w:r w:rsidR="00DA5154" w:rsidRPr="00985F75">
          <w:rPr>
            <w:rFonts w:ascii="Calibri" w:hAnsi="Calibri" w:cs="Calibri"/>
            <w:rPrChange w:id="2346" w:author="Karina J Nielsen" w:date="2012-03-11T16:30:00Z">
              <w:rPr/>
            </w:rPrChange>
          </w:rPr>
          <w:t xml:space="preserve">somewhat </w:t>
        </w:r>
      </w:ins>
      <w:ins w:id="2347" w:author="Karina J Nielsen" w:date="2012-02-06T17:16:00Z">
        <w:r w:rsidR="00DA5154" w:rsidRPr="00985F75">
          <w:rPr>
            <w:rFonts w:ascii="Calibri" w:hAnsi="Calibri" w:cs="Calibri"/>
            <w:rPrChange w:id="2348" w:author="Karina J Nielsen" w:date="2012-03-11T16:30:00Z">
              <w:rPr/>
            </w:rPrChange>
          </w:rPr>
          <w:t>with treatment</w:t>
        </w:r>
      </w:ins>
      <w:ins w:id="2349" w:author="Karina J Nielsen" w:date="2012-03-12T01:04:00Z">
        <w:r w:rsidR="00A22E6D" w:rsidRPr="00985F75">
          <w:rPr>
            <w:rFonts w:ascii="Calibri" w:hAnsi="Calibri" w:cs="Calibri"/>
          </w:rPr>
          <w:t xml:space="preserve"> </w:t>
        </w:r>
      </w:ins>
      <w:del w:id="2350" w:author="Karina J Nielsen" w:date="2012-02-06T17:17:00Z">
        <w:r w:rsidRPr="00985F75" w:rsidDel="00DA5154">
          <w:rPr>
            <w:rFonts w:ascii="Calibri" w:hAnsi="Calibri" w:cs="Calibri"/>
            <w:rPrChange w:id="2351" w:author="Karina J Nielsen" w:date="2012-03-11T16:30:00Z">
              <w:rPr/>
            </w:rPrChange>
          </w:rPr>
          <w:delText xml:space="preserve"> </w:delText>
        </w:r>
      </w:del>
      <w:ins w:id="2352" w:author="Karina J Nielsen" w:date="2012-02-06T17:17:00Z">
        <w:r w:rsidR="00DA5154" w:rsidRPr="00985F75">
          <w:rPr>
            <w:rFonts w:ascii="Calibri" w:hAnsi="Calibri" w:cs="Calibri"/>
            <w:rPrChange w:id="2353" w:author="Karina J Nielsen" w:date="2012-03-11T16:30:00Z">
              <w:rPr/>
            </w:rPrChange>
          </w:rPr>
          <w:t>(F</w:t>
        </w:r>
        <w:r w:rsidR="00DA5154" w:rsidRPr="00985F75">
          <w:rPr>
            <w:rFonts w:ascii="Calibri" w:hAnsi="Calibri" w:cs="Calibri"/>
            <w:vertAlign w:val="subscript"/>
            <w:rPrChange w:id="2354" w:author="Karina J Nielsen" w:date="2012-03-11T16:30:00Z">
              <w:rPr>
                <w:vertAlign w:val="subscript"/>
              </w:rPr>
            </w:rPrChange>
          </w:rPr>
          <w:t>2, 19</w:t>
        </w:r>
        <w:r w:rsidR="00DA5154" w:rsidRPr="00985F75">
          <w:rPr>
            <w:rFonts w:ascii="Calibri" w:hAnsi="Calibri" w:cs="Calibri"/>
            <w:rPrChange w:id="2355" w:author="Karina J Nielsen" w:date="2012-03-11T16:30:00Z">
              <w:rPr/>
            </w:rPrChange>
          </w:rPr>
          <w:t>= 4.02, p = 0.035</w:t>
        </w:r>
      </w:ins>
      <w:ins w:id="2356" w:author="Karina J Nielsen" w:date="2012-03-26T19:45:00Z">
        <w:r w:rsidR="00501F6E" w:rsidRPr="00985F75">
          <w:rPr>
            <w:rFonts w:ascii="Calibri" w:hAnsi="Calibri" w:cs="Calibri"/>
          </w:rPr>
          <w:t>, Table A4</w:t>
        </w:r>
      </w:ins>
      <w:ins w:id="2357" w:author="Karina J Nielsen" w:date="2012-02-06T17:17:00Z">
        <w:r w:rsidR="00DA5154" w:rsidRPr="00985F75">
          <w:rPr>
            <w:rFonts w:ascii="Calibri" w:hAnsi="Calibri" w:cs="Calibri"/>
            <w:rPrChange w:id="2358" w:author="Karina J Nielsen" w:date="2012-03-11T16:30:00Z">
              <w:rPr/>
            </w:rPrChange>
          </w:rPr>
          <w:t>)</w:t>
        </w:r>
      </w:ins>
      <w:ins w:id="2359" w:author="Karina J Nielsen" w:date="2012-02-06T17:18:00Z">
        <w:r w:rsidR="00DA5154" w:rsidRPr="00985F75">
          <w:rPr>
            <w:rFonts w:ascii="Calibri" w:hAnsi="Calibri" w:cs="Calibri"/>
            <w:rPrChange w:id="2360" w:author="Karina J Nielsen" w:date="2012-03-11T16:30:00Z">
              <w:rPr/>
            </w:rPrChange>
          </w:rPr>
          <w:t>.  In general</w:t>
        </w:r>
      </w:ins>
      <w:ins w:id="2361" w:author="Karina J Nielsen" w:date="2012-02-06T17:19:00Z">
        <w:r w:rsidR="00DA5154" w:rsidRPr="00985F75">
          <w:rPr>
            <w:rFonts w:ascii="Calibri" w:hAnsi="Calibri" w:cs="Calibri"/>
            <w:rPrChange w:id="2362" w:author="Karina J Nielsen" w:date="2012-03-11T16:30:00Z">
              <w:rPr/>
            </w:rPrChange>
          </w:rPr>
          <w:t>,</w:t>
        </w:r>
      </w:ins>
      <w:ins w:id="2363" w:author="Karina J Nielsen" w:date="2012-02-06T17:18:00Z">
        <w:r w:rsidR="00DA5154" w:rsidRPr="00985F75">
          <w:rPr>
            <w:rFonts w:ascii="Calibri" w:hAnsi="Calibri" w:cs="Calibri"/>
            <w:rPrChange w:id="2364" w:author="Karina J Nielsen" w:date="2012-03-11T16:30:00Z">
              <w:rPr/>
            </w:rPrChange>
          </w:rPr>
          <w:t xml:space="preserve"> </w:t>
        </w:r>
      </w:ins>
      <w:ins w:id="2365" w:author="Karina J Nielsen" w:date="2012-02-06T17:19:00Z">
        <w:r w:rsidR="00DA5154" w:rsidRPr="00985F75">
          <w:rPr>
            <w:rFonts w:ascii="Calibri" w:hAnsi="Calibri" w:cs="Calibri"/>
            <w:rPrChange w:id="2366" w:author="Karina J Nielsen" w:date="2012-03-11T16:30:00Z">
              <w:rPr/>
            </w:rPrChange>
          </w:rPr>
          <w:t>large populations trimmed only once fared better than those</w:t>
        </w:r>
        <w:r w:rsidR="00167CDF" w:rsidRPr="00985F75">
          <w:rPr>
            <w:rFonts w:ascii="Calibri" w:hAnsi="Calibri" w:cs="Calibri"/>
            <w:rPrChange w:id="2367" w:author="Karina J Nielsen" w:date="2012-03-11T16:30:00Z">
              <w:rPr/>
            </w:rPrChange>
          </w:rPr>
          <w:t xml:space="preserve"> trimmed twice or not at all (Fig. 4).</w:t>
        </w:r>
        <w:r w:rsidR="00DA5154" w:rsidRPr="00985F75">
          <w:rPr>
            <w:rFonts w:ascii="Calibri" w:hAnsi="Calibri" w:cs="Calibri"/>
            <w:rPrChange w:id="2368" w:author="Karina J Nielsen" w:date="2012-03-11T16:30:00Z">
              <w:rPr/>
            </w:rPrChange>
          </w:rPr>
          <w:t xml:space="preserve"> </w:t>
        </w:r>
      </w:ins>
      <w:del w:id="2369" w:author="Karina J Nielsen" w:date="2012-02-06T17:17:00Z">
        <w:r w:rsidRPr="00985F75" w:rsidDel="00DA5154">
          <w:rPr>
            <w:rFonts w:ascii="Calibri" w:hAnsi="Calibri" w:cs="Calibri"/>
            <w:rPrChange w:id="2370" w:author="Karina J Nielsen" w:date="2012-03-11T16:30:00Z">
              <w:rPr/>
            </w:rPrChange>
          </w:rPr>
          <w:delText>in year two was not significantly affected by treatment (F</w:delText>
        </w:r>
        <w:r w:rsidRPr="00985F75" w:rsidDel="00DA5154">
          <w:rPr>
            <w:rFonts w:ascii="Calibri" w:hAnsi="Calibri" w:cs="Calibri"/>
            <w:vertAlign w:val="subscript"/>
            <w:rPrChange w:id="2371" w:author="Karina J Nielsen" w:date="2012-03-11T16:30:00Z">
              <w:rPr>
                <w:vertAlign w:val="subscript"/>
              </w:rPr>
            </w:rPrChange>
          </w:rPr>
          <w:delText>2, 19</w:delText>
        </w:r>
        <w:r w:rsidRPr="00985F75" w:rsidDel="00DA5154">
          <w:rPr>
            <w:rFonts w:ascii="Calibri" w:hAnsi="Calibri" w:cs="Calibri"/>
            <w:rPrChange w:id="2372" w:author="Karina J Nielsen" w:date="2012-03-11T16:30:00Z">
              <w:rPr/>
            </w:rPrChange>
          </w:rPr>
          <w:delText>= 0.74, p = 0.4912).  It was significantly affected by initial population size (F</w:delText>
        </w:r>
        <w:r w:rsidRPr="00985F75" w:rsidDel="00DA5154">
          <w:rPr>
            <w:rFonts w:ascii="Calibri" w:hAnsi="Calibri" w:cs="Calibri"/>
            <w:vertAlign w:val="subscript"/>
            <w:rPrChange w:id="2373" w:author="Karina J Nielsen" w:date="2012-03-11T16:30:00Z">
              <w:rPr>
                <w:vertAlign w:val="subscript"/>
              </w:rPr>
            </w:rPrChange>
          </w:rPr>
          <w:delText>1, 19</w:delText>
        </w:r>
        <w:r w:rsidRPr="00985F75" w:rsidDel="00DA5154">
          <w:rPr>
            <w:rFonts w:ascii="Calibri" w:hAnsi="Calibri" w:cs="Calibri"/>
            <w:rPrChange w:id="2374" w:author="Karina J Nielsen" w:date="2012-03-11T16:30:00Z">
              <w:rPr/>
            </w:rPrChange>
          </w:rPr>
          <w:delText>= 21.67, p = 0.0002) and by the interaction of treatment with initial population size (F</w:delText>
        </w:r>
        <w:r w:rsidRPr="00985F75" w:rsidDel="00DA5154">
          <w:rPr>
            <w:rFonts w:ascii="Calibri" w:hAnsi="Calibri" w:cs="Calibri"/>
            <w:vertAlign w:val="subscript"/>
            <w:rPrChange w:id="2375" w:author="Karina J Nielsen" w:date="2012-03-11T16:30:00Z">
              <w:rPr>
                <w:vertAlign w:val="subscript"/>
              </w:rPr>
            </w:rPrChange>
          </w:rPr>
          <w:delText>2, 19</w:delText>
        </w:r>
        <w:r w:rsidRPr="00985F75" w:rsidDel="00DA5154">
          <w:rPr>
            <w:rFonts w:ascii="Calibri" w:hAnsi="Calibri" w:cs="Calibri"/>
            <w:rPrChange w:id="2376" w:author="Karina J Nielsen" w:date="2012-03-11T16:30:00Z">
              <w:rPr/>
            </w:rPrChange>
          </w:rPr>
          <w:delText xml:space="preserve">= 4.02, p = 0.035). </w:delText>
        </w:r>
      </w:del>
      <w:r w:rsidRPr="00985F75">
        <w:rPr>
          <w:rFonts w:ascii="Calibri" w:hAnsi="Calibri" w:cs="Calibri"/>
          <w:rPrChange w:id="2377" w:author="Karina J Nielsen" w:date="2012-03-11T16:30:00Z">
            <w:rPr/>
          </w:rPrChange>
        </w:rPr>
        <w:t xml:space="preserve"> </w:t>
      </w:r>
      <w:del w:id="2378" w:author="Karina J Nielsen" w:date="2012-02-06T17:20:00Z">
        <w:r w:rsidRPr="00985F75" w:rsidDel="00167CDF">
          <w:rPr>
            <w:rFonts w:ascii="Calibri" w:hAnsi="Calibri" w:cs="Calibri"/>
            <w:rPrChange w:id="2379" w:author="Karina J Nielsen" w:date="2012-03-11T16:30:00Z">
              <w:rPr/>
            </w:rPrChange>
          </w:rPr>
          <w:delText xml:space="preserve">At larger initial population sizes, Control and Trim 2 populations were significantly different than Trim 1 populations and had a greater decrease in survivorship.  </w:delText>
        </w:r>
      </w:del>
      <w:ins w:id="2380" w:author="Karina J Nielsen" w:date="2012-02-06T17:20:00Z">
        <w:r w:rsidR="00167CDF" w:rsidRPr="00985F75">
          <w:rPr>
            <w:rFonts w:ascii="Calibri" w:hAnsi="Calibri" w:cs="Calibri"/>
            <w:rPrChange w:id="2381" w:author="Karina J Nielsen" w:date="2012-03-11T16:30:00Z">
              <w:rPr/>
            </w:rPrChange>
          </w:rPr>
          <w:t>The identical pattern emerged in the third year (2009): s</w:t>
        </w:r>
      </w:ins>
      <w:del w:id="2382" w:author="Karina J Nielsen" w:date="2012-02-06T17:20:00Z">
        <w:r w:rsidRPr="00985F75" w:rsidDel="00167CDF">
          <w:rPr>
            <w:rFonts w:ascii="Calibri" w:hAnsi="Calibri" w:cs="Calibri"/>
            <w:rPrChange w:id="2383" w:author="Karina J Nielsen" w:date="2012-03-11T16:30:00Z">
              <w:rPr/>
            </w:rPrChange>
          </w:rPr>
          <w:delText>S</w:delText>
        </w:r>
      </w:del>
      <w:r w:rsidRPr="00985F75">
        <w:rPr>
          <w:rFonts w:ascii="Calibri" w:hAnsi="Calibri" w:cs="Calibri"/>
          <w:rPrChange w:id="2384" w:author="Karina J Nielsen" w:date="2012-03-11T16:30:00Z">
            <w:rPr/>
          </w:rPrChange>
        </w:rPr>
        <w:t>urvivorship</w:t>
      </w:r>
      <w:ins w:id="2385" w:author="Karina J Nielsen" w:date="2012-02-06T17:21:00Z">
        <w:r w:rsidR="00167CDF" w:rsidRPr="00985F75">
          <w:rPr>
            <w:rFonts w:ascii="Calibri" w:hAnsi="Calibri" w:cs="Calibri"/>
            <w:rPrChange w:id="2386" w:author="Karina J Nielsen" w:date="2012-03-11T16:30:00Z">
              <w:rPr/>
            </w:rPrChange>
          </w:rPr>
          <w:t xml:space="preserve"> depended upon both </w:t>
        </w:r>
      </w:ins>
      <w:del w:id="2387" w:author="Karina J Nielsen" w:date="2012-02-06T17:21:00Z">
        <w:r w:rsidRPr="00985F75" w:rsidDel="00167CDF">
          <w:rPr>
            <w:rFonts w:ascii="Calibri" w:hAnsi="Calibri" w:cs="Calibri"/>
            <w:rPrChange w:id="2388" w:author="Karina J Nielsen" w:date="2012-03-11T16:30:00Z">
              <w:rPr/>
            </w:rPrChange>
          </w:rPr>
          <w:delText xml:space="preserve"> in year three was not significantly affected by treatment (F</w:delText>
        </w:r>
        <w:r w:rsidRPr="00985F75" w:rsidDel="00167CDF">
          <w:rPr>
            <w:rFonts w:ascii="Calibri" w:hAnsi="Calibri" w:cs="Calibri"/>
            <w:vertAlign w:val="subscript"/>
            <w:rPrChange w:id="2389" w:author="Karina J Nielsen" w:date="2012-03-11T16:30:00Z">
              <w:rPr>
                <w:vertAlign w:val="subscript"/>
              </w:rPr>
            </w:rPrChange>
          </w:rPr>
          <w:delText>2,23</w:delText>
        </w:r>
        <w:r w:rsidRPr="00985F75" w:rsidDel="00167CDF">
          <w:rPr>
            <w:rFonts w:ascii="Calibri" w:hAnsi="Calibri" w:cs="Calibri"/>
            <w:rPrChange w:id="2390" w:author="Karina J Nielsen" w:date="2012-03-11T16:30:00Z">
              <w:rPr/>
            </w:rPrChange>
          </w:rPr>
          <w:delText>= 0.32, p = 0.7262) but was significantly affected by initial population size (F</w:delText>
        </w:r>
        <w:r w:rsidRPr="00985F75" w:rsidDel="00167CDF">
          <w:rPr>
            <w:rFonts w:ascii="Calibri" w:hAnsi="Calibri" w:cs="Calibri"/>
            <w:vertAlign w:val="subscript"/>
            <w:rPrChange w:id="2391" w:author="Karina J Nielsen" w:date="2012-03-11T16:30:00Z">
              <w:rPr>
                <w:vertAlign w:val="subscript"/>
              </w:rPr>
            </w:rPrChange>
          </w:rPr>
          <w:delText>1,23</w:delText>
        </w:r>
        <w:r w:rsidRPr="00985F75" w:rsidDel="00167CDF">
          <w:rPr>
            <w:rFonts w:ascii="Calibri" w:hAnsi="Calibri" w:cs="Calibri"/>
            <w:rPrChange w:id="2392" w:author="Karina J Nielsen" w:date="2012-03-11T16:30:00Z">
              <w:rPr/>
            </w:rPrChange>
          </w:rPr>
          <w:delText>= 64.60, p &lt; 0.0001) and the interaction between</w:delText>
        </w:r>
      </w:del>
      <w:r w:rsidRPr="00985F75">
        <w:rPr>
          <w:rFonts w:ascii="Calibri" w:hAnsi="Calibri" w:cs="Calibri"/>
          <w:rPrChange w:id="2393" w:author="Karina J Nielsen" w:date="2012-03-11T16:30:00Z">
            <w:rPr/>
          </w:rPrChange>
        </w:rPr>
        <w:t xml:space="preserve"> treatment and initial population size (F</w:t>
      </w:r>
      <w:r w:rsidRPr="00985F75">
        <w:rPr>
          <w:rFonts w:ascii="Calibri" w:hAnsi="Calibri" w:cs="Calibri"/>
          <w:vertAlign w:val="subscript"/>
          <w:rPrChange w:id="2394" w:author="Karina J Nielsen" w:date="2012-03-11T16:30:00Z">
            <w:rPr>
              <w:vertAlign w:val="subscript"/>
            </w:rPr>
          </w:rPrChange>
        </w:rPr>
        <w:t xml:space="preserve">2, 23 </w:t>
      </w:r>
      <w:r w:rsidRPr="00985F75">
        <w:rPr>
          <w:rFonts w:ascii="Calibri" w:hAnsi="Calibri" w:cs="Calibri"/>
          <w:rPrChange w:id="2395" w:author="Karina J Nielsen" w:date="2012-03-11T16:30:00Z">
            <w:rPr/>
          </w:rPrChange>
        </w:rPr>
        <w:t>= 4.09, p = 0.0303</w:t>
      </w:r>
      <w:ins w:id="2396" w:author="Karina J Nielsen" w:date="2012-03-26T19:46:00Z">
        <w:r w:rsidR="00501F6E" w:rsidRPr="00985F75">
          <w:rPr>
            <w:rFonts w:ascii="Calibri" w:hAnsi="Calibri" w:cs="Calibri"/>
          </w:rPr>
          <w:t>; Table A4</w:t>
        </w:r>
      </w:ins>
      <w:r w:rsidRPr="00985F75">
        <w:rPr>
          <w:rFonts w:ascii="Calibri" w:hAnsi="Calibri" w:cs="Calibri"/>
          <w:rPrChange w:id="2397" w:author="Karina J Nielsen" w:date="2012-03-11T16:30:00Z">
            <w:rPr/>
          </w:rPrChange>
        </w:rPr>
        <w:t>)</w:t>
      </w:r>
      <w:ins w:id="2398" w:author="Karina J Nielsen" w:date="2012-02-06T17:21:00Z">
        <w:r w:rsidR="00167CDF" w:rsidRPr="00985F75">
          <w:rPr>
            <w:rFonts w:ascii="Calibri" w:hAnsi="Calibri" w:cs="Calibri"/>
            <w:rPrChange w:id="2399" w:author="Karina J Nielsen" w:date="2012-03-11T16:30:00Z">
              <w:rPr/>
            </w:rPrChange>
          </w:rPr>
          <w:t>, with large populations only trimmed once having the hig</w:t>
        </w:r>
      </w:ins>
      <w:ins w:id="2400" w:author="Karina J Nielsen" w:date="2012-02-06T17:22:00Z">
        <w:r w:rsidR="00167CDF" w:rsidRPr="00985F75">
          <w:rPr>
            <w:rFonts w:ascii="Calibri" w:hAnsi="Calibri" w:cs="Calibri"/>
            <w:rPrChange w:id="2401" w:author="Karina J Nielsen" w:date="2012-03-11T16:30:00Z">
              <w:rPr/>
            </w:rPrChange>
          </w:rPr>
          <w:t>h</w:t>
        </w:r>
      </w:ins>
      <w:ins w:id="2402" w:author="Karina J Nielsen" w:date="2012-02-06T17:21:00Z">
        <w:r w:rsidR="00167CDF" w:rsidRPr="00985F75">
          <w:rPr>
            <w:rFonts w:ascii="Calibri" w:hAnsi="Calibri" w:cs="Calibri"/>
            <w:rPrChange w:id="2403" w:author="Karina J Nielsen" w:date="2012-03-11T16:30:00Z">
              <w:rPr/>
            </w:rPrChange>
          </w:rPr>
          <w:t>est survivorship</w:t>
        </w:r>
      </w:ins>
      <w:ins w:id="2404" w:author="Karina J Nielsen" w:date="2012-02-06T17:22:00Z">
        <w:r w:rsidR="00167CDF" w:rsidRPr="00985F75">
          <w:rPr>
            <w:rFonts w:ascii="Calibri" w:hAnsi="Calibri" w:cs="Calibri"/>
            <w:rPrChange w:id="2405" w:author="Karina J Nielsen" w:date="2012-03-11T16:30:00Z">
              <w:rPr/>
            </w:rPrChange>
          </w:rPr>
          <w:t xml:space="preserve"> (Fig. 4)</w:t>
        </w:r>
      </w:ins>
      <w:ins w:id="2406" w:author="Karina J Nielsen" w:date="2012-02-06T17:21:00Z">
        <w:r w:rsidR="00167CDF" w:rsidRPr="00985F75">
          <w:rPr>
            <w:rFonts w:ascii="Calibri" w:hAnsi="Calibri" w:cs="Calibri"/>
            <w:rPrChange w:id="2407" w:author="Karina J Nielsen" w:date="2012-03-11T16:30:00Z">
              <w:rPr/>
            </w:rPrChange>
          </w:rPr>
          <w:t>.</w:t>
        </w:r>
      </w:ins>
      <w:del w:id="2408" w:author="Karina J Nielsen" w:date="2012-03-12T01:05:00Z">
        <w:r w:rsidRPr="00985F75" w:rsidDel="00A22E6D">
          <w:rPr>
            <w:rFonts w:ascii="Calibri" w:hAnsi="Calibri" w:cs="Calibri"/>
            <w:rPrChange w:id="2409" w:author="Karina J Nielsen" w:date="2012-03-11T16:30:00Z">
              <w:rPr/>
            </w:rPrChange>
          </w:rPr>
          <w:delText xml:space="preserve">.  </w:delText>
        </w:r>
      </w:del>
      <w:del w:id="2410" w:author="Karina J Nielsen" w:date="2012-02-06T17:21:00Z">
        <w:r w:rsidRPr="00985F75" w:rsidDel="00167CDF">
          <w:rPr>
            <w:rFonts w:ascii="Calibri" w:hAnsi="Calibri" w:cs="Calibri"/>
            <w:rPrChange w:id="2411" w:author="Karina J Nielsen" w:date="2012-03-11T16:30:00Z">
              <w:rPr/>
            </w:rPrChange>
          </w:rPr>
          <w:delText xml:space="preserve">At greater initial population size, all three treatment levels were significantly different from each other.  </w:delText>
        </w:r>
      </w:del>
      <w:del w:id="2412" w:author="Karina J Nielsen" w:date="2012-02-06T17:22:00Z">
        <w:r w:rsidRPr="00985F75" w:rsidDel="00167CDF">
          <w:rPr>
            <w:rFonts w:ascii="Calibri" w:hAnsi="Calibri" w:cs="Calibri"/>
            <w:rPrChange w:id="2413" w:author="Karina J Nielsen" w:date="2012-03-11T16:30:00Z">
              <w:rPr/>
            </w:rPrChange>
          </w:rPr>
          <w:delText>Control populations suffered the greatest decrease in survivorship followed by Trim 2 populations and then Trim 1 with the least decline in survivorship (fig. 4).</w:delText>
        </w:r>
      </w:del>
    </w:p>
    <w:p w14:paraId="050D3D3C" w14:textId="77777777" w:rsidR="0071622B" w:rsidRPr="00985F75" w:rsidDel="00A22E6D" w:rsidRDefault="0071622B">
      <w:pPr>
        <w:widowControl w:val="0"/>
        <w:autoSpaceDE w:val="0"/>
        <w:autoSpaceDN w:val="0"/>
        <w:adjustRightInd w:val="0"/>
        <w:spacing w:line="480" w:lineRule="auto"/>
        <w:rPr>
          <w:del w:id="2414" w:author="Karina J Nielsen" w:date="2012-02-06T17:30:00Z"/>
          <w:rFonts w:ascii="Calibri" w:hAnsi="Calibri" w:cs="Calibri"/>
          <w:b/>
          <w:i/>
          <w:color w:val="FF0000"/>
          <w:rPrChange w:id="2415" w:author="Karina J Nielsen" w:date="2012-03-12T01:06:00Z">
            <w:rPr>
              <w:del w:id="2416" w:author="Karina J Nielsen" w:date="2012-02-06T17:30:00Z"/>
              <w:rFonts w:ascii="Calibri" w:hAnsi="Calibri" w:cs="Calibri"/>
              <w:b/>
              <w:i/>
            </w:rPr>
          </w:rPrChange>
        </w:rPr>
        <w:pPrChange w:id="2417" w:author="Karina J Nielsen" w:date="2012-03-12T01:05:00Z">
          <w:pPr>
            <w:widowControl w:val="0"/>
            <w:autoSpaceDE w:val="0"/>
            <w:autoSpaceDN w:val="0"/>
            <w:adjustRightInd w:val="0"/>
            <w:spacing w:line="480" w:lineRule="auto"/>
            <w:ind w:firstLine="720"/>
          </w:pPr>
        </w:pPrChange>
      </w:pPr>
    </w:p>
    <w:p w14:paraId="67F2EA28" w14:textId="77777777" w:rsidR="001A0878" w:rsidRPr="00985F75" w:rsidDel="007F629B" w:rsidRDefault="0071622B" w:rsidP="00985F75">
      <w:pPr>
        <w:widowControl w:val="0"/>
        <w:autoSpaceDE w:val="0"/>
        <w:autoSpaceDN w:val="0"/>
        <w:adjustRightInd w:val="0"/>
        <w:spacing w:line="480" w:lineRule="auto"/>
        <w:ind w:firstLine="720"/>
        <w:rPr>
          <w:del w:id="2418" w:author="Karina J Nielsen" w:date="2012-02-06T17:51:00Z"/>
          <w:rFonts w:ascii="Calibri" w:hAnsi="Calibri" w:cs="Calibri"/>
          <w:rPrChange w:id="2419" w:author="Karina J Nielsen" w:date="2012-03-11T16:30:00Z">
            <w:rPr>
              <w:del w:id="2420" w:author="Karina J Nielsen" w:date="2012-02-06T17:51:00Z"/>
            </w:rPr>
          </w:rPrChange>
        </w:rPr>
      </w:pPr>
      <w:ins w:id="2421" w:author="Karina J Nielsen" w:date="2012-02-06T17:32:00Z">
        <w:r w:rsidRPr="00985F75">
          <w:rPr>
            <w:rFonts w:ascii="Calibri" w:hAnsi="Calibri" w:cs="Calibri"/>
            <w:rPrChange w:id="2422" w:author="Karina J Nielsen" w:date="2012-03-11T16:30:00Z">
              <w:rPr/>
            </w:rPrChange>
          </w:rPr>
          <w:t xml:space="preserve">We assessed the </w:t>
        </w:r>
      </w:ins>
      <w:ins w:id="2423" w:author="Karina J Nielsen" w:date="2012-02-06T17:34:00Z">
        <w:r w:rsidRPr="00985F75">
          <w:rPr>
            <w:rFonts w:ascii="Calibri" w:hAnsi="Calibri" w:cs="Calibri"/>
            <w:rPrChange w:id="2424" w:author="Karina J Nielsen" w:date="2012-03-11T16:30:00Z">
              <w:rPr/>
            </w:rPrChange>
          </w:rPr>
          <w:t>effect</w:t>
        </w:r>
      </w:ins>
      <w:ins w:id="2425" w:author="Karina J Nielsen" w:date="2012-02-06T17:32:00Z">
        <w:r w:rsidRPr="00985F75">
          <w:rPr>
            <w:rFonts w:ascii="Calibri" w:hAnsi="Calibri" w:cs="Calibri"/>
            <w:rPrChange w:id="2426" w:author="Karina J Nielsen" w:date="2012-03-11T16:30:00Z">
              <w:rPr/>
            </w:rPrChange>
          </w:rPr>
          <w:t xml:space="preserve"> of inter</w:t>
        </w:r>
      </w:ins>
      <w:ins w:id="2427" w:author="Karina J Nielsen" w:date="2012-02-06T17:33:00Z">
        <w:r w:rsidRPr="00985F75">
          <w:rPr>
            <w:rFonts w:ascii="Calibri" w:hAnsi="Calibri" w:cs="Calibri"/>
            <w:rPrChange w:id="2428" w:author="Karina J Nielsen" w:date="2012-03-11T16:30:00Z">
              <w:rPr/>
            </w:rPrChange>
          </w:rPr>
          <w:t>-</w:t>
        </w:r>
      </w:ins>
      <w:ins w:id="2429" w:author="Karina J Nielsen" w:date="2012-02-06T17:32:00Z">
        <w:r w:rsidRPr="00985F75">
          <w:rPr>
            <w:rFonts w:ascii="Calibri" w:hAnsi="Calibri" w:cs="Calibri"/>
            <w:rPrChange w:id="2430" w:author="Karina J Nielsen" w:date="2012-03-11T16:30:00Z">
              <w:rPr/>
            </w:rPrChange>
          </w:rPr>
          <w:t>annual</w:t>
        </w:r>
      </w:ins>
      <w:ins w:id="2431" w:author="Karina J Nielsen" w:date="2012-02-06T17:33:00Z">
        <w:r w:rsidRPr="00985F75">
          <w:rPr>
            <w:rFonts w:ascii="Calibri" w:hAnsi="Calibri" w:cs="Calibri"/>
            <w:rPrChange w:id="2432" w:author="Karina J Nielsen" w:date="2012-03-11T16:30:00Z">
              <w:rPr/>
            </w:rPrChange>
          </w:rPr>
          <w:t xml:space="preserve"> variation in ocean conditions by comparing stipe heights and diameters of field populations</w:t>
        </w:r>
      </w:ins>
      <w:ins w:id="2433" w:author="Karina J Nielsen" w:date="2012-02-06T17:32:00Z">
        <w:r w:rsidRPr="00985F75">
          <w:rPr>
            <w:rFonts w:ascii="Calibri" w:hAnsi="Calibri" w:cs="Calibri"/>
            <w:rPrChange w:id="2434" w:author="Karina J Nielsen" w:date="2012-03-11T16:30:00Z">
              <w:rPr/>
            </w:rPrChange>
          </w:rPr>
          <w:t xml:space="preserve"> </w:t>
        </w:r>
      </w:ins>
      <w:ins w:id="2435" w:author="Karina J Nielsen" w:date="2012-02-06T17:33:00Z">
        <w:r w:rsidRPr="00985F75">
          <w:rPr>
            <w:rFonts w:ascii="Calibri" w:hAnsi="Calibri" w:cs="Calibri"/>
            <w:rPrChange w:id="2436" w:author="Karina J Nielsen" w:date="2012-03-11T16:30:00Z">
              <w:rPr/>
            </w:rPrChange>
          </w:rPr>
          <w:t xml:space="preserve">in </w:t>
        </w:r>
      </w:ins>
      <w:ins w:id="2437" w:author="Karina J Nielsen" w:date="2012-02-06T17:34:00Z">
        <w:r w:rsidRPr="00985F75">
          <w:rPr>
            <w:rFonts w:ascii="Calibri" w:hAnsi="Calibri" w:cs="Calibri"/>
            <w:rPrChange w:id="2438" w:author="Karina J Nielsen" w:date="2012-03-11T16:30:00Z">
              <w:rPr/>
            </w:rPrChange>
          </w:rPr>
          <w:t xml:space="preserve">early </w:t>
        </w:r>
      </w:ins>
      <w:ins w:id="2439" w:author="Karina J Nielsen" w:date="2012-02-06T17:33:00Z">
        <w:r w:rsidRPr="00985F75">
          <w:rPr>
            <w:rFonts w:ascii="Calibri" w:hAnsi="Calibri" w:cs="Calibri"/>
            <w:rPrChange w:id="2440" w:author="Karina J Nielsen" w:date="2012-03-11T16:30:00Z">
              <w:rPr/>
            </w:rPrChange>
          </w:rPr>
          <w:t>June before treatments were applied</w:t>
        </w:r>
      </w:ins>
      <w:ins w:id="2441" w:author="Karina J Nielsen" w:date="2012-02-06T17:34:00Z">
        <w:r w:rsidRPr="00985F75">
          <w:rPr>
            <w:rFonts w:ascii="Calibri" w:hAnsi="Calibri" w:cs="Calibri"/>
            <w:rPrChange w:id="2442" w:author="Karina J Nielsen" w:date="2012-03-11T16:30:00Z">
              <w:rPr/>
            </w:rPrChange>
          </w:rPr>
          <w:t xml:space="preserve"> each year.  Stipe diameter and </w:t>
        </w:r>
      </w:ins>
      <w:ins w:id="2443" w:author="Karina J Nielsen" w:date="2012-02-06T17:36:00Z">
        <w:r w:rsidRPr="00985F75">
          <w:rPr>
            <w:rFonts w:ascii="Calibri" w:hAnsi="Calibri" w:cs="Calibri"/>
            <w:rPrChange w:id="2444" w:author="Karina J Nielsen" w:date="2012-03-11T16:30:00Z">
              <w:rPr/>
            </w:rPrChange>
          </w:rPr>
          <w:t xml:space="preserve">stipe </w:t>
        </w:r>
      </w:ins>
      <w:ins w:id="2445" w:author="Karina J Nielsen" w:date="2012-02-06T17:34:00Z">
        <w:r w:rsidRPr="00985F75">
          <w:rPr>
            <w:rFonts w:ascii="Calibri" w:hAnsi="Calibri" w:cs="Calibri"/>
            <w:rPrChange w:id="2446" w:author="Karina J Nielsen" w:date="2012-03-11T16:30:00Z">
              <w:rPr/>
            </w:rPrChange>
          </w:rPr>
          <w:t>h</w:t>
        </w:r>
      </w:ins>
      <w:ins w:id="2447" w:author="Karina J Nielsen" w:date="2012-02-06T17:35:00Z">
        <w:r w:rsidRPr="00985F75">
          <w:rPr>
            <w:rFonts w:ascii="Calibri" w:hAnsi="Calibri" w:cs="Calibri"/>
            <w:rPrChange w:id="2448" w:author="Karina J Nielsen" w:date="2012-03-11T16:30:00Z">
              <w:rPr/>
            </w:rPrChange>
          </w:rPr>
          <w:t>e</w:t>
        </w:r>
      </w:ins>
      <w:ins w:id="2449" w:author="Karina J Nielsen" w:date="2012-02-06T17:34:00Z">
        <w:r w:rsidRPr="00985F75">
          <w:rPr>
            <w:rFonts w:ascii="Calibri" w:hAnsi="Calibri" w:cs="Calibri"/>
            <w:rPrChange w:id="2450" w:author="Karina J Nielsen" w:date="2012-03-11T16:30:00Z">
              <w:rPr/>
            </w:rPrChange>
          </w:rPr>
          <w:t>ight</w:t>
        </w:r>
      </w:ins>
      <w:ins w:id="2451" w:author="Karina J Nielsen" w:date="2012-02-06T17:36:00Z">
        <w:r w:rsidRPr="00985F75">
          <w:rPr>
            <w:rFonts w:ascii="Calibri" w:hAnsi="Calibri" w:cs="Calibri"/>
            <w:rPrChange w:id="2452" w:author="Karina J Nielsen" w:date="2012-03-11T16:30:00Z">
              <w:rPr/>
            </w:rPrChange>
          </w:rPr>
          <w:t xml:space="preserve"> </w:t>
        </w:r>
      </w:ins>
      <w:ins w:id="2453" w:author="Karina J Nielsen" w:date="2012-02-06T17:34:00Z">
        <w:r w:rsidRPr="00985F75">
          <w:rPr>
            <w:rFonts w:ascii="Calibri" w:hAnsi="Calibri" w:cs="Calibri"/>
            <w:rPrChange w:id="2454" w:author="Karina J Nielsen" w:date="2012-03-11T16:30:00Z">
              <w:rPr/>
            </w:rPrChange>
          </w:rPr>
          <w:t>differed among years</w:t>
        </w:r>
      </w:ins>
      <w:ins w:id="2455" w:author="Karina J Nielsen" w:date="2012-02-06T17:37:00Z">
        <w:r w:rsidRPr="00985F75">
          <w:rPr>
            <w:rFonts w:ascii="Calibri" w:hAnsi="Calibri" w:cs="Calibri"/>
            <w:rPrChange w:id="2456" w:author="Karina J Nielsen" w:date="2012-03-11T16:30:00Z">
              <w:rPr/>
            </w:rPrChange>
          </w:rPr>
          <w:t xml:space="preserve"> (diameter: F</w:t>
        </w:r>
        <w:r w:rsidRPr="00985F75">
          <w:rPr>
            <w:rFonts w:ascii="Calibri" w:hAnsi="Calibri" w:cs="Calibri"/>
            <w:vertAlign w:val="subscript"/>
            <w:rPrChange w:id="2457" w:author="Karina J Nielsen" w:date="2012-03-11T16:30:00Z">
              <w:rPr>
                <w:vertAlign w:val="subscript"/>
              </w:rPr>
            </w:rPrChange>
          </w:rPr>
          <w:t>2,73</w:t>
        </w:r>
        <w:r w:rsidRPr="00985F75">
          <w:rPr>
            <w:rFonts w:ascii="Calibri" w:hAnsi="Calibri" w:cs="Calibri"/>
            <w:rPrChange w:id="2458" w:author="Karina J Nielsen" w:date="2012-03-11T16:30:00Z">
              <w:rPr/>
            </w:rPrChange>
          </w:rPr>
          <w:t>= 7.02, p= 0.0016; height:</w:t>
        </w:r>
      </w:ins>
      <w:ins w:id="2459" w:author="Karina J Nielsen" w:date="2012-02-06T17:35:00Z">
        <w:r w:rsidRPr="00985F75">
          <w:rPr>
            <w:rFonts w:ascii="Calibri" w:hAnsi="Calibri" w:cs="Calibri"/>
            <w:rPrChange w:id="2460" w:author="Karina J Nielsen" w:date="2012-03-11T16:30:00Z">
              <w:rPr/>
            </w:rPrChange>
          </w:rPr>
          <w:t xml:space="preserve"> </w:t>
        </w:r>
      </w:ins>
      <w:ins w:id="2461" w:author="Karina J Nielsen" w:date="2012-02-06T17:37:00Z">
        <w:r w:rsidRPr="00985F75">
          <w:rPr>
            <w:rFonts w:ascii="Calibri" w:hAnsi="Calibri" w:cs="Calibri"/>
            <w:rPrChange w:id="2462" w:author="Karina J Nielsen" w:date="2012-03-11T16:30:00Z">
              <w:rPr/>
            </w:rPrChange>
          </w:rPr>
          <w:t>F</w:t>
        </w:r>
        <w:r w:rsidRPr="00985F75">
          <w:rPr>
            <w:rFonts w:ascii="Calibri" w:hAnsi="Calibri" w:cs="Calibri"/>
            <w:vertAlign w:val="subscript"/>
            <w:rPrChange w:id="2463" w:author="Karina J Nielsen" w:date="2012-03-11T16:30:00Z">
              <w:rPr>
                <w:vertAlign w:val="subscript"/>
              </w:rPr>
            </w:rPrChange>
          </w:rPr>
          <w:t>2, 73</w:t>
        </w:r>
        <w:r w:rsidRPr="00985F75">
          <w:rPr>
            <w:rFonts w:ascii="Calibri" w:hAnsi="Calibri" w:cs="Calibri"/>
            <w:rPrChange w:id="2464" w:author="Karina J Nielsen" w:date="2012-03-11T16:30:00Z">
              <w:rPr/>
            </w:rPrChange>
          </w:rPr>
          <w:t xml:space="preserve"> =13.29, p&lt; 0.0001)</w:t>
        </w:r>
      </w:ins>
      <w:ins w:id="2465" w:author="Karina J Nielsen" w:date="2012-02-06T17:38:00Z">
        <w:r w:rsidRPr="00985F75">
          <w:rPr>
            <w:rFonts w:ascii="Calibri" w:hAnsi="Calibri" w:cs="Calibri"/>
            <w:rPrChange w:id="2466" w:author="Karina J Nielsen" w:date="2012-03-11T16:30:00Z">
              <w:rPr/>
            </w:rPrChange>
          </w:rPr>
          <w:t xml:space="preserve"> </w:t>
        </w:r>
      </w:ins>
      <w:ins w:id="2467" w:author="Karina J Nielsen" w:date="2012-02-06T17:35:00Z">
        <w:r w:rsidRPr="00985F75">
          <w:rPr>
            <w:rFonts w:ascii="Calibri" w:hAnsi="Calibri" w:cs="Calibri"/>
            <w:rPrChange w:id="2468" w:author="Karina J Nielsen" w:date="2012-03-11T16:30:00Z">
              <w:rPr/>
            </w:rPrChange>
          </w:rPr>
          <w:t xml:space="preserve">after correcting for </w:t>
        </w:r>
      </w:ins>
      <w:ins w:id="2469" w:author="Karina J Nielsen" w:date="2012-03-26T17:59:00Z">
        <w:r w:rsidR="00016765" w:rsidRPr="00985F75">
          <w:rPr>
            <w:rFonts w:ascii="Calibri" w:hAnsi="Calibri" w:cs="Calibri"/>
          </w:rPr>
          <w:t xml:space="preserve">anticipated </w:t>
        </w:r>
      </w:ins>
      <w:ins w:id="2470" w:author="Karina J Nielsen" w:date="2012-02-06T17:35:00Z">
        <w:r w:rsidRPr="00985F75">
          <w:rPr>
            <w:rFonts w:ascii="Calibri" w:hAnsi="Calibri" w:cs="Calibri"/>
            <w:rPrChange w:id="2471" w:author="Karina J Nielsen" w:date="2012-03-11T16:30:00Z">
              <w:rPr/>
            </w:rPrChange>
          </w:rPr>
          <w:t xml:space="preserve">variation </w:t>
        </w:r>
      </w:ins>
      <w:ins w:id="2472" w:author="Karina J Nielsen" w:date="2012-02-06T17:38:00Z">
        <w:r w:rsidRPr="00985F75">
          <w:rPr>
            <w:rFonts w:ascii="Calibri" w:hAnsi="Calibri" w:cs="Calibri"/>
            <w:rPrChange w:id="2473" w:author="Karina J Nielsen" w:date="2012-03-11T16:30:00Z">
              <w:rPr/>
            </w:rPrChange>
          </w:rPr>
          <w:t>in growth with</w:t>
        </w:r>
      </w:ins>
      <w:ins w:id="2474" w:author="Karina J Nielsen" w:date="2012-02-06T17:35:00Z">
        <w:r w:rsidRPr="00985F75">
          <w:rPr>
            <w:rFonts w:ascii="Calibri" w:hAnsi="Calibri" w:cs="Calibri"/>
            <w:rPrChange w:id="2475" w:author="Karina J Nielsen" w:date="2012-03-11T16:30:00Z">
              <w:rPr/>
            </w:rPrChange>
          </w:rPr>
          <w:t xml:space="preserve"> tidal height</w:t>
        </w:r>
      </w:ins>
      <w:ins w:id="2476" w:author="Karina J Nielsen" w:date="2012-02-06T17:37:00Z">
        <w:r w:rsidRPr="00985F75">
          <w:rPr>
            <w:rFonts w:ascii="Calibri" w:hAnsi="Calibri" w:cs="Calibri"/>
            <w:rPrChange w:id="2477" w:author="Karina J Nielsen" w:date="2012-03-11T16:30:00Z">
              <w:rPr/>
            </w:rPrChange>
          </w:rPr>
          <w:t xml:space="preserve"> </w:t>
        </w:r>
      </w:ins>
      <w:ins w:id="2478" w:author="Karina J Nielsen" w:date="2012-02-06T17:36:00Z">
        <w:r w:rsidRPr="00985F75">
          <w:rPr>
            <w:rFonts w:ascii="Calibri" w:hAnsi="Calibri" w:cs="Calibri"/>
            <w:rPrChange w:id="2479" w:author="Karina J Nielsen" w:date="2012-03-11T16:30:00Z">
              <w:rPr/>
            </w:rPrChange>
          </w:rPr>
          <w:t>(</w:t>
        </w:r>
      </w:ins>
      <w:ins w:id="2480" w:author="Karina J Nielsen" w:date="2012-02-06T17:38:00Z">
        <w:r w:rsidRPr="00985F75">
          <w:rPr>
            <w:rFonts w:ascii="Calibri" w:hAnsi="Calibri" w:cs="Calibri"/>
            <w:rPrChange w:id="2481" w:author="Karina J Nielsen" w:date="2012-03-11T16:30:00Z">
              <w:rPr/>
            </w:rPrChange>
          </w:rPr>
          <w:t xml:space="preserve">diameter: </w:t>
        </w:r>
      </w:ins>
      <w:ins w:id="2482" w:author="Karina J Nielsen" w:date="2012-02-06T17:36:00Z">
        <w:r w:rsidRPr="00985F75">
          <w:rPr>
            <w:rFonts w:ascii="Calibri" w:hAnsi="Calibri" w:cs="Calibri"/>
            <w:rPrChange w:id="2483" w:author="Karina J Nielsen" w:date="2012-03-11T16:30:00Z">
              <w:rPr/>
            </w:rPrChange>
          </w:rPr>
          <w:t>F</w:t>
        </w:r>
        <w:r w:rsidRPr="00985F75">
          <w:rPr>
            <w:rFonts w:ascii="Calibri" w:hAnsi="Calibri" w:cs="Calibri"/>
            <w:vertAlign w:val="subscript"/>
            <w:rPrChange w:id="2484" w:author="Karina J Nielsen" w:date="2012-03-11T16:30:00Z">
              <w:rPr>
                <w:vertAlign w:val="subscript"/>
              </w:rPr>
            </w:rPrChange>
          </w:rPr>
          <w:t>1,73</w:t>
        </w:r>
        <w:r w:rsidRPr="00985F75">
          <w:rPr>
            <w:rFonts w:ascii="Calibri" w:hAnsi="Calibri" w:cs="Calibri"/>
            <w:rPrChange w:id="2485" w:author="Karina J Nielsen" w:date="2012-03-11T16:30:00Z">
              <w:rPr/>
            </w:rPrChange>
          </w:rPr>
          <w:t xml:space="preserve">=13.29, p= 0.0005; </w:t>
        </w:r>
      </w:ins>
      <w:ins w:id="2486" w:author="Karina J Nielsen" w:date="2012-02-06T17:38:00Z">
        <w:r w:rsidRPr="00985F75">
          <w:rPr>
            <w:rFonts w:ascii="Calibri" w:hAnsi="Calibri" w:cs="Calibri"/>
            <w:rPrChange w:id="2487" w:author="Karina J Nielsen" w:date="2012-03-11T16:30:00Z">
              <w:rPr/>
            </w:rPrChange>
          </w:rPr>
          <w:t xml:space="preserve">height: </w:t>
        </w:r>
      </w:ins>
      <w:ins w:id="2488" w:author="Karina J Nielsen" w:date="2012-02-06T17:36:00Z">
        <w:r w:rsidRPr="00985F75">
          <w:rPr>
            <w:rFonts w:ascii="Calibri" w:hAnsi="Calibri" w:cs="Calibri"/>
            <w:rPrChange w:id="2489" w:author="Karina J Nielsen" w:date="2012-03-11T16:30:00Z">
              <w:rPr/>
            </w:rPrChange>
          </w:rPr>
          <w:t>F</w:t>
        </w:r>
        <w:r w:rsidRPr="00985F75">
          <w:rPr>
            <w:rFonts w:ascii="Calibri" w:hAnsi="Calibri" w:cs="Calibri"/>
            <w:vertAlign w:val="subscript"/>
            <w:rPrChange w:id="2490" w:author="Karina J Nielsen" w:date="2012-03-11T16:30:00Z">
              <w:rPr>
                <w:vertAlign w:val="subscript"/>
              </w:rPr>
            </w:rPrChange>
          </w:rPr>
          <w:t>1,73</w:t>
        </w:r>
        <w:r w:rsidRPr="00985F75">
          <w:rPr>
            <w:rFonts w:ascii="Calibri" w:hAnsi="Calibri" w:cs="Calibri"/>
            <w:rPrChange w:id="2491" w:author="Karina J Nielsen" w:date="2012-03-11T16:30:00Z">
              <w:rPr/>
            </w:rPrChange>
          </w:rPr>
          <w:t xml:space="preserve"> = 4.61, p= 0.0352)</w:t>
        </w:r>
      </w:ins>
      <w:ins w:id="2492" w:author="Karina J Nielsen" w:date="2012-03-26T19:46:00Z">
        <w:r w:rsidR="00000388" w:rsidRPr="00985F75">
          <w:rPr>
            <w:rFonts w:ascii="Calibri" w:hAnsi="Calibri" w:cs="Calibri"/>
          </w:rPr>
          <w:t xml:space="preserve"> (Fig. 5, Table A5)</w:t>
        </w:r>
      </w:ins>
      <w:ins w:id="2493" w:author="Karina J Nielsen" w:date="2012-02-06T17:38:00Z">
        <w:r w:rsidRPr="00985F75">
          <w:rPr>
            <w:rFonts w:ascii="Calibri" w:hAnsi="Calibri" w:cs="Calibri"/>
            <w:rPrChange w:id="2494" w:author="Karina J Nielsen" w:date="2012-03-11T16:30:00Z">
              <w:rPr/>
            </w:rPrChange>
          </w:rPr>
          <w:t xml:space="preserve">. </w:t>
        </w:r>
      </w:ins>
      <w:ins w:id="2495" w:author="Karina J Nielsen" w:date="2012-02-06T17:34:00Z">
        <w:r w:rsidRPr="00985F75">
          <w:rPr>
            <w:rFonts w:ascii="Calibri" w:hAnsi="Calibri" w:cs="Calibri"/>
            <w:rPrChange w:id="2496" w:author="Karina J Nielsen" w:date="2012-03-11T16:30:00Z">
              <w:rPr/>
            </w:rPrChange>
          </w:rPr>
          <w:t xml:space="preserve"> </w:t>
        </w:r>
      </w:ins>
      <w:ins w:id="2497" w:author="Karina J Nielsen" w:date="2012-02-06T17:42:00Z">
        <w:r w:rsidRPr="00985F75">
          <w:rPr>
            <w:rFonts w:ascii="Calibri" w:hAnsi="Calibri" w:cs="Calibri"/>
            <w:rPrChange w:id="2498" w:author="Karina J Nielsen" w:date="2012-03-11T16:30:00Z">
              <w:rPr/>
            </w:rPrChange>
          </w:rPr>
          <w:t>Stipe growth in both these dimensions was lowest in 2009</w:t>
        </w:r>
      </w:ins>
      <w:ins w:id="2499" w:author="Karina J Nielsen" w:date="2012-02-06T17:43:00Z">
        <w:r w:rsidRPr="00985F75">
          <w:rPr>
            <w:rFonts w:ascii="Calibri" w:hAnsi="Calibri" w:cs="Calibri"/>
            <w:rPrChange w:id="2500" w:author="Karina J Nielsen" w:date="2012-03-11T16:30:00Z">
              <w:rPr/>
            </w:rPrChange>
          </w:rPr>
          <w:t xml:space="preserve"> (Fig. 5a)</w:t>
        </w:r>
      </w:ins>
      <w:ins w:id="2501" w:author="Karina J Nielsen" w:date="2012-02-06T17:42:00Z">
        <w:r w:rsidRPr="00985F75">
          <w:rPr>
            <w:rFonts w:ascii="Calibri" w:hAnsi="Calibri" w:cs="Calibri"/>
            <w:rPrChange w:id="2502" w:author="Karina J Nielsen" w:date="2012-03-11T16:30:00Z">
              <w:rPr/>
            </w:rPrChange>
          </w:rPr>
          <w:t xml:space="preserve">. </w:t>
        </w:r>
      </w:ins>
      <w:del w:id="2503" w:author="Karina J Nielsen" w:date="2012-03-12T01:06:00Z">
        <w:r w:rsidR="001A0878" w:rsidRPr="00985F75" w:rsidDel="00A22E6D">
          <w:rPr>
            <w:rFonts w:ascii="Calibri" w:hAnsi="Calibri" w:cs="Calibri"/>
            <w:rPrChange w:id="2504" w:author="Karina J Nielsen" w:date="2012-03-11T16:30:00Z">
              <w:rPr/>
            </w:rPrChange>
          </w:rPr>
          <w:delText>I</w:delText>
        </w:r>
      </w:del>
      <w:del w:id="2505" w:author="Karina J Nielsen" w:date="2012-02-06T17:38:00Z">
        <w:r w:rsidR="001A0878" w:rsidRPr="00985F75" w:rsidDel="0071622B">
          <w:rPr>
            <w:rFonts w:ascii="Calibri" w:hAnsi="Calibri" w:cs="Calibri"/>
            <w:rPrChange w:id="2506" w:author="Karina J Nielsen" w:date="2012-03-11T16:30:00Z">
              <w:rPr/>
            </w:rPrChange>
          </w:rPr>
          <w:delText xml:space="preserve">n June, year </w:delText>
        </w:r>
      </w:del>
      <w:del w:id="2507" w:author="Karina J Nielsen" w:date="2012-02-06T17:35:00Z">
        <w:r w:rsidR="001A0878" w:rsidRPr="00985F75" w:rsidDel="0071622B">
          <w:rPr>
            <w:rFonts w:ascii="Calibri" w:hAnsi="Calibri" w:cs="Calibri"/>
            <w:rPrChange w:id="2508" w:author="Karina J Nielsen" w:date="2012-03-11T16:30:00Z">
              <w:rPr/>
            </w:rPrChange>
          </w:rPr>
          <w:delText>(F</w:delText>
        </w:r>
        <w:r w:rsidR="001A0878" w:rsidRPr="00985F75" w:rsidDel="0071622B">
          <w:rPr>
            <w:rFonts w:ascii="Calibri" w:hAnsi="Calibri" w:cs="Calibri"/>
            <w:vertAlign w:val="subscript"/>
            <w:rPrChange w:id="2509" w:author="Karina J Nielsen" w:date="2012-03-11T16:30:00Z">
              <w:rPr>
                <w:vertAlign w:val="subscript"/>
              </w:rPr>
            </w:rPrChange>
          </w:rPr>
          <w:delText>2,73</w:delText>
        </w:r>
        <w:r w:rsidR="001A0878" w:rsidRPr="00985F75" w:rsidDel="0071622B">
          <w:rPr>
            <w:rFonts w:ascii="Calibri" w:hAnsi="Calibri" w:cs="Calibri"/>
            <w:rPrChange w:id="2510" w:author="Karina J Nielsen" w:date="2012-03-11T16:30:00Z">
              <w:rPr/>
            </w:rPrChange>
          </w:rPr>
          <w:delText>= 7.02, p= 0.0016)</w:delText>
        </w:r>
      </w:del>
      <w:del w:id="2511" w:author="Karina J Nielsen" w:date="2012-02-06T17:38:00Z">
        <w:r w:rsidR="001A0878" w:rsidRPr="00985F75" w:rsidDel="0071622B">
          <w:rPr>
            <w:rFonts w:ascii="Calibri" w:hAnsi="Calibri" w:cs="Calibri"/>
            <w:rPrChange w:id="2512" w:author="Karina J Nielsen" w:date="2012-03-11T16:30:00Z">
              <w:rPr/>
            </w:rPrChange>
          </w:rPr>
          <w:delText xml:space="preserve"> and tidal height </w:delText>
        </w:r>
      </w:del>
      <w:del w:id="2513" w:author="Karina J Nielsen" w:date="2012-02-06T17:36:00Z">
        <w:r w:rsidR="001A0878" w:rsidRPr="00985F75" w:rsidDel="0071622B">
          <w:rPr>
            <w:rFonts w:ascii="Calibri" w:hAnsi="Calibri" w:cs="Calibri"/>
            <w:rPrChange w:id="2514" w:author="Karina J Nielsen" w:date="2012-03-11T16:30:00Z">
              <w:rPr/>
            </w:rPrChange>
          </w:rPr>
          <w:delText>(F</w:delText>
        </w:r>
        <w:r w:rsidR="001A0878" w:rsidRPr="00985F75" w:rsidDel="0071622B">
          <w:rPr>
            <w:rFonts w:ascii="Calibri" w:hAnsi="Calibri" w:cs="Calibri"/>
            <w:vertAlign w:val="subscript"/>
            <w:rPrChange w:id="2515" w:author="Karina J Nielsen" w:date="2012-03-11T16:30:00Z">
              <w:rPr>
                <w:vertAlign w:val="subscript"/>
              </w:rPr>
            </w:rPrChange>
          </w:rPr>
          <w:delText>1,73</w:delText>
        </w:r>
        <w:r w:rsidR="001A0878" w:rsidRPr="00985F75" w:rsidDel="0071622B">
          <w:rPr>
            <w:rFonts w:ascii="Calibri" w:hAnsi="Calibri" w:cs="Calibri"/>
            <w:rPrChange w:id="2516" w:author="Karina J Nielsen" w:date="2012-03-11T16:30:00Z">
              <w:rPr/>
            </w:rPrChange>
          </w:rPr>
          <w:delText>=13.29, p= 0.0005)</w:delText>
        </w:r>
      </w:del>
      <w:del w:id="2517" w:author="Karina J Nielsen" w:date="2012-02-06T17:38:00Z">
        <w:r w:rsidR="001A0878" w:rsidRPr="00985F75" w:rsidDel="0071622B">
          <w:rPr>
            <w:rFonts w:ascii="Calibri" w:hAnsi="Calibri" w:cs="Calibri"/>
            <w:rPrChange w:id="2518" w:author="Karina J Nielsen" w:date="2012-03-11T16:30:00Z">
              <w:rPr/>
            </w:rPrChange>
          </w:rPr>
          <w:delText xml:space="preserve"> had a significant effect on stipe diameter.  </w:delText>
        </w:r>
      </w:del>
      <w:ins w:id="2519" w:author="Karina J Nielsen" w:date="2012-02-06T17:43:00Z">
        <w:r w:rsidR="007F629B" w:rsidRPr="00985F75">
          <w:rPr>
            <w:rFonts w:ascii="Calibri" w:hAnsi="Calibri" w:cs="Calibri"/>
            <w:rPrChange w:id="2520" w:author="Karina J Nielsen" w:date="2012-03-11T16:30:00Z">
              <w:rPr/>
            </w:rPrChange>
          </w:rPr>
          <w:t>Treatment effects on these growth metrics were assessed in August of each year</w:t>
        </w:r>
      </w:ins>
      <w:ins w:id="2521" w:author="Karina J Nielsen" w:date="2012-03-26T18:03:00Z">
        <w:r w:rsidR="00674B17" w:rsidRPr="00985F75">
          <w:rPr>
            <w:rFonts w:ascii="Calibri" w:hAnsi="Calibri" w:cs="Calibri"/>
          </w:rPr>
          <w:t xml:space="preserve"> after treatments had been applied</w:t>
        </w:r>
      </w:ins>
      <w:ins w:id="2522" w:author="Karina J Nielsen" w:date="2012-02-06T17:45:00Z">
        <w:r w:rsidR="00674B17" w:rsidRPr="00985F75">
          <w:rPr>
            <w:rFonts w:ascii="Calibri" w:hAnsi="Calibri" w:cs="Calibri"/>
          </w:rPr>
          <w:t>. Both stipe</w:t>
        </w:r>
        <w:r w:rsidR="007F629B" w:rsidRPr="00985F75">
          <w:rPr>
            <w:rFonts w:ascii="Calibri" w:hAnsi="Calibri" w:cs="Calibri"/>
            <w:rPrChange w:id="2523" w:author="Karina J Nielsen" w:date="2012-03-11T16:30:00Z">
              <w:rPr/>
            </w:rPrChange>
          </w:rPr>
          <w:t xml:space="preserve"> height and diameter were </w:t>
        </w:r>
      </w:ins>
      <w:ins w:id="2524" w:author="Karina J Nielsen" w:date="2012-03-26T19:16:00Z">
        <w:r w:rsidR="00353116" w:rsidRPr="00985F75">
          <w:rPr>
            <w:rFonts w:ascii="Calibri" w:hAnsi="Calibri" w:cs="Calibri"/>
          </w:rPr>
          <w:t>n</w:t>
        </w:r>
      </w:ins>
      <w:ins w:id="2525" w:author="Karina J Nielsen" w:date="2012-02-06T17:47:00Z">
        <w:r w:rsidR="007F629B" w:rsidRPr="00985F75">
          <w:rPr>
            <w:rFonts w:ascii="Calibri" w:hAnsi="Calibri" w:cs="Calibri"/>
            <w:rPrChange w:id="2526" w:author="Karina J Nielsen" w:date="2012-03-11T16:30:00Z">
              <w:rPr/>
            </w:rPrChange>
          </w:rPr>
          <w:t xml:space="preserve">egatively </w:t>
        </w:r>
      </w:ins>
      <w:ins w:id="2527" w:author="Karina J Nielsen" w:date="2012-02-06T17:45:00Z">
        <w:r w:rsidR="007F629B" w:rsidRPr="00985F75">
          <w:rPr>
            <w:rFonts w:ascii="Calibri" w:hAnsi="Calibri" w:cs="Calibri"/>
            <w:rPrChange w:id="2528" w:author="Karina J Nielsen" w:date="2012-03-11T16:30:00Z">
              <w:rPr/>
            </w:rPrChange>
          </w:rPr>
          <w:t xml:space="preserve">affected by the </w:t>
        </w:r>
      </w:ins>
      <w:ins w:id="2529" w:author="Karina J Nielsen" w:date="2012-03-26T18:03:00Z">
        <w:r w:rsidR="00674B17" w:rsidRPr="00985F75">
          <w:rPr>
            <w:rFonts w:ascii="Calibri" w:hAnsi="Calibri" w:cs="Calibri"/>
          </w:rPr>
          <w:t>trimming</w:t>
        </w:r>
      </w:ins>
      <w:ins w:id="2530" w:author="Karina J Nielsen" w:date="2012-02-06T17:47:00Z">
        <w:r w:rsidR="007F629B" w:rsidRPr="00985F75">
          <w:rPr>
            <w:rFonts w:ascii="Calibri" w:hAnsi="Calibri" w:cs="Calibri"/>
            <w:rPrChange w:id="2531" w:author="Karina J Nielsen" w:date="2012-03-11T16:30:00Z">
              <w:rPr/>
            </w:rPrChange>
          </w:rPr>
          <w:t xml:space="preserve"> (diameter: F</w:t>
        </w:r>
        <w:r w:rsidR="007F629B" w:rsidRPr="00985F75">
          <w:rPr>
            <w:rFonts w:ascii="Calibri" w:hAnsi="Calibri" w:cs="Calibri"/>
            <w:vertAlign w:val="subscript"/>
            <w:rPrChange w:id="2532" w:author="Karina J Nielsen" w:date="2012-03-11T16:30:00Z">
              <w:rPr>
                <w:vertAlign w:val="subscript"/>
              </w:rPr>
            </w:rPrChange>
          </w:rPr>
          <w:t>2,76</w:t>
        </w:r>
        <w:r w:rsidR="007F629B" w:rsidRPr="00985F75">
          <w:rPr>
            <w:rFonts w:ascii="Calibri" w:hAnsi="Calibri" w:cs="Calibri"/>
            <w:rPrChange w:id="2533" w:author="Karina J Nielsen" w:date="2012-03-11T16:30:00Z">
              <w:rPr/>
            </w:rPrChange>
          </w:rPr>
          <w:t xml:space="preserve"> =4.59, p= 0.0131); height: (F</w:t>
        </w:r>
        <w:r w:rsidR="007F629B" w:rsidRPr="00985F75">
          <w:rPr>
            <w:rFonts w:ascii="Calibri" w:hAnsi="Calibri" w:cs="Calibri"/>
            <w:vertAlign w:val="subscript"/>
            <w:rPrChange w:id="2534" w:author="Karina J Nielsen" w:date="2012-03-11T16:30:00Z">
              <w:rPr>
                <w:vertAlign w:val="subscript"/>
              </w:rPr>
            </w:rPrChange>
          </w:rPr>
          <w:t>2,76</w:t>
        </w:r>
        <w:r w:rsidR="007F629B" w:rsidRPr="00985F75">
          <w:rPr>
            <w:rFonts w:ascii="Calibri" w:hAnsi="Calibri" w:cs="Calibri"/>
            <w:rPrChange w:id="2535" w:author="Karina J Nielsen" w:date="2012-03-11T16:30:00Z">
              <w:rPr/>
            </w:rPrChange>
          </w:rPr>
          <w:t>= 8.59, p= 0.0004)</w:t>
        </w:r>
      </w:ins>
      <w:ins w:id="2536" w:author="Karina J Nielsen" w:date="2012-02-06T17:48:00Z">
        <w:r w:rsidR="007F629B" w:rsidRPr="00985F75">
          <w:rPr>
            <w:rFonts w:ascii="Calibri" w:hAnsi="Calibri" w:cs="Calibri"/>
            <w:rPrChange w:id="2537" w:author="Karina J Nielsen" w:date="2012-03-11T16:30:00Z">
              <w:rPr/>
            </w:rPrChange>
          </w:rPr>
          <w:t>, after correcting for variation in tidal height (diameter: F</w:t>
        </w:r>
        <w:r w:rsidR="007F629B" w:rsidRPr="00985F75">
          <w:rPr>
            <w:rFonts w:ascii="Calibri" w:hAnsi="Calibri" w:cs="Calibri"/>
            <w:vertAlign w:val="subscript"/>
            <w:rPrChange w:id="2538" w:author="Karina J Nielsen" w:date="2012-03-11T16:30:00Z">
              <w:rPr>
                <w:vertAlign w:val="subscript"/>
              </w:rPr>
            </w:rPrChange>
          </w:rPr>
          <w:t>1, 76</w:t>
        </w:r>
        <w:r w:rsidR="007F629B" w:rsidRPr="00985F75">
          <w:rPr>
            <w:rFonts w:ascii="Calibri" w:hAnsi="Calibri" w:cs="Calibri"/>
            <w:rPrChange w:id="2539" w:author="Karina J Nielsen" w:date="2012-03-11T16:30:00Z">
              <w:rPr/>
            </w:rPrChange>
          </w:rPr>
          <w:t>= 25.79, p&lt; 0.0001</w:t>
        </w:r>
      </w:ins>
      <w:ins w:id="2540" w:author="Karina J Nielsen" w:date="2012-02-06T17:49:00Z">
        <w:r w:rsidR="007F629B" w:rsidRPr="00985F75">
          <w:rPr>
            <w:rFonts w:ascii="Calibri" w:hAnsi="Calibri" w:cs="Calibri"/>
            <w:rPrChange w:id="2541" w:author="Karina J Nielsen" w:date="2012-03-11T16:30:00Z">
              <w:rPr/>
            </w:rPrChange>
          </w:rPr>
          <w:t>; height: F</w:t>
        </w:r>
        <w:r w:rsidR="007F629B" w:rsidRPr="00985F75">
          <w:rPr>
            <w:rFonts w:ascii="Calibri" w:hAnsi="Calibri" w:cs="Calibri"/>
            <w:vertAlign w:val="subscript"/>
            <w:rPrChange w:id="2542" w:author="Karina J Nielsen" w:date="2012-03-11T16:30:00Z">
              <w:rPr>
                <w:vertAlign w:val="subscript"/>
              </w:rPr>
            </w:rPrChange>
          </w:rPr>
          <w:t>1,76</w:t>
        </w:r>
        <w:r w:rsidR="007F629B" w:rsidRPr="00985F75">
          <w:rPr>
            <w:rFonts w:ascii="Calibri" w:hAnsi="Calibri" w:cs="Calibri"/>
            <w:rPrChange w:id="2543" w:author="Karina J Nielsen" w:date="2012-03-11T16:30:00Z">
              <w:rPr/>
            </w:rPrChange>
          </w:rPr>
          <w:t xml:space="preserve"> = 22.70, p &lt; 0.0001</w:t>
        </w:r>
      </w:ins>
      <w:ins w:id="2544" w:author="Karina J Nielsen" w:date="2012-02-06T17:48:00Z">
        <w:r w:rsidR="007F629B" w:rsidRPr="00985F75">
          <w:rPr>
            <w:rFonts w:ascii="Calibri" w:hAnsi="Calibri" w:cs="Calibri"/>
            <w:rPrChange w:id="2545" w:author="Karina J Nielsen" w:date="2012-03-11T16:30:00Z">
              <w:rPr/>
            </w:rPrChange>
          </w:rPr>
          <w:t>)</w:t>
        </w:r>
      </w:ins>
      <w:ins w:id="2546" w:author="Karina J Nielsen" w:date="2012-03-26T19:47:00Z">
        <w:r w:rsidR="00D05D34" w:rsidRPr="00985F75">
          <w:rPr>
            <w:rFonts w:ascii="Calibri" w:hAnsi="Calibri" w:cs="Calibri"/>
          </w:rPr>
          <w:t xml:space="preserve"> (Fig. 5, Table A5)</w:t>
        </w:r>
      </w:ins>
      <w:ins w:id="2547" w:author="Karina J Nielsen" w:date="2012-02-06T17:47:00Z">
        <w:r w:rsidR="007F629B" w:rsidRPr="00985F75">
          <w:rPr>
            <w:rFonts w:ascii="Calibri" w:hAnsi="Calibri" w:cs="Calibri"/>
            <w:rPrChange w:id="2548" w:author="Karina J Nielsen" w:date="2012-03-11T16:30:00Z">
              <w:rPr/>
            </w:rPrChange>
          </w:rPr>
          <w:t>.</w:t>
        </w:r>
      </w:ins>
      <w:ins w:id="2549" w:author="Karina J Nielsen" w:date="2012-02-06T17:48:00Z">
        <w:r w:rsidR="007F629B" w:rsidRPr="00985F75">
          <w:rPr>
            <w:rFonts w:ascii="Calibri" w:hAnsi="Calibri" w:cs="Calibri"/>
            <w:rPrChange w:id="2550" w:author="Karina J Nielsen" w:date="2012-03-11T16:30:00Z">
              <w:rPr/>
            </w:rPrChange>
          </w:rPr>
          <w:t xml:space="preserve"> The additive effects of year</w:t>
        </w:r>
      </w:ins>
      <w:ins w:id="2551" w:author="Karina J Nielsen" w:date="2012-02-06T17:49:00Z">
        <w:r w:rsidR="007F629B" w:rsidRPr="00985F75">
          <w:rPr>
            <w:rFonts w:ascii="Calibri" w:hAnsi="Calibri" w:cs="Calibri"/>
            <w:rPrChange w:id="2552" w:author="Karina J Nielsen" w:date="2012-03-11T16:30:00Z">
              <w:rPr/>
            </w:rPrChange>
          </w:rPr>
          <w:t>-to-year variation were also still evident (diameter</w:t>
        </w:r>
      </w:ins>
      <w:ins w:id="2553" w:author="Karina J Nielsen" w:date="2012-03-26T19:48:00Z">
        <w:r w:rsidR="00D05D34" w:rsidRPr="00985F75">
          <w:rPr>
            <w:rFonts w:ascii="Calibri" w:hAnsi="Calibri" w:cs="Calibri"/>
          </w:rPr>
          <w:t>:</w:t>
        </w:r>
      </w:ins>
      <w:ins w:id="2554" w:author="Karina J Nielsen" w:date="2012-02-06T17:45:00Z">
        <w:r w:rsidR="007F629B" w:rsidRPr="00985F75">
          <w:rPr>
            <w:rFonts w:ascii="Calibri" w:hAnsi="Calibri" w:cs="Calibri"/>
            <w:rPrChange w:id="2555" w:author="Karina J Nielsen" w:date="2012-03-11T16:30:00Z">
              <w:rPr/>
            </w:rPrChange>
          </w:rPr>
          <w:t xml:space="preserve"> </w:t>
        </w:r>
      </w:ins>
      <w:ins w:id="2556" w:author="Karina J Nielsen" w:date="2012-02-06T17:50:00Z">
        <w:r w:rsidR="007F629B" w:rsidRPr="00985F75">
          <w:rPr>
            <w:rFonts w:ascii="Calibri" w:hAnsi="Calibri" w:cs="Calibri"/>
            <w:rPrChange w:id="2557" w:author="Karina J Nielsen" w:date="2012-03-11T16:30:00Z">
              <w:rPr/>
            </w:rPrChange>
          </w:rPr>
          <w:t>F</w:t>
        </w:r>
        <w:r w:rsidR="007F629B" w:rsidRPr="00985F75">
          <w:rPr>
            <w:rFonts w:ascii="Calibri" w:hAnsi="Calibri" w:cs="Calibri"/>
            <w:vertAlign w:val="subscript"/>
            <w:rPrChange w:id="2558" w:author="Karina J Nielsen" w:date="2012-03-11T16:30:00Z">
              <w:rPr>
                <w:vertAlign w:val="subscript"/>
              </w:rPr>
            </w:rPrChange>
          </w:rPr>
          <w:t>2,76</w:t>
        </w:r>
        <w:r w:rsidR="007F629B" w:rsidRPr="00985F75">
          <w:rPr>
            <w:rFonts w:ascii="Calibri" w:hAnsi="Calibri" w:cs="Calibri"/>
            <w:rPrChange w:id="2559" w:author="Karina J Nielsen" w:date="2012-03-11T16:30:00Z">
              <w:rPr/>
            </w:rPrChange>
          </w:rPr>
          <w:t xml:space="preserve"> = 4.65, p = </w:t>
        </w:r>
        <w:r w:rsidR="007F629B" w:rsidRPr="00985F75">
          <w:rPr>
            <w:rFonts w:ascii="Calibri" w:hAnsi="Calibri" w:cs="Calibri"/>
            <w:rPrChange w:id="2560" w:author="Karina J Nielsen" w:date="2012-03-11T16:30:00Z">
              <w:rPr/>
            </w:rPrChange>
          </w:rPr>
          <w:lastRenderedPageBreak/>
          <w:t>0.0124; height: F</w:t>
        </w:r>
        <w:r w:rsidR="007F629B" w:rsidRPr="00985F75">
          <w:rPr>
            <w:rFonts w:ascii="Calibri" w:hAnsi="Calibri" w:cs="Calibri"/>
            <w:vertAlign w:val="subscript"/>
            <w:rPrChange w:id="2561" w:author="Karina J Nielsen" w:date="2012-03-11T16:30:00Z">
              <w:rPr>
                <w:vertAlign w:val="subscript"/>
              </w:rPr>
            </w:rPrChange>
          </w:rPr>
          <w:t>2,76</w:t>
        </w:r>
        <w:r w:rsidR="00353116" w:rsidRPr="00985F75">
          <w:rPr>
            <w:rFonts w:ascii="Calibri" w:hAnsi="Calibri" w:cs="Calibri"/>
          </w:rPr>
          <w:t xml:space="preserve"> = 8.18, p= 0.0006</w:t>
        </w:r>
      </w:ins>
      <w:ins w:id="2562" w:author="Karina J Nielsen" w:date="2012-03-26T19:48:00Z">
        <w:r w:rsidR="00D05D34" w:rsidRPr="00985F75">
          <w:rPr>
            <w:rFonts w:ascii="Calibri" w:hAnsi="Calibri" w:cs="Calibri"/>
          </w:rPr>
          <w:t xml:space="preserve">; </w:t>
        </w:r>
      </w:ins>
      <w:ins w:id="2563" w:author="Karina J Nielsen" w:date="2012-03-26T19:49:00Z">
        <w:r w:rsidR="00D05D34" w:rsidRPr="00985F75">
          <w:rPr>
            <w:rFonts w:ascii="Calibri" w:hAnsi="Calibri" w:cs="Calibri"/>
          </w:rPr>
          <w:t xml:space="preserve">Fig. 5, </w:t>
        </w:r>
      </w:ins>
      <w:ins w:id="2564" w:author="Karina J Nielsen" w:date="2012-03-26T19:48:00Z">
        <w:r w:rsidR="00D05D34" w:rsidRPr="00985F75">
          <w:rPr>
            <w:rFonts w:ascii="Calibri" w:hAnsi="Calibri" w:cs="Calibri"/>
          </w:rPr>
          <w:t>Table A5</w:t>
        </w:r>
      </w:ins>
      <w:ins w:id="2565" w:author="Karina J Nielsen" w:date="2012-02-06T17:50:00Z">
        <w:r w:rsidR="00353116" w:rsidRPr="00985F75">
          <w:rPr>
            <w:rFonts w:ascii="Calibri" w:hAnsi="Calibri" w:cs="Calibri"/>
          </w:rPr>
          <w:t>)</w:t>
        </w:r>
      </w:ins>
      <w:ins w:id="2566" w:author="Karina J Nielsen" w:date="2012-03-26T19:16:00Z">
        <w:r w:rsidR="00353116" w:rsidRPr="00985F75">
          <w:rPr>
            <w:rFonts w:ascii="Calibri" w:hAnsi="Calibri" w:cs="Calibri"/>
          </w:rPr>
          <w:t>.</w:t>
        </w:r>
      </w:ins>
      <w:ins w:id="2567" w:author="Karina J Nielsen" w:date="2012-03-26T19:48:00Z">
        <w:r w:rsidR="00D05D34" w:rsidRPr="00985F75">
          <w:rPr>
            <w:rFonts w:ascii="Calibri" w:hAnsi="Calibri" w:cs="Calibri"/>
          </w:rPr>
          <w:t xml:space="preserve"> </w:t>
        </w:r>
      </w:ins>
      <w:del w:id="2568" w:author="Karina J Nielsen" w:date="2012-02-06T17:44:00Z">
        <w:r w:rsidR="001A0878" w:rsidRPr="00985F75" w:rsidDel="007F629B">
          <w:rPr>
            <w:rFonts w:ascii="Calibri" w:hAnsi="Calibri" w:cs="Calibri"/>
            <w:rPrChange w:id="2569" w:author="Karina J Nielsen" w:date="2012-03-11T16:30:00Z">
              <w:rPr/>
            </w:rPrChange>
          </w:rPr>
          <w:delText xml:space="preserve">In August treatment </w:delText>
        </w:r>
      </w:del>
      <w:del w:id="2570" w:author="Karina J Nielsen" w:date="2012-02-06T17:50:00Z">
        <w:r w:rsidR="001A0878" w:rsidRPr="00985F75" w:rsidDel="007F629B">
          <w:rPr>
            <w:rFonts w:ascii="Calibri" w:hAnsi="Calibri" w:cs="Calibri"/>
            <w:rPrChange w:id="2571" w:author="Karina J Nielsen" w:date="2012-03-11T16:30:00Z">
              <w:rPr/>
            </w:rPrChange>
          </w:rPr>
          <w:delText xml:space="preserve">had a significant effect on stipe diameter </w:delText>
        </w:r>
      </w:del>
      <w:del w:id="2572" w:author="Karina J Nielsen" w:date="2012-02-06T17:47:00Z">
        <w:r w:rsidR="001A0878" w:rsidRPr="00985F75" w:rsidDel="007F629B">
          <w:rPr>
            <w:rFonts w:ascii="Calibri" w:hAnsi="Calibri" w:cs="Calibri"/>
            <w:rPrChange w:id="2573" w:author="Karina J Nielsen" w:date="2012-03-11T16:30:00Z">
              <w:rPr/>
            </w:rPrChange>
          </w:rPr>
          <w:delText>(F</w:delText>
        </w:r>
        <w:r w:rsidR="001A0878" w:rsidRPr="00985F75" w:rsidDel="007F629B">
          <w:rPr>
            <w:rFonts w:ascii="Calibri" w:hAnsi="Calibri" w:cs="Calibri"/>
            <w:vertAlign w:val="subscript"/>
            <w:rPrChange w:id="2574" w:author="Karina J Nielsen" w:date="2012-03-11T16:30:00Z">
              <w:rPr>
                <w:vertAlign w:val="subscript"/>
              </w:rPr>
            </w:rPrChange>
          </w:rPr>
          <w:delText>2,76</w:delText>
        </w:r>
        <w:r w:rsidR="001A0878" w:rsidRPr="00985F75" w:rsidDel="007F629B">
          <w:rPr>
            <w:rFonts w:ascii="Calibri" w:hAnsi="Calibri" w:cs="Calibri"/>
            <w:rPrChange w:id="2575" w:author="Karina J Nielsen" w:date="2012-03-11T16:30:00Z">
              <w:rPr/>
            </w:rPrChange>
          </w:rPr>
          <w:delText xml:space="preserve"> =4.59, p= 0.0131).</w:delText>
        </w:r>
      </w:del>
      <w:del w:id="2576" w:author="Karina J Nielsen" w:date="2012-02-06T17:50:00Z">
        <w:r w:rsidR="001A0878" w:rsidRPr="00985F75" w:rsidDel="007F629B">
          <w:rPr>
            <w:rFonts w:ascii="Calibri" w:hAnsi="Calibri" w:cs="Calibri"/>
            <w:rPrChange w:id="2577" w:author="Karina J Nielsen" w:date="2012-03-11T16:30:00Z">
              <w:rPr/>
            </w:rPrChange>
          </w:rPr>
          <w:delText xml:space="preserve">  Year (F</w:delText>
        </w:r>
        <w:r w:rsidR="001A0878" w:rsidRPr="00985F75" w:rsidDel="007F629B">
          <w:rPr>
            <w:rFonts w:ascii="Calibri" w:hAnsi="Calibri" w:cs="Calibri"/>
            <w:vertAlign w:val="subscript"/>
            <w:rPrChange w:id="2578" w:author="Karina J Nielsen" w:date="2012-03-11T16:30:00Z">
              <w:rPr>
                <w:vertAlign w:val="subscript"/>
              </w:rPr>
            </w:rPrChange>
          </w:rPr>
          <w:delText>2,76</w:delText>
        </w:r>
        <w:r w:rsidR="001A0878" w:rsidRPr="00985F75" w:rsidDel="007F629B">
          <w:rPr>
            <w:rFonts w:ascii="Calibri" w:hAnsi="Calibri" w:cs="Calibri"/>
            <w:rPrChange w:id="2579" w:author="Karina J Nielsen" w:date="2012-03-11T16:30:00Z">
              <w:rPr/>
            </w:rPrChange>
          </w:rPr>
          <w:delText xml:space="preserve"> = 4.65, p = 0.0124) and tidal height </w:delText>
        </w:r>
      </w:del>
      <w:del w:id="2580" w:author="Karina J Nielsen" w:date="2012-02-06T17:48:00Z">
        <w:r w:rsidR="001A0878" w:rsidRPr="00985F75" w:rsidDel="007F629B">
          <w:rPr>
            <w:rFonts w:ascii="Calibri" w:hAnsi="Calibri" w:cs="Calibri"/>
            <w:rPrChange w:id="2581" w:author="Karina J Nielsen" w:date="2012-03-11T16:30:00Z">
              <w:rPr/>
            </w:rPrChange>
          </w:rPr>
          <w:delText>(F</w:delText>
        </w:r>
        <w:r w:rsidR="001A0878" w:rsidRPr="00985F75" w:rsidDel="007F629B">
          <w:rPr>
            <w:rFonts w:ascii="Calibri" w:hAnsi="Calibri" w:cs="Calibri"/>
            <w:vertAlign w:val="subscript"/>
            <w:rPrChange w:id="2582" w:author="Karina J Nielsen" w:date="2012-03-11T16:30:00Z">
              <w:rPr>
                <w:vertAlign w:val="subscript"/>
              </w:rPr>
            </w:rPrChange>
          </w:rPr>
          <w:delText>1, 76</w:delText>
        </w:r>
        <w:r w:rsidR="001A0878" w:rsidRPr="00985F75" w:rsidDel="007F629B">
          <w:rPr>
            <w:rFonts w:ascii="Calibri" w:hAnsi="Calibri" w:cs="Calibri"/>
            <w:rPrChange w:id="2583" w:author="Karina J Nielsen" w:date="2012-03-11T16:30:00Z">
              <w:rPr/>
            </w:rPrChange>
          </w:rPr>
          <w:delText>= 25.79, p&lt; 0.0001)</w:delText>
        </w:r>
      </w:del>
      <w:del w:id="2584" w:author="Karina J Nielsen" w:date="2012-02-06T17:50:00Z">
        <w:r w:rsidR="001A0878" w:rsidRPr="00985F75" w:rsidDel="007F629B">
          <w:rPr>
            <w:rFonts w:ascii="Calibri" w:hAnsi="Calibri" w:cs="Calibri"/>
            <w:rPrChange w:id="2585" w:author="Karina J Nielsen" w:date="2012-03-11T16:30:00Z">
              <w:rPr/>
            </w:rPrChange>
          </w:rPr>
          <w:delText xml:space="preserve"> also had a significant effect on stipe diameter.  </w:delText>
        </w:r>
      </w:del>
      <w:del w:id="2586" w:author="Karina J Nielsen" w:date="2012-02-06T17:38:00Z">
        <w:r w:rsidR="001A0878" w:rsidRPr="00985F75" w:rsidDel="0071622B">
          <w:rPr>
            <w:rFonts w:ascii="Calibri" w:hAnsi="Calibri" w:cs="Calibri"/>
            <w:rPrChange w:id="2587" w:author="Karina J Nielsen" w:date="2012-03-11T16:30:00Z">
              <w:rPr/>
            </w:rPrChange>
          </w:rPr>
          <w:delText xml:space="preserve">In June, year </w:delText>
        </w:r>
      </w:del>
      <w:del w:id="2588" w:author="Karina J Nielsen" w:date="2012-02-06T17:36:00Z">
        <w:r w:rsidR="001A0878" w:rsidRPr="00985F75" w:rsidDel="0071622B">
          <w:rPr>
            <w:rFonts w:ascii="Calibri" w:hAnsi="Calibri" w:cs="Calibri"/>
            <w:rPrChange w:id="2589" w:author="Karina J Nielsen" w:date="2012-03-11T16:30:00Z">
              <w:rPr/>
            </w:rPrChange>
          </w:rPr>
          <w:delText>(F</w:delText>
        </w:r>
        <w:r w:rsidR="001A0878" w:rsidRPr="00985F75" w:rsidDel="0071622B">
          <w:rPr>
            <w:rFonts w:ascii="Calibri" w:hAnsi="Calibri" w:cs="Calibri"/>
            <w:vertAlign w:val="subscript"/>
            <w:rPrChange w:id="2590" w:author="Karina J Nielsen" w:date="2012-03-11T16:30:00Z">
              <w:rPr>
                <w:vertAlign w:val="subscript"/>
              </w:rPr>
            </w:rPrChange>
          </w:rPr>
          <w:delText>2, 73</w:delText>
        </w:r>
        <w:r w:rsidR="001A0878" w:rsidRPr="00985F75" w:rsidDel="0071622B">
          <w:rPr>
            <w:rFonts w:ascii="Calibri" w:hAnsi="Calibri" w:cs="Calibri"/>
            <w:rPrChange w:id="2591" w:author="Karina J Nielsen" w:date="2012-03-11T16:30:00Z">
              <w:rPr/>
            </w:rPrChange>
          </w:rPr>
          <w:delText xml:space="preserve"> =13.29, p&lt; 0.0001) </w:delText>
        </w:r>
      </w:del>
      <w:del w:id="2592" w:author="Karina J Nielsen" w:date="2012-02-06T17:38:00Z">
        <w:r w:rsidR="001A0878" w:rsidRPr="00985F75" w:rsidDel="0071622B">
          <w:rPr>
            <w:rFonts w:ascii="Calibri" w:hAnsi="Calibri" w:cs="Calibri"/>
            <w:rPrChange w:id="2593" w:author="Karina J Nielsen" w:date="2012-03-11T16:30:00Z">
              <w:rPr/>
            </w:rPrChange>
          </w:rPr>
          <w:delText xml:space="preserve">and tidal height </w:delText>
        </w:r>
      </w:del>
      <w:del w:id="2594" w:author="Karina J Nielsen" w:date="2012-02-06T17:36:00Z">
        <w:r w:rsidR="001A0878" w:rsidRPr="00985F75" w:rsidDel="0071622B">
          <w:rPr>
            <w:rFonts w:ascii="Calibri" w:hAnsi="Calibri" w:cs="Calibri"/>
            <w:rPrChange w:id="2595" w:author="Karina J Nielsen" w:date="2012-03-11T16:30:00Z">
              <w:rPr/>
            </w:rPrChange>
          </w:rPr>
          <w:delText>(F</w:delText>
        </w:r>
        <w:r w:rsidR="001A0878" w:rsidRPr="00985F75" w:rsidDel="0071622B">
          <w:rPr>
            <w:rFonts w:ascii="Calibri" w:hAnsi="Calibri" w:cs="Calibri"/>
            <w:vertAlign w:val="subscript"/>
            <w:rPrChange w:id="2596" w:author="Karina J Nielsen" w:date="2012-03-11T16:30:00Z">
              <w:rPr>
                <w:vertAlign w:val="subscript"/>
              </w:rPr>
            </w:rPrChange>
          </w:rPr>
          <w:delText>1,73</w:delText>
        </w:r>
        <w:r w:rsidR="001A0878" w:rsidRPr="00985F75" w:rsidDel="0071622B">
          <w:rPr>
            <w:rFonts w:ascii="Calibri" w:hAnsi="Calibri" w:cs="Calibri"/>
            <w:rPrChange w:id="2597" w:author="Karina J Nielsen" w:date="2012-03-11T16:30:00Z">
              <w:rPr/>
            </w:rPrChange>
          </w:rPr>
          <w:delText xml:space="preserve"> = 4.61, p= 0.0352)</w:delText>
        </w:r>
      </w:del>
      <w:del w:id="2598" w:author="Karina J Nielsen" w:date="2012-02-06T17:38:00Z">
        <w:r w:rsidR="001A0878" w:rsidRPr="00985F75" w:rsidDel="0071622B">
          <w:rPr>
            <w:rFonts w:ascii="Calibri" w:hAnsi="Calibri" w:cs="Calibri"/>
            <w:rPrChange w:id="2599" w:author="Karina J Nielsen" w:date="2012-03-11T16:30:00Z">
              <w:rPr/>
            </w:rPrChange>
          </w:rPr>
          <w:delText xml:space="preserve"> had a significant effect on stipe height. </w:delText>
        </w:r>
      </w:del>
      <w:del w:id="2600" w:author="Karina J Nielsen" w:date="2012-02-06T17:51:00Z">
        <w:r w:rsidR="001A0878" w:rsidRPr="00985F75" w:rsidDel="007F629B">
          <w:rPr>
            <w:rFonts w:ascii="Calibri" w:hAnsi="Calibri" w:cs="Calibri"/>
            <w:rPrChange w:id="2601" w:author="Karina J Nielsen" w:date="2012-03-11T16:30:00Z">
              <w:rPr/>
            </w:rPrChange>
          </w:rPr>
          <w:delText>In August treatment had a significant effect on stipe height</w:delText>
        </w:r>
      </w:del>
      <w:del w:id="2602" w:author="Karina J Nielsen" w:date="2012-02-06T17:47:00Z">
        <w:r w:rsidR="001A0878" w:rsidRPr="00985F75" w:rsidDel="007F629B">
          <w:rPr>
            <w:rFonts w:ascii="Calibri" w:hAnsi="Calibri" w:cs="Calibri"/>
            <w:rPrChange w:id="2603" w:author="Karina J Nielsen" w:date="2012-03-11T16:30:00Z">
              <w:rPr/>
            </w:rPrChange>
          </w:rPr>
          <w:delText xml:space="preserve"> (F</w:delText>
        </w:r>
        <w:r w:rsidR="001A0878" w:rsidRPr="00985F75" w:rsidDel="007F629B">
          <w:rPr>
            <w:rFonts w:ascii="Calibri" w:hAnsi="Calibri" w:cs="Calibri"/>
            <w:vertAlign w:val="subscript"/>
            <w:rPrChange w:id="2604" w:author="Karina J Nielsen" w:date="2012-03-11T16:30:00Z">
              <w:rPr>
                <w:vertAlign w:val="subscript"/>
              </w:rPr>
            </w:rPrChange>
          </w:rPr>
          <w:delText>2,76</w:delText>
        </w:r>
        <w:r w:rsidR="001A0878" w:rsidRPr="00985F75" w:rsidDel="007F629B">
          <w:rPr>
            <w:rFonts w:ascii="Calibri" w:hAnsi="Calibri" w:cs="Calibri"/>
            <w:rPrChange w:id="2605" w:author="Karina J Nielsen" w:date="2012-03-11T16:30:00Z">
              <w:rPr/>
            </w:rPrChange>
          </w:rPr>
          <w:delText>= 8.59, p= 0.0004)</w:delText>
        </w:r>
      </w:del>
      <w:del w:id="2606" w:author="Karina J Nielsen" w:date="2012-02-06T17:51:00Z">
        <w:r w:rsidR="001A0878" w:rsidRPr="00985F75" w:rsidDel="007F629B">
          <w:rPr>
            <w:rFonts w:ascii="Calibri" w:hAnsi="Calibri" w:cs="Calibri"/>
            <w:rPrChange w:id="2607" w:author="Karina J Nielsen" w:date="2012-03-11T16:30:00Z">
              <w:rPr/>
            </w:rPrChange>
          </w:rPr>
          <w:delText xml:space="preserve">.  Year </w:delText>
        </w:r>
      </w:del>
      <w:del w:id="2608" w:author="Karina J Nielsen" w:date="2012-02-06T17:50:00Z">
        <w:r w:rsidR="001A0878" w:rsidRPr="00985F75" w:rsidDel="007F629B">
          <w:rPr>
            <w:rFonts w:ascii="Calibri" w:hAnsi="Calibri" w:cs="Calibri"/>
            <w:rPrChange w:id="2609" w:author="Karina J Nielsen" w:date="2012-03-11T16:30:00Z">
              <w:rPr/>
            </w:rPrChange>
          </w:rPr>
          <w:delText>(F</w:delText>
        </w:r>
        <w:r w:rsidR="001A0878" w:rsidRPr="00985F75" w:rsidDel="007F629B">
          <w:rPr>
            <w:rFonts w:ascii="Calibri" w:hAnsi="Calibri" w:cs="Calibri"/>
            <w:vertAlign w:val="subscript"/>
            <w:rPrChange w:id="2610" w:author="Karina J Nielsen" w:date="2012-03-11T16:30:00Z">
              <w:rPr>
                <w:vertAlign w:val="subscript"/>
              </w:rPr>
            </w:rPrChange>
          </w:rPr>
          <w:delText>2,76</w:delText>
        </w:r>
        <w:r w:rsidR="001A0878" w:rsidRPr="00985F75" w:rsidDel="007F629B">
          <w:rPr>
            <w:rFonts w:ascii="Calibri" w:hAnsi="Calibri" w:cs="Calibri"/>
            <w:rPrChange w:id="2611" w:author="Karina J Nielsen" w:date="2012-03-11T16:30:00Z">
              <w:rPr/>
            </w:rPrChange>
          </w:rPr>
          <w:delText xml:space="preserve"> = 8.18, p= 0.0006)</w:delText>
        </w:r>
      </w:del>
      <w:del w:id="2612" w:author="Karina J Nielsen" w:date="2012-02-06T17:51:00Z">
        <w:r w:rsidR="001A0878" w:rsidRPr="00985F75" w:rsidDel="007F629B">
          <w:rPr>
            <w:rFonts w:ascii="Calibri" w:hAnsi="Calibri" w:cs="Calibri"/>
            <w:rPrChange w:id="2613" w:author="Karina J Nielsen" w:date="2012-03-11T16:30:00Z">
              <w:rPr/>
            </w:rPrChange>
          </w:rPr>
          <w:delText xml:space="preserve"> and tidal height </w:delText>
        </w:r>
      </w:del>
      <w:del w:id="2614" w:author="Karina J Nielsen" w:date="2012-02-06T17:48:00Z">
        <w:r w:rsidR="001A0878" w:rsidRPr="00985F75" w:rsidDel="007F629B">
          <w:rPr>
            <w:rFonts w:ascii="Calibri" w:hAnsi="Calibri" w:cs="Calibri"/>
            <w:rPrChange w:id="2615" w:author="Karina J Nielsen" w:date="2012-03-11T16:30:00Z">
              <w:rPr/>
            </w:rPrChange>
          </w:rPr>
          <w:delText>(F</w:delText>
        </w:r>
        <w:r w:rsidR="001A0878" w:rsidRPr="00985F75" w:rsidDel="007F629B">
          <w:rPr>
            <w:rFonts w:ascii="Calibri" w:hAnsi="Calibri" w:cs="Calibri"/>
            <w:vertAlign w:val="subscript"/>
            <w:rPrChange w:id="2616" w:author="Karina J Nielsen" w:date="2012-03-11T16:30:00Z">
              <w:rPr>
                <w:vertAlign w:val="subscript"/>
              </w:rPr>
            </w:rPrChange>
          </w:rPr>
          <w:delText>1,76</w:delText>
        </w:r>
        <w:r w:rsidR="001A0878" w:rsidRPr="00985F75" w:rsidDel="007F629B">
          <w:rPr>
            <w:rFonts w:ascii="Calibri" w:hAnsi="Calibri" w:cs="Calibri"/>
            <w:rPrChange w:id="2617" w:author="Karina J Nielsen" w:date="2012-03-11T16:30:00Z">
              <w:rPr/>
            </w:rPrChange>
          </w:rPr>
          <w:delText xml:space="preserve"> = 22.70, p &lt; 0.0001)</w:delText>
        </w:r>
      </w:del>
      <w:del w:id="2618" w:author="Karina J Nielsen" w:date="2012-02-06T17:51:00Z">
        <w:r w:rsidR="001A0878" w:rsidRPr="00985F75" w:rsidDel="007F629B">
          <w:rPr>
            <w:rFonts w:ascii="Calibri" w:hAnsi="Calibri" w:cs="Calibri"/>
            <w:rPrChange w:id="2619" w:author="Karina J Nielsen" w:date="2012-03-11T16:30:00Z">
              <w:rPr/>
            </w:rPrChange>
          </w:rPr>
          <w:delText xml:space="preserve"> also had a significant effect on stipe height.</w:delText>
        </w:r>
      </w:del>
    </w:p>
    <w:p w14:paraId="6D0DE5AF" w14:textId="77777777" w:rsidR="007E50AF" w:rsidRPr="00985F75" w:rsidRDefault="001A0878" w:rsidP="00985F75">
      <w:pPr>
        <w:widowControl w:val="0"/>
        <w:autoSpaceDE w:val="0"/>
        <w:autoSpaceDN w:val="0"/>
        <w:adjustRightInd w:val="0"/>
        <w:spacing w:line="480" w:lineRule="auto"/>
        <w:ind w:firstLine="720"/>
        <w:rPr>
          <w:ins w:id="2620" w:author="Karina J Nielsen" w:date="2012-03-26T19:19:00Z"/>
          <w:rFonts w:ascii="Calibri" w:hAnsi="Calibri" w:cs="Calibri"/>
        </w:rPr>
      </w:pPr>
      <w:del w:id="2621" w:author="Karina J Nielsen" w:date="2012-03-26T19:16:00Z">
        <w:r w:rsidRPr="00985F75" w:rsidDel="00353116">
          <w:rPr>
            <w:rFonts w:ascii="Calibri" w:hAnsi="Calibri" w:cs="Calibri"/>
            <w:rPrChange w:id="2622" w:author="Karina J Nielsen" w:date="2012-03-11T16:30:00Z">
              <w:rPr/>
            </w:rPrChange>
          </w:rPr>
          <w:delText>T</w:delText>
        </w:r>
      </w:del>
      <w:ins w:id="2623" w:author="Karina J Nielsen" w:date="2012-03-26T19:16:00Z">
        <w:r w:rsidR="00353116" w:rsidRPr="00985F75">
          <w:rPr>
            <w:rFonts w:ascii="Calibri" w:hAnsi="Calibri" w:cs="Calibri"/>
          </w:rPr>
          <w:t>T</w:t>
        </w:r>
      </w:ins>
      <w:r w:rsidRPr="00985F75">
        <w:rPr>
          <w:rFonts w:ascii="Calibri" w:hAnsi="Calibri" w:cs="Calibri"/>
          <w:rPrChange w:id="2624" w:author="Karina J Nielsen" w:date="2012-03-11T16:30:00Z">
            <w:rPr/>
          </w:rPrChange>
        </w:rPr>
        <w:t xml:space="preserve">he proportion </w:t>
      </w:r>
      <w:ins w:id="2625" w:author="Karina J Nielsen" w:date="2012-02-06T17:52:00Z">
        <w:r w:rsidR="007F629B" w:rsidRPr="00985F75">
          <w:rPr>
            <w:rFonts w:ascii="Calibri" w:hAnsi="Calibri" w:cs="Calibri"/>
            <w:rPrChange w:id="2626" w:author="Karina J Nielsen" w:date="2012-03-11T16:30:00Z">
              <w:rPr/>
            </w:rPrChange>
          </w:rPr>
          <w:t xml:space="preserve">of visibly reproductive individuals was also assessed each August and </w:t>
        </w:r>
      </w:ins>
      <w:ins w:id="2627" w:author="Karina J Nielsen" w:date="2012-03-26T18:06:00Z">
        <w:r w:rsidR="00674B17" w:rsidRPr="00985F75">
          <w:rPr>
            <w:rFonts w:ascii="Calibri" w:hAnsi="Calibri" w:cs="Calibri"/>
          </w:rPr>
          <w:t xml:space="preserve">while </w:t>
        </w:r>
      </w:ins>
      <w:ins w:id="2628" w:author="Karina J Nielsen" w:date="2012-03-26T18:07:00Z">
        <w:r w:rsidR="00674B17" w:rsidRPr="00985F75">
          <w:rPr>
            <w:rFonts w:ascii="Calibri" w:hAnsi="Calibri" w:cs="Calibri"/>
          </w:rPr>
          <w:t xml:space="preserve">there was a suggestion of </w:t>
        </w:r>
      </w:ins>
      <w:ins w:id="2629" w:author="Karina J Nielsen" w:date="2012-03-26T18:06:00Z">
        <w:r w:rsidR="00674B17" w:rsidRPr="00985F75">
          <w:rPr>
            <w:rFonts w:ascii="Calibri" w:hAnsi="Calibri" w:cs="Calibri"/>
          </w:rPr>
          <w:t>year</w:t>
        </w:r>
      </w:ins>
      <w:ins w:id="2630" w:author="Karina J Nielsen" w:date="2012-03-26T18:07:00Z">
        <w:r w:rsidR="00674B17" w:rsidRPr="00985F75">
          <w:rPr>
            <w:rFonts w:ascii="Calibri" w:hAnsi="Calibri" w:cs="Calibri"/>
          </w:rPr>
          <w:t>-</w:t>
        </w:r>
      </w:ins>
      <w:ins w:id="2631" w:author="Karina J Nielsen" w:date="2012-03-26T18:06:00Z">
        <w:r w:rsidR="00674B17" w:rsidRPr="00985F75">
          <w:rPr>
            <w:rFonts w:ascii="Calibri" w:hAnsi="Calibri" w:cs="Calibri"/>
          </w:rPr>
          <w:t>to</w:t>
        </w:r>
      </w:ins>
      <w:ins w:id="2632" w:author="Karina J Nielsen" w:date="2012-03-26T18:07:00Z">
        <w:r w:rsidR="00674B17" w:rsidRPr="00985F75">
          <w:rPr>
            <w:rFonts w:ascii="Calibri" w:hAnsi="Calibri" w:cs="Calibri"/>
          </w:rPr>
          <w:t>-</w:t>
        </w:r>
      </w:ins>
      <w:ins w:id="2633" w:author="Karina J Nielsen" w:date="2012-03-26T18:06:00Z">
        <w:r w:rsidR="00674B17" w:rsidRPr="00985F75">
          <w:rPr>
            <w:rFonts w:ascii="Calibri" w:hAnsi="Calibri" w:cs="Calibri"/>
          </w:rPr>
          <w:t>year variation</w:t>
        </w:r>
      </w:ins>
      <w:ins w:id="2634" w:author="Karina J Nielsen" w:date="2012-03-26T18:07:00Z">
        <w:r w:rsidR="00674B17" w:rsidRPr="00985F75">
          <w:rPr>
            <w:rFonts w:ascii="Calibri" w:hAnsi="Calibri" w:cs="Calibri"/>
          </w:rPr>
          <w:t xml:space="preserve"> (F</w:t>
        </w:r>
        <w:r w:rsidR="00674B17" w:rsidRPr="00985F75">
          <w:rPr>
            <w:rFonts w:ascii="Calibri" w:hAnsi="Calibri" w:cs="Calibri"/>
            <w:vertAlign w:val="subscript"/>
          </w:rPr>
          <w:t>2,75</w:t>
        </w:r>
        <w:r w:rsidR="00674B17" w:rsidRPr="00985F75">
          <w:rPr>
            <w:rFonts w:ascii="Calibri" w:hAnsi="Calibri" w:cs="Calibri"/>
          </w:rPr>
          <w:t xml:space="preserve">= </w:t>
        </w:r>
      </w:ins>
      <w:ins w:id="2635" w:author="Karina J Nielsen" w:date="2012-03-26T18:08:00Z">
        <w:r w:rsidR="00674B17" w:rsidRPr="00985F75">
          <w:rPr>
            <w:rFonts w:ascii="Calibri" w:hAnsi="Calibri" w:cs="Calibri"/>
          </w:rPr>
          <w:t>6.10</w:t>
        </w:r>
      </w:ins>
      <w:ins w:id="2636" w:author="Karina J Nielsen" w:date="2012-03-26T18:07:00Z">
        <w:r w:rsidR="00674B17" w:rsidRPr="00985F75">
          <w:rPr>
            <w:rFonts w:ascii="Calibri" w:hAnsi="Calibri" w:cs="Calibri"/>
          </w:rPr>
          <w:t>, p= 0.0</w:t>
        </w:r>
      </w:ins>
      <w:ins w:id="2637" w:author="Karina J Nielsen" w:date="2012-03-26T18:08:00Z">
        <w:r w:rsidR="00674B17" w:rsidRPr="00985F75">
          <w:rPr>
            <w:rFonts w:ascii="Calibri" w:hAnsi="Calibri" w:cs="Calibri"/>
          </w:rPr>
          <w:t>901</w:t>
        </w:r>
      </w:ins>
      <w:proofErr w:type="gramStart"/>
      <w:ins w:id="2638" w:author="Karina J Nielsen" w:date="2012-03-26T18:07:00Z">
        <w:r w:rsidR="00674B17" w:rsidRPr="00985F75">
          <w:rPr>
            <w:rFonts w:ascii="Calibri" w:hAnsi="Calibri" w:cs="Calibri"/>
          </w:rPr>
          <w:t>)</w:t>
        </w:r>
      </w:ins>
      <w:ins w:id="2639" w:author="Karina J Nielsen" w:date="2012-03-26T18:06:00Z">
        <w:r w:rsidR="00674B17" w:rsidRPr="00985F75">
          <w:rPr>
            <w:rFonts w:ascii="Calibri" w:hAnsi="Calibri" w:cs="Calibri"/>
          </w:rPr>
          <w:t xml:space="preserve"> </w:t>
        </w:r>
      </w:ins>
      <w:ins w:id="2640" w:author="Karina J Nielsen" w:date="2012-03-26T18:08:00Z">
        <w:r w:rsidR="00674B17" w:rsidRPr="00985F75">
          <w:rPr>
            <w:rFonts w:ascii="Calibri" w:hAnsi="Calibri" w:cs="Calibri"/>
          </w:rPr>
          <w:t>,</w:t>
        </w:r>
        <w:proofErr w:type="gramEnd"/>
        <w:r w:rsidR="00674B17" w:rsidRPr="00985F75">
          <w:rPr>
            <w:rFonts w:ascii="Calibri" w:hAnsi="Calibri" w:cs="Calibri"/>
          </w:rPr>
          <w:t xml:space="preserve"> trimming </w:t>
        </w:r>
      </w:ins>
      <w:ins w:id="2641" w:author="Karina J Nielsen" w:date="2012-03-26T18:09:00Z">
        <w:r w:rsidR="00674B17" w:rsidRPr="00985F75">
          <w:rPr>
            <w:rFonts w:ascii="Calibri" w:hAnsi="Calibri" w:cs="Calibri"/>
          </w:rPr>
          <w:t xml:space="preserve">clearly </w:t>
        </w:r>
      </w:ins>
      <w:ins w:id="2642" w:author="Karina J Nielsen" w:date="2012-03-26T18:08:00Z">
        <w:r w:rsidR="00674B17" w:rsidRPr="00985F75">
          <w:rPr>
            <w:rFonts w:ascii="Calibri" w:hAnsi="Calibri" w:cs="Calibri"/>
          </w:rPr>
          <w:t xml:space="preserve">had a negative effect overall </w:t>
        </w:r>
      </w:ins>
      <w:ins w:id="2643" w:author="Karina J Nielsen" w:date="2012-03-26T18:10:00Z">
        <w:r w:rsidR="00674B17" w:rsidRPr="00985F75">
          <w:rPr>
            <w:rFonts w:ascii="Calibri" w:hAnsi="Calibri" w:cs="Calibri"/>
          </w:rPr>
          <w:t>(F</w:t>
        </w:r>
        <w:r w:rsidR="00674B17" w:rsidRPr="00985F75">
          <w:rPr>
            <w:rFonts w:ascii="Calibri" w:hAnsi="Calibri" w:cs="Calibri"/>
            <w:vertAlign w:val="subscript"/>
          </w:rPr>
          <w:t>2,75</w:t>
        </w:r>
        <w:r w:rsidR="00674B17" w:rsidRPr="00985F75">
          <w:rPr>
            <w:rFonts w:ascii="Calibri" w:hAnsi="Calibri" w:cs="Calibri"/>
          </w:rPr>
          <w:t>= 4.35, p= 0.0141), after accounting for variation with tidal height</w:t>
        </w:r>
      </w:ins>
      <w:ins w:id="2644" w:author="Karina J Nielsen" w:date="2012-03-26T19:48:00Z">
        <w:r w:rsidR="00D05D34" w:rsidRPr="00985F75">
          <w:rPr>
            <w:rFonts w:ascii="Calibri" w:hAnsi="Calibri" w:cs="Calibri"/>
          </w:rPr>
          <w:t xml:space="preserve"> (Fig. 5, Table A5)</w:t>
        </w:r>
      </w:ins>
      <w:ins w:id="2645" w:author="Karina J Nielsen" w:date="2012-03-26T18:10:00Z">
        <w:r w:rsidR="00842D0C" w:rsidRPr="00985F75">
          <w:rPr>
            <w:rFonts w:ascii="Calibri" w:hAnsi="Calibri" w:cs="Calibri"/>
          </w:rPr>
          <w:t>.</w:t>
        </w:r>
        <w:r w:rsidR="00842D0C" w:rsidRPr="00985F75" w:rsidDel="007F629B">
          <w:rPr>
            <w:rFonts w:ascii="Calibri" w:hAnsi="Calibri" w:cs="Calibri"/>
          </w:rPr>
          <w:t xml:space="preserve"> </w:t>
        </w:r>
      </w:ins>
    </w:p>
    <w:p w14:paraId="49314CA8" w14:textId="77777777" w:rsidR="001A0878" w:rsidRPr="00985F75" w:rsidDel="007F629B" w:rsidRDefault="001A0878" w:rsidP="00985F75">
      <w:pPr>
        <w:widowControl w:val="0"/>
        <w:autoSpaceDE w:val="0"/>
        <w:autoSpaceDN w:val="0"/>
        <w:adjustRightInd w:val="0"/>
        <w:spacing w:line="480" w:lineRule="auto"/>
        <w:ind w:firstLine="720"/>
        <w:rPr>
          <w:del w:id="2646" w:author="Karina J Nielsen" w:date="2012-02-06T17:54:00Z"/>
          <w:rFonts w:ascii="Calibri" w:hAnsi="Calibri" w:cs="Calibri"/>
          <w:rPrChange w:id="2647" w:author="Karina J Nielsen" w:date="2012-03-11T16:30:00Z">
            <w:rPr>
              <w:del w:id="2648" w:author="Karina J Nielsen" w:date="2012-02-06T17:54:00Z"/>
            </w:rPr>
          </w:rPrChange>
        </w:rPr>
      </w:pPr>
      <w:del w:id="2649" w:author="Karina J Nielsen" w:date="2012-02-06T17:54:00Z">
        <w:r w:rsidRPr="00985F75" w:rsidDel="007F629B">
          <w:rPr>
            <w:rFonts w:ascii="Calibri" w:hAnsi="Calibri" w:cs="Calibri"/>
            <w:rPrChange w:id="2650" w:author="Karina J Nielsen" w:date="2012-03-11T16:30:00Z">
              <w:rPr/>
            </w:rPrChange>
          </w:rPr>
          <w:delText>reproductive was significantly affected by year (F</w:delText>
        </w:r>
        <w:r w:rsidRPr="00985F75" w:rsidDel="007F629B">
          <w:rPr>
            <w:rFonts w:ascii="Calibri" w:hAnsi="Calibri" w:cs="Calibri"/>
            <w:vertAlign w:val="subscript"/>
            <w:rPrChange w:id="2651" w:author="Karina J Nielsen" w:date="2012-03-11T16:30:00Z">
              <w:rPr>
                <w:vertAlign w:val="subscript"/>
              </w:rPr>
            </w:rPrChange>
          </w:rPr>
          <w:delText>2,49</w:delText>
        </w:r>
        <w:r w:rsidRPr="00985F75" w:rsidDel="007F629B">
          <w:rPr>
            <w:rFonts w:ascii="Calibri" w:hAnsi="Calibri" w:cs="Calibri"/>
            <w:rPrChange w:id="2652" w:author="Karina J Nielsen" w:date="2012-03-11T16:30:00Z">
              <w:rPr/>
            </w:rPrChange>
          </w:rPr>
          <w:delText>= 9.8, p= 0.0003) and there was a significant year by treatment effect</w:delText>
        </w:r>
      </w:del>
      <w:del w:id="2653" w:author="Karina J Nielsen" w:date="2012-02-06T17:53:00Z">
        <w:r w:rsidRPr="00985F75" w:rsidDel="007F629B">
          <w:rPr>
            <w:rFonts w:ascii="Calibri" w:hAnsi="Calibri" w:cs="Calibri"/>
            <w:rPrChange w:id="2654" w:author="Karina J Nielsen" w:date="2012-03-11T16:30:00Z">
              <w:rPr/>
            </w:rPrChange>
          </w:rPr>
          <w:delText xml:space="preserve"> (F</w:delText>
        </w:r>
        <w:r w:rsidRPr="00985F75" w:rsidDel="007F629B">
          <w:rPr>
            <w:rFonts w:ascii="Calibri" w:hAnsi="Calibri" w:cs="Calibri"/>
            <w:vertAlign w:val="subscript"/>
            <w:rPrChange w:id="2655" w:author="Karina J Nielsen" w:date="2012-03-11T16:30:00Z">
              <w:rPr>
                <w:vertAlign w:val="subscript"/>
              </w:rPr>
            </w:rPrChange>
          </w:rPr>
          <w:delText>4,49</w:delText>
        </w:r>
        <w:r w:rsidRPr="00985F75" w:rsidDel="007F629B">
          <w:rPr>
            <w:rFonts w:ascii="Calibri" w:hAnsi="Calibri" w:cs="Calibri"/>
            <w:rPrChange w:id="2656" w:author="Karina J Nielsen" w:date="2012-03-11T16:30:00Z">
              <w:rPr/>
            </w:rPrChange>
          </w:rPr>
          <w:delText>= 2.84, p= 0.0338)</w:delText>
        </w:r>
      </w:del>
      <w:del w:id="2657" w:author="Karina J Nielsen" w:date="2012-02-06T17:54:00Z">
        <w:r w:rsidRPr="00985F75" w:rsidDel="007F629B">
          <w:rPr>
            <w:rFonts w:ascii="Calibri" w:hAnsi="Calibri" w:cs="Calibri"/>
            <w:rPrChange w:id="2658" w:author="Karina J Nielsen" w:date="2012-03-11T16:30:00Z">
              <w:rPr/>
            </w:rPrChange>
          </w:rPr>
          <w:delText>.  Treatment did not have a significant effect on the proportion reproductive (F</w:delText>
        </w:r>
        <w:r w:rsidRPr="00985F75" w:rsidDel="007F629B">
          <w:rPr>
            <w:rFonts w:ascii="Calibri" w:hAnsi="Calibri" w:cs="Calibri"/>
            <w:vertAlign w:val="subscript"/>
            <w:rPrChange w:id="2659" w:author="Karina J Nielsen" w:date="2012-03-11T16:30:00Z">
              <w:rPr>
                <w:vertAlign w:val="subscript"/>
              </w:rPr>
            </w:rPrChange>
          </w:rPr>
          <w:delText>2,49</w:delText>
        </w:r>
        <w:r w:rsidRPr="00985F75" w:rsidDel="007F629B">
          <w:rPr>
            <w:rFonts w:ascii="Calibri" w:hAnsi="Calibri" w:cs="Calibri"/>
            <w:rPrChange w:id="2660" w:author="Karina J Nielsen" w:date="2012-03-11T16:30:00Z">
              <w:rPr/>
            </w:rPrChange>
          </w:rPr>
          <w:delText xml:space="preserve"> = 2.63, p= 0.0822).</w:delText>
        </w:r>
      </w:del>
    </w:p>
    <w:p w14:paraId="03569A08" w14:textId="77777777" w:rsidR="001A0878" w:rsidRPr="00985F75" w:rsidRDefault="001A0878" w:rsidP="00502C08">
      <w:pPr>
        <w:widowControl w:val="0"/>
        <w:autoSpaceDE w:val="0"/>
        <w:autoSpaceDN w:val="0"/>
        <w:adjustRightInd w:val="0"/>
        <w:spacing w:line="480" w:lineRule="auto"/>
        <w:ind w:firstLine="720"/>
        <w:rPr>
          <w:rFonts w:ascii="Calibri" w:hAnsi="Calibri" w:cs="Calibri"/>
          <w:rPrChange w:id="2661" w:author="Karina J Nielsen" w:date="2012-03-11T16:30:00Z">
            <w:rPr/>
          </w:rPrChange>
        </w:rPr>
      </w:pPr>
    </w:p>
    <w:p w14:paraId="2C5FE5F2" w14:textId="77777777" w:rsidR="007E50AF" w:rsidRPr="00985F75" w:rsidRDefault="007E50AF" w:rsidP="00502C08">
      <w:pPr>
        <w:widowControl w:val="0"/>
        <w:autoSpaceDE w:val="0"/>
        <w:autoSpaceDN w:val="0"/>
        <w:adjustRightInd w:val="0"/>
        <w:spacing w:line="480" w:lineRule="auto"/>
        <w:rPr>
          <w:ins w:id="2662" w:author="Karina J Nielsen" w:date="2012-03-26T20:03:00Z"/>
          <w:rFonts w:ascii="Calibri" w:hAnsi="Calibri" w:cs="Calibri"/>
          <w:u w:val="single"/>
        </w:rPr>
      </w:pPr>
      <w:ins w:id="2663" w:author="Karina J Nielsen" w:date="2012-03-26T19:20:00Z">
        <w:r w:rsidRPr="00985F75">
          <w:rPr>
            <w:rFonts w:ascii="Calibri" w:hAnsi="Calibri" w:cs="Calibri"/>
            <w:u w:val="single"/>
            <w:rPrChange w:id="2664" w:author="Karina J Nielsen" w:date="2012-03-26T19:20:00Z">
              <w:rPr>
                <w:rFonts w:ascii="Calibri" w:hAnsi="Calibri" w:cs="Calibri"/>
                <w:i/>
              </w:rPr>
            </w:rPrChange>
          </w:rPr>
          <w:t>Field experiment: effects of biomass loss on individual spore production, germination success and reproductive effort</w:t>
        </w:r>
      </w:ins>
    </w:p>
    <w:p w14:paraId="760541DD" w14:textId="77777777" w:rsidR="003A5A03" w:rsidRPr="00985F75" w:rsidRDefault="003A5A03" w:rsidP="00986237">
      <w:pPr>
        <w:widowControl w:val="0"/>
        <w:autoSpaceDE w:val="0"/>
        <w:autoSpaceDN w:val="0"/>
        <w:adjustRightInd w:val="0"/>
        <w:spacing w:line="480" w:lineRule="auto"/>
        <w:rPr>
          <w:ins w:id="2665" w:author="Karina J Nielsen" w:date="2012-03-26T19:20:00Z"/>
          <w:rFonts w:ascii="Calibri" w:hAnsi="Calibri" w:cs="Calibri"/>
          <w:i/>
        </w:rPr>
      </w:pPr>
    </w:p>
    <w:p w14:paraId="42BCAA08" w14:textId="77777777" w:rsidR="001A0878" w:rsidRPr="00985F75" w:rsidDel="007E50AF" w:rsidRDefault="001A0878" w:rsidP="007E50AF">
      <w:pPr>
        <w:pStyle w:val="Heading1"/>
        <w:spacing w:line="480" w:lineRule="auto"/>
        <w:ind w:firstLine="720"/>
        <w:rPr>
          <w:del w:id="2666" w:author="Karina J Nielsen" w:date="2012-03-26T19:20:00Z"/>
          <w:rFonts w:ascii="Calibri" w:hAnsi="Calibri" w:cs="Calibri"/>
          <w:b w:val="0"/>
          <w:i/>
          <w:rPrChange w:id="2667" w:author="Karina J Nielsen" w:date="2012-03-11T16:30:00Z">
            <w:rPr>
              <w:del w:id="2668" w:author="Karina J Nielsen" w:date="2012-03-26T19:20:00Z"/>
              <w:b w:val="0"/>
              <w:i/>
            </w:rPr>
          </w:rPrChange>
        </w:rPr>
        <w:pPrChange w:id="2669" w:author="Karina J Nielsen" w:date="2012-03-26T19:21:00Z">
          <w:pPr>
            <w:pStyle w:val="Heading1"/>
            <w:spacing w:line="480" w:lineRule="auto"/>
          </w:pPr>
        </w:pPrChange>
      </w:pPr>
      <w:del w:id="2670" w:author="Karina J Nielsen" w:date="2012-03-26T19:20:00Z">
        <w:r w:rsidRPr="00985F75" w:rsidDel="007E50AF">
          <w:rPr>
            <w:rFonts w:ascii="Calibri" w:hAnsi="Calibri" w:cs="Calibri"/>
            <w:b w:val="0"/>
            <w:i/>
            <w:rPrChange w:id="2671" w:author="Karina J Nielsen" w:date="2012-03-11T16:30:00Z">
              <w:rPr>
                <w:b w:val="0"/>
                <w:i/>
              </w:rPr>
            </w:rPrChange>
          </w:rPr>
          <w:delText>Biomass Loss</w:delText>
        </w:r>
      </w:del>
    </w:p>
    <w:p w14:paraId="5AD3BA5D" w14:textId="77777777" w:rsidR="001A0878" w:rsidRPr="00985F75" w:rsidDel="0050210D" w:rsidRDefault="001A0878" w:rsidP="007E50AF">
      <w:pPr>
        <w:widowControl w:val="0"/>
        <w:autoSpaceDE w:val="0"/>
        <w:autoSpaceDN w:val="0"/>
        <w:adjustRightInd w:val="0"/>
        <w:spacing w:line="480" w:lineRule="auto"/>
        <w:ind w:firstLine="720"/>
        <w:rPr>
          <w:del w:id="2672" w:author="Karina J Nielsen" w:date="2012-03-26T19:27:00Z"/>
          <w:rFonts w:ascii="Calibri" w:hAnsi="Calibri" w:cs="Calibri"/>
          <w:rPrChange w:id="2673" w:author="Karina J Nielsen" w:date="2012-03-11T16:30:00Z">
            <w:rPr>
              <w:del w:id="2674" w:author="Karina J Nielsen" w:date="2012-03-26T19:27:00Z"/>
            </w:rPr>
          </w:rPrChange>
        </w:rPr>
        <w:pPrChange w:id="2675" w:author="Karina J Nielsen" w:date="2012-03-26T19:21:00Z">
          <w:pPr>
            <w:widowControl w:val="0"/>
            <w:autoSpaceDE w:val="0"/>
            <w:autoSpaceDN w:val="0"/>
            <w:adjustRightInd w:val="0"/>
            <w:spacing w:line="480" w:lineRule="auto"/>
          </w:pPr>
        </w:pPrChange>
      </w:pPr>
      <w:r w:rsidRPr="00985F75">
        <w:rPr>
          <w:rFonts w:ascii="Calibri" w:hAnsi="Calibri" w:cs="Calibri"/>
          <w:rPrChange w:id="2676" w:author="Karina J Nielsen" w:date="2012-03-11T16:30:00Z">
            <w:rPr/>
          </w:rPrChange>
        </w:rPr>
        <w:t>Spor</w:t>
      </w:r>
      <w:del w:id="2677" w:author="Karina J Nielsen" w:date="2012-03-26T19:26:00Z">
        <w:r w:rsidRPr="00985F75" w:rsidDel="003B4EF7">
          <w:rPr>
            <w:rFonts w:ascii="Calibri" w:hAnsi="Calibri" w:cs="Calibri"/>
            <w:rPrChange w:id="2678" w:author="Karina J Nielsen" w:date="2012-03-11T16:30:00Z">
              <w:rPr/>
            </w:rPrChange>
          </w:rPr>
          <w:delText>ulation</w:delText>
        </w:r>
      </w:del>
      <w:ins w:id="2679" w:author="Karina J Nielsen" w:date="2012-03-26T19:26:00Z">
        <w:r w:rsidR="003B4EF7" w:rsidRPr="00985F75">
          <w:rPr>
            <w:rFonts w:ascii="Calibri" w:hAnsi="Calibri" w:cs="Calibri"/>
          </w:rPr>
          <w:t>e production</w:t>
        </w:r>
      </w:ins>
      <w:ins w:id="2680" w:author="Karina J Nielsen" w:date="2012-03-26T19:29:00Z">
        <w:r w:rsidR="0050210D" w:rsidRPr="00985F75">
          <w:rPr>
            <w:rFonts w:ascii="Calibri" w:hAnsi="Calibri" w:cs="Calibri"/>
          </w:rPr>
          <w:t>, germination success and reproductive effort</w:t>
        </w:r>
      </w:ins>
      <w:r w:rsidRPr="00985F75">
        <w:rPr>
          <w:rFonts w:ascii="Calibri" w:hAnsi="Calibri" w:cs="Calibri"/>
          <w:rPrChange w:id="2681" w:author="Karina J Nielsen" w:date="2012-03-11T16:30:00Z">
            <w:rPr/>
          </w:rPrChange>
        </w:rPr>
        <w:t xml:space="preserve"> </w:t>
      </w:r>
      <w:ins w:id="2682" w:author="Karina J Nielsen" w:date="2012-03-26T19:26:00Z">
        <w:r w:rsidR="003B4EF7" w:rsidRPr="00985F75">
          <w:rPr>
            <w:rFonts w:ascii="Calibri" w:hAnsi="Calibri" w:cs="Calibri"/>
          </w:rPr>
          <w:t xml:space="preserve">varied as </w:t>
        </w:r>
      </w:ins>
      <w:ins w:id="2683" w:author="Karina J Nielsen" w:date="2012-03-26T19:28:00Z">
        <w:r w:rsidR="0050210D" w:rsidRPr="00985F75">
          <w:rPr>
            <w:rFonts w:ascii="Calibri" w:hAnsi="Calibri" w:cs="Calibri"/>
          </w:rPr>
          <w:t xml:space="preserve">a multiplicative function of both </w:t>
        </w:r>
      </w:ins>
      <w:ins w:id="2684" w:author="Karina J Nielsen" w:date="2012-03-26T19:26:00Z">
        <w:r w:rsidR="003B4EF7" w:rsidRPr="00985F75">
          <w:rPr>
            <w:rFonts w:ascii="Calibri" w:hAnsi="Calibri" w:cs="Calibri"/>
          </w:rPr>
          <w:t xml:space="preserve">date and </w:t>
        </w:r>
      </w:ins>
      <w:ins w:id="2685" w:author="Karina J Nielsen" w:date="2012-03-26T19:27:00Z">
        <w:r w:rsidR="003B4EF7" w:rsidRPr="00985F75">
          <w:rPr>
            <w:rFonts w:ascii="Calibri" w:hAnsi="Calibri" w:cs="Calibri"/>
          </w:rPr>
          <w:t xml:space="preserve">treatment </w:t>
        </w:r>
        <w:r w:rsidR="0050210D" w:rsidRPr="00985F75">
          <w:rPr>
            <w:rFonts w:ascii="Calibri" w:hAnsi="Calibri" w:cs="Calibri"/>
          </w:rPr>
          <w:t>(</w:t>
        </w:r>
      </w:ins>
      <w:ins w:id="2686" w:author="Karina J Nielsen" w:date="2012-03-26T19:29:00Z">
        <w:r w:rsidR="0050210D" w:rsidRPr="00985F75">
          <w:rPr>
            <w:rFonts w:ascii="Calibri" w:hAnsi="Calibri" w:cs="Calibri"/>
          </w:rPr>
          <w:t xml:space="preserve">spore production: </w:t>
        </w:r>
      </w:ins>
      <w:ins w:id="2687" w:author="Karina J Nielsen" w:date="2012-03-26T19:27:00Z">
        <w:r w:rsidR="0050210D" w:rsidRPr="00985F75">
          <w:rPr>
            <w:rFonts w:ascii="Calibri" w:hAnsi="Calibri" w:cs="Calibri"/>
          </w:rPr>
          <w:t>F</w:t>
        </w:r>
        <w:r w:rsidR="0050210D" w:rsidRPr="00985F75">
          <w:rPr>
            <w:rFonts w:ascii="Calibri" w:hAnsi="Calibri" w:cs="Calibri"/>
            <w:vertAlign w:val="subscript"/>
          </w:rPr>
          <w:t>12, 187</w:t>
        </w:r>
        <w:r w:rsidR="0050210D" w:rsidRPr="00985F75">
          <w:rPr>
            <w:rFonts w:ascii="Calibri" w:hAnsi="Calibri" w:cs="Calibri"/>
          </w:rPr>
          <w:t>= 6.67, p &lt; 0.0001</w:t>
        </w:r>
      </w:ins>
      <w:ins w:id="2688" w:author="Karina J Nielsen" w:date="2012-03-26T19:29:00Z">
        <w:r w:rsidR="0050210D" w:rsidRPr="00985F75">
          <w:rPr>
            <w:rFonts w:ascii="Calibri" w:hAnsi="Calibri" w:cs="Calibri"/>
          </w:rPr>
          <w:t>; germination success:</w:t>
        </w:r>
      </w:ins>
      <w:ins w:id="2689" w:author="Karina J Nielsen" w:date="2012-03-26T19:30:00Z">
        <w:r w:rsidR="0050210D" w:rsidRPr="00985F75">
          <w:rPr>
            <w:rFonts w:ascii="Calibri" w:hAnsi="Calibri" w:cs="Calibri"/>
          </w:rPr>
          <w:t xml:space="preserve"> F</w:t>
        </w:r>
        <w:r w:rsidR="0050210D" w:rsidRPr="00985F75">
          <w:rPr>
            <w:rFonts w:ascii="Calibri" w:hAnsi="Calibri" w:cs="Calibri"/>
            <w:vertAlign w:val="subscript"/>
          </w:rPr>
          <w:t>12, 107</w:t>
        </w:r>
        <w:r w:rsidR="0050210D" w:rsidRPr="00985F75">
          <w:rPr>
            <w:rFonts w:ascii="Calibri" w:hAnsi="Calibri" w:cs="Calibri"/>
          </w:rPr>
          <w:t>= 1.91, p &lt; 0.0412</w:t>
        </w:r>
      </w:ins>
      <w:ins w:id="2690" w:author="Karina J Nielsen" w:date="2012-03-26T19:29:00Z">
        <w:r w:rsidR="0050210D" w:rsidRPr="00985F75">
          <w:rPr>
            <w:rFonts w:ascii="Calibri" w:hAnsi="Calibri" w:cs="Calibri"/>
          </w:rPr>
          <w:t>; reproductive effort:</w:t>
        </w:r>
      </w:ins>
      <w:ins w:id="2691" w:author="Karina J Nielsen" w:date="2012-03-26T19:30:00Z">
        <w:r w:rsidR="0050210D" w:rsidRPr="00985F75">
          <w:rPr>
            <w:rFonts w:ascii="Calibri" w:hAnsi="Calibri" w:cs="Calibri"/>
          </w:rPr>
          <w:t xml:space="preserve"> F</w:t>
        </w:r>
        <w:r w:rsidR="0050210D" w:rsidRPr="00985F75">
          <w:rPr>
            <w:rFonts w:ascii="Calibri" w:hAnsi="Calibri" w:cs="Calibri"/>
            <w:vertAlign w:val="subscript"/>
          </w:rPr>
          <w:t>12, 188</w:t>
        </w:r>
        <w:r w:rsidR="0050210D" w:rsidRPr="00985F75">
          <w:rPr>
            <w:rFonts w:ascii="Calibri" w:hAnsi="Calibri" w:cs="Calibri"/>
          </w:rPr>
          <w:t xml:space="preserve">= </w:t>
        </w:r>
      </w:ins>
      <w:ins w:id="2692" w:author="Karina J Nielsen" w:date="2012-03-26T19:31:00Z">
        <w:r w:rsidR="0050210D" w:rsidRPr="00985F75">
          <w:rPr>
            <w:rFonts w:ascii="Calibri" w:hAnsi="Calibri" w:cs="Calibri"/>
          </w:rPr>
          <w:t>5.87</w:t>
        </w:r>
      </w:ins>
      <w:ins w:id="2693" w:author="Karina J Nielsen" w:date="2012-03-26T19:30:00Z">
        <w:r w:rsidR="0050210D" w:rsidRPr="00985F75">
          <w:rPr>
            <w:rFonts w:ascii="Calibri" w:hAnsi="Calibri" w:cs="Calibri"/>
          </w:rPr>
          <w:t>, p &lt; 0.0001</w:t>
        </w:r>
      </w:ins>
      <w:ins w:id="2694" w:author="Karina J Nielsen" w:date="2012-03-26T19:27:00Z">
        <w:r w:rsidR="0050210D" w:rsidRPr="00985F75">
          <w:rPr>
            <w:rFonts w:ascii="Calibri" w:hAnsi="Calibri" w:cs="Calibri"/>
          </w:rPr>
          <w:t>)</w:t>
        </w:r>
      </w:ins>
      <w:ins w:id="2695" w:author="Karina J Nielsen" w:date="2012-03-26T19:49:00Z">
        <w:r w:rsidR="00EC731B" w:rsidRPr="00985F75">
          <w:rPr>
            <w:rFonts w:ascii="Calibri" w:hAnsi="Calibri" w:cs="Calibri"/>
          </w:rPr>
          <w:t xml:space="preserve"> (Fig. 6, Table A6)</w:t>
        </w:r>
      </w:ins>
      <w:ins w:id="2696" w:author="Karina J Nielsen" w:date="2012-03-26T19:28:00Z">
        <w:r w:rsidR="0050210D" w:rsidRPr="00985F75">
          <w:rPr>
            <w:rFonts w:ascii="Calibri" w:hAnsi="Calibri" w:cs="Calibri"/>
          </w:rPr>
          <w:t xml:space="preserve">. </w:t>
        </w:r>
      </w:ins>
      <w:del w:id="2697" w:author="Karina J Nielsen" w:date="2012-03-26T19:26:00Z">
        <w:r w:rsidRPr="00985F75" w:rsidDel="003B4EF7">
          <w:rPr>
            <w:rFonts w:ascii="Calibri" w:hAnsi="Calibri" w:cs="Calibri"/>
            <w:rPrChange w:id="2698" w:author="Karina J Nielsen" w:date="2012-03-11T16:30:00Z">
              <w:rPr/>
            </w:rPrChange>
          </w:rPr>
          <w:delText>is affected significantly</w:delText>
        </w:r>
      </w:del>
      <w:r w:rsidRPr="00985F75">
        <w:rPr>
          <w:rFonts w:ascii="Calibri" w:hAnsi="Calibri" w:cs="Calibri"/>
          <w:rPrChange w:id="2699" w:author="Karina J Nielsen" w:date="2012-03-11T16:30:00Z">
            <w:rPr/>
          </w:rPrChange>
        </w:rPr>
        <w:t xml:space="preserve"> </w:t>
      </w:r>
      <w:ins w:id="2700" w:author="Karina J Nielsen" w:date="2012-03-26T19:32:00Z">
        <w:r w:rsidR="0050210D" w:rsidRPr="00985F75">
          <w:rPr>
            <w:rFonts w:ascii="Calibri" w:hAnsi="Calibri" w:cs="Calibri"/>
          </w:rPr>
          <w:t>R</w:t>
        </w:r>
      </w:ins>
      <w:ins w:id="2701" w:author="Karina J Nielsen" w:date="2012-03-26T19:31:00Z">
        <w:r w:rsidR="0050210D" w:rsidRPr="00985F75">
          <w:rPr>
            <w:rFonts w:ascii="Calibri" w:hAnsi="Calibri" w:cs="Calibri"/>
          </w:rPr>
          <w:t xml:space="preserve">eproductive effort was largely a </w:t>
        </w:r>
      </w:ins>
      <w:ins w:id="2702" w:author="Karina J Nielsen" w:date="2012-03-26T19:32:00Z">
        <w:r w:rsidR="0050210D" w:rsidRPr="00985F75">
          <w:rPr>
            <w:rFonts w:ascii="Calibri" w:hAnsi="Calibri" w:cs="Calibri"/>
          </w:rPr>
          <w:t>reflection</w:t>
        </w:r>
      </w:ins>
      <w:ins w:id="2703" w:author="Karina J Nielsen" w:date="2012-03-26T19:31:00Z">
        <w:r w:rsidR="0050210D" w:rsidRPr="00985F75">
          <w:rPr>
            <w:rFonts w:ascii="Calibri" w:hAnsi="Calibri" w:cs="Calibri"/>
          </w:rPr>
          <w:t xml:space="preserve"> of spore production as germination success</w:t>
        </w:r>
      </w:ins>
      <w:ins w:id="2704" w:author="Karina J Nielsen" w:date="2012-03-26T19:32:00Z">
        <w:r w:rsidR="0050210D" w:rsidRPr="00985F75">
          <w:rPr>
            <w:rFonts w:ascii="Calibri" w:hAnsi="Calibri" w:cs="Calibri"/>
          </w:rPr>
          <w:t xml:space="preserve"> </w:t>
        </w:r>
      </w:ins>
      <w:ins w:id="2705" w:author="Karina J Nielsen" w:date="2012-03-26T19:33:00Z">
        <w:r w:rsidR="0050210D" w:rsidRPr="00985F75">
          <w:rPr>
            <w:rFonts w:ascii="Calibri" w:hAnsi="Calibri" w:cs="Calibri"/>
          </w:rPr>
          <w:t xml:space="preserve">varied more over time than it </w:t>
        </w:r>
      </w:ins>
      <w:ins w:id="2706" w:author="Karina J Nielsen" w:date="2012-03-26T19:32:00Z">
        <w:r w:rsidR="0050210D" w:rsidRPr="00985F75">
          <w:rPr>
            <w:rFonts w:ascii="Calibri" w:hAnsi="Calibri" w:cs="Calibri"/>
          </w:rPr>
          <w:t>did among treatments</w:t>
        </w:r>
      </w:ins>
      <w:ins w:id="2707" w:author="Karina J Nielsen" w:date="2012-03-26T19:31:00Z">
        <w:r w:rsidR="0050210D" w:rsidRPr="00985F75">
          <w:rPr>
            <w:rFonts w:ascii="Calibri" w:hAnsi="Calibri" w:cs="Calibri"/>
          </w:rPr>
          <w:t xml:space="preserve"> </w:t>
        </w:r>
      </w:ins>
      <w:ins w:id="2708" w:author="Karina J Nielsen" w:date="2012-03-26T19:33:00Z">
        <w:r w:rsidR="0050210D" w:rsidRPr="00985F75">
          <w:rPr>
            <w:rFonts w:ascii="Calibri" w:hAnsi="Calibri" w:cs="Calibri"/>
          </w:rPr>
          <w:t xml:space="preserve">(Fig. 6).  Populations trimmed once had the greatest </w:t>
        </w:r>
      </w:ins>
      <w:ins w:id="2709" w:author="Karina J Nielsen" w:date="2012-03-26T19:34:00Z">
        <w:r w:rsidR="0050210D" w:rsidRPr="00985F75">
          <w:rPr>
            <w:rFonts w:ascii="Calibri" w:hAnsi="Calibri" w:cs="Calibri"/>
          </w:rPr>
          <w:t xml:space="preserve">spore production and </w:t>
        </w:r>
      </w:ins>
      <w:ins w:id="2710" w:author="Karina J Nielsen" w:date="2012-03-26T19:33:00Z">
        <w:r w:rsidR="0050210D" w:rsidRPr="00985F75">
          <w:rPr>
            <w:rFonts w:ascii="Calibri" w:hAnsi="Calibri" w:cs="Calibri"/>
          </w:rPr>
          <w:t>reproductive effort</w:t>
        </w:r>
      </w:ins>
      <w:ins w:id="2711" w:author="Karina J Nielsen" w:date="2012-03-26T19:34:00Z">
        <w:r w:rsidR="0050210D" w:rsidRPr="00985F75">
          <w:rPr>
            <w:rFonts w:ascii="Calibri" w:hAnsi="Calibri" w:cs="Calibri"/>
          </w:rPr>
          <w:t xml:space="preserve">, with the peaks </w:t>
        </w:r>
      </w:ins>
      <w:ins w:id="2712" w:author="Karina J Nielsen" w:date="2012-03-26T19:35:00Z">
        <w:r w:rsidR="0050210D" w:rsidRPr="00985F75">
          <w:rPr>
            <w:rFonts w:ascii="Calibri" w:hAnsi="Calibri" w:cs="Calibri"/>
          </w:rPr>
          <w:t xml:space="preserve">for both </w:t>
        </w:r>
      </w:ins>
      <w:ins w:id="2713" w:author="Karina J Nielsen" w:date="2012-03-26T19:34:00Z">
        <w:r w:rsidR="0050210D" w:rsidRPr="00985F75">
          <w:rPr>
            <w:rFonts w:ascii="Calibri" w:hAnsi="Calibri" w:cs="Calibri"/>
          </w:rPr>
          <w:t>occurring in September</w:t>
        </w:r>
      </w:ins>
      <w:ins w:id="2714" w:author="Karina J Nielsen" w:date="2012-03-26T19:35:00Z">
        <w:r w:rsidR="0050210D" w:rsidRPr="00985F75">
          <w:rPr>
            <w:rFonts w:ascii="Calibri" w:hAnsi="Calibri" w:cs="Calibri"/>
          </w:rPr>
          <w:t xml:space="preserve"> (Fig. 6)</w:t>
        </w:r>
      </w:ins>
      <w:ins w:id="2715" w:author="Karina J Nielsen" w:date="2012-03-26T19:34:00Z">
        <w:r w:rsidR="0050210D" w:rsidRPr="00985F75">
          <w:rPr>
            <w:rFonts w:ascii="Calibri" w:hAnsi="Calibri" w:cs="Calibri"/>
          </w:rPr>
          <w:t>.</w:t>
        </w:r>
      </w:ins>
      <w:ins w:id="2716" w:author="Karina J Nielsen" w:date="2012-03-26T19:35:00Z">
        <w:r w:rsidR="0050210D" w:rsidRPr="00985F75">
          <w:rPr>
            <w:rFonts w:ascii="Calibri" w:hAnsi="Calibri" w:cs="Calibri"/>
          </w:rPr>
          <w:t xml:space="preserve">  </w:t>
        </w:r>
      </w:ins>
      <w:ins w:id="2717" w:author="Karina J Nielsen" w:date="2012-03-26T19:36:00Z">
        <w:r w:rsidR="003E5120" w:rsidRPr="00985F75">
          <w:rPr>
            <w:rFonts w:ascii="Calibri" w:hAnsi="Calibri" w:cs="Calibri"/>
          </w:rPr>
          <w:t xml:space="preserve">Surprisingly, populations trimmed twice had the same </w:t>
        </w:r>
      </w:ins>
      <w:ins w:id="2718" w:author="Karina J Nielsen" w:date="2012-03-26T19:37:00Z">
        <w:r w:rsidR="003E5120" w:rsidRPr="00985F75">
          <w:rPr>
            <w:rFonts w:ascii="Calibri" w:hAnsi="Calibri" w:cs="Calibri"/>
          </w:rPr>
          <w:t xml:space="preserve">very </w:t>
        </w:r>
      </w:ins>
      <w:ins w:id="2719" w:author="Karina J Nielsen" w:date="2012-03-26T19:36:00Z">
        <w:r w:rsidR="003E5120" w:rsidRPr="00985F75">
          <w:rPr>
            <w:rFonts w:ascii="Calibri" w:hAnsi="Calibri" w:cs="Calibri"/>
          </w:rPr>
          <w:t>low level of reproductive effort and spore production as the controls</w:t>
        </w:r>
      </w:ins>
      <w:ins w:id="2720" w:author="Karina J Nielsen" w:date="2012-03-26T19:37:00Z">
        <w:r w:rsidR="003E5120" w:rsidRPr="00985F75">
          <w:rPr>
            <w:rFonts w:ascii="Calibri" w:hAnsi="Calibri" w:cs="Calibri"/>
          </w:rPr>
          <w:t xml:space="preserve"> (Fig. 6).</w:t>
        </w:r>
      </w:ins>
      <w:del w:id="2721" w:author="Karina J Nielsen" w:date="2012-03-26T19:27:00Z">
        <w:r w:rsidRPr="00985F75" w:rsidDel="0050210D">
          <w:rPr>
            <w:rFonts w:ascii="Calibri" w:hAnsi="Calibri" w:cs="Calibri"/>
            <w:rPrChange w:id="2722" w:author="Karina J Nielsen" w:date="2012-03-11T16:30:00Z">
              <w:rPr/>
            </w:rPrChange>
          </w:rPr>
          <w:delText>by date (F</w:delText>
        </w:r>
        <w:r w:rsidRPr="00985F75" w:rsidDel="0050210D">
          <w:rPr>
            <w:rFonts w:ascii="Calibri" w:hAnsi="Calibri" w:cs="Calibri"/>
            <w:vertAlign w:val="subscript"/>
            <w:rPrChange w:id="2723" w:author="Karina J Nielsen" w:date="2012-03-11T16:30:00Z">
              <w:rPr>
                <w:vertAlign w:val="subscript"/>
              </w:rPr>
            </w:rPrChange>
          </w:rPr>
          <w:delText>6,178</w:delText>
        </w:r>
        <w:r w:rsidRPr="00985F75" w:rsidDel="0050210D">
          <w:rPr>
            <w:rFonts w:ascii="Calibri" w:hAnsi="Calibri" w:cs="Calibri"/>
            <w:rPrChange w:id="2724" w:author="Karina J Nielsen" w:date="2012-03-11T16:30:00Z">
              <w:rPr/>
            </w:rPrChange>
          </w:rPr>
          <w:delText>= 67.36, p&lt; 0.0001) and treatment (F</w:delText>
        </w:r>
        <w:r w:rsidRPr="00985F75" w:rsidDel="0050210D">
          <w:rPr>
            <w:rFonts w:ascii="Calibri" w:hAnsi="Calibri" w:cs="Calibri"/>
            <w:vertAlign w:val="subscript"/>
            <w:rPrChange w:id="2725" w:author="Karina J Nielsen" w:date="2012-03-11T16:30:00Z">
              <w:rPr>
                <w:vertAlign w:val="subscript"/>
              </w:rPr>
            </w:rPrChange>
          </w:rPr>
          <w:delText>2, 178</w:delText>
        </w:r>
        <w:r w:rsidRPr="00985F75" w:rsidDel="0050210D">
          <w:rPr>
            <w:rFonts w:ascii="Calibri" w:hAnsi="Calibri" w:cs="Calibri"/>
            <w:rPrChange w:id="2726" w:author="Karina J Nielsen" w:date="2012-03-11T16:30:00Z">
              <w:rPr/>
            </w:rPrChange>
          </w:rPr>
          <w:delText>= 37.68, p&lt; 0.0001).  There was also a date by treatment effect (F</w:delText>
        </w:r>
        <w:r w:rsidRPr="00985F75" w:rsidDel="0050210D">
          <w:rPr>
            <w:rFonts w:ascii="Calibri" w:hAnsi="Calibri" w:cs="Calibri"/>
            <w:vertAlign w:val="subscript"/>
            <w:rPrChange w:id="2727" w:author="Karina J Nielsen" w:date="2012-03-11T16:30:00Z">
              <w:rPr>
                <w:vertAlign w:val="subscript"/>
              </w:rPr>
            </w:rPrChange>
          </w:rPr>
          <w:delText>12, 178</w:delText>
        </w:r>
        <w:r w:rsidRPr="00985F75" w:rsidDel="0050210D">
          <w:rPr>
            <w:rFonts w:ascii="Calibri" w:hAnsi="Calibri" w:cs="Calibri"/>
            <w:rPrChange w:id="2728" w:author="Karina J Nielsen" w:date="2012-03-11T16:30:00Z">
              <w:rPr/>
            </w:rPrChange>
          </w:rPr>
          <w:delText>= 7.83, p &lt; 0.0001).</w:delText>
        </w:r>
      </w:del>
    </w:p>
    <w:p w14:paraId="07A16A3D" w14:textId="77777777" w:rsidR="0050210D" w:rsidRPr="00985F75" w:rsidRDefault="0050210D" w:rsidP="0050210D">
      <w:pPr>
        <w:widowControl w:val="0"/>
        <w:autoSpaceDE w:val="0"/>
        <w:autoSpaceDN w:val="0"/>
        <w:adjustRightInd w:val="0"/>
        <w:spacing w:line="480" w:lineRule="auto"/>
        <w:ind w:firstLine="720"/>
        <w:rPr>
          <w:ins w:id="2729" w:author="Karina J Nielsen" w:date="2012-03-26T19:31:00Z"/>
          <w:rFonts w:ascii="Calibri" w:hAnsi="Calibri" w:cs="Calibri"/>
        </w:rPr>
        <w:pPrChange w:id="2730" w:author="Karina J Nielsen" w:date="2012-03-26T19:31:00Z">
          <w:pPr>
            <w:spacing w:line="480" w:lineRule="auto"/>
          </w:pPr>
        </w:pPrChange>
      </w:pPr>
    </w:p>
    <w:p w14:paraId="56756194" w14:textId="77777777" w:rsidR="001A0878" w:rsidRPr="00985F75" w:rsidDel="0050210D" w:rsidRDefault="001A0878" w:rsidP="0050210D">
      <w:pPr>
        <w:widowControl w:val="0"/>
        <w:autoSpaceDE w:val="0"/>
        <w:autoSpaceDN w:val="0"/>
        <w:adjustRightInd w:val="0"/>
        <w:spacing w:line="480" w:lineRule="auto"/>
        <w:ind w:firstLine="720"/>
        <w:rPr>
          <w:del w:id="2731" w:author="Karina J Nielsen" w:date="2012-03-26T19:31:00Z"/>
          <w:rFonts w:ascii="Calibri" w:hAnsi="Calibri" w:cs="Calibri"/>
          <w:rPrChange w:id="2732" w:author="Karina J Nielsen" w:date="2012-03-11T16:30:00Z">
            <w:rPr>
              <w:del w:id="2733" w:author="Karina J Nielsen" w:date="2012-03-26T19:31:00Z"/>
            </w:rPr>
          </w:rPrChange>
        </w:rPr>
        <w:pPrChange w:id="2734" w:author="Karina J Nielsen" w:date="2012-03-26T19:31:00Z">
          <w:pPr>
            <w:widowControl w:val="0"/>
            <w:autoSpaceDE w:val="0"/>
            <w:autoSpaceDN w:val="0"/>
            <w:adjustRightInd w:val="0"/>
            <w:spacing w:line="480" w:lineRule="auto"/>
          </w:pPr>
        </w:pPrChange>
      </w:pPr>
      <w:del w:id="2735" w:author="Karina J Nielsen" w:date="2012-03-26T19:31:00Z">
        <w:r w:rsidRPr="00985F75" w:rsidDel="0050210D">
          <w:rPr>
            <w:rFonts w:ascii="Calibri" w:hAnsi="Calibri" w:cs="Calibri"/>
            <w:rPrChange w:id="2736" w:author="Karina J Nielsen" w:date="2012-03-11T16:30:00Z">
              <w:rPr/>
            </w:rPrChange>
          </w:rPr>
          <w:delText>Germination is significantly affected by date (F 6,107=6.28, p&lt;0.0001) but not by treatment (F 2,107=0, p=0.9998).  There is a significant interaction between date and treatment (F 12,107=5.45, p&lt;0.0001).  The control populations peak the earliest, in August, and then have a second peak in November (Fig).  The trim once populations are delayed compared to control populations and peak in September (Fig).  The trim twice populations are very delayed compared to control populations and peak in November (fig)</w:delText>
        </w:r>
      </w:del>
    </w:p>
    <w:p w14:paraId="702D462D" w14:textId="77777777" w:rsidR="001A0878" w:rsidRPr="00985F75" w:rsidDel="005F587F" w:rsidRDefault="001A0878" w:rsidP="0050210D">
      <w:pPr>
        <w:widowControl w:val="0"/>
        <w:autoSpaceDE w:val="0"/>
        <w:autoSpaceDN w:val="0"/>
        <w:adjustRightInd w:val="0"/>
        <w:spacing w:line="480" w:lineRule="auto"/>
        <w:ind w:firstLine="720"/>
        <w:rPr>
          <w:del w:id="2737" w:author="Karina J Nielsen" w:date="2012-03-26T19:23:00Z"/>
          <w:rFonts w:ascii="Calibri" w:hAnsi="Calibri" w:cs="Calibri"/>
          <w:rPrChange w:id="2738" w:author="Karina J Nielsen" w:date="2012-03-11T16:30:00Z">
            <w:rPr>
              <w:del w:id="2739" w:author="Karina J Nielsen" w:date="2012-03-26T19:23:00Z"/>
            </w:rPr>
          </w:rPrChange>
        </w:rPr>
        <w:pPrChange w:id="2740" w:author="Karina J Nielsen" w:date="2012-03-26T19:31:00Z">
          <w:pPr>
            <w:widowControl w:val="0"/>
            <w:autoSpaceDE w:val="0"/>
            <w:autoSpaceDN w:val="0"/>
            <w:adjustRightInd w:val="0"/>
            <w:spacing w:line="480" w:lineRule="auto"/>
          </w:pPr>
        </w:pPrChange>
      </w:pPr>
    </w:p>
    <w:p w14:paraId="13EA1D45" w14:textId="77777777" w:rsidR="005F587F" w:rsidRPr="00985F75" w:rsidRDefault="005F587F" w:rsidP="0050210D">
      <w:pPr>
        <w:widowControl w:val="0"/>
        <w:autoSpaceDE w:val="0"/>
        <w:autoSpaceDN w:val="0"/>
        <w:adjustRightInd w:val="0"/>
        <w:spacing w:line="480" w:lineRule="auto"/>
        <w:ind w:firstLine="720"/>
        <w:rPr>
          <w:ins w:id="2741" w:author="Karina J Nielsen" w:date="2012-03-26T19:23:00Z"/>
          <w:rFonts w:ascii="Calibri" w:hAnsi="Calibri" w:cs="Calibri"/>
          <w:u w:val="single"/>
        </w:rPr>
        <w:pPrChange w:id="2742" w:author="Karina J Nielsen" w:date="2012-03-26T19:31:00Z">
          <w:pPr>
            <w:spacing w:line="480" w:lineRule="auto"/>
          </w:pPr>
        </w:pPrChange>
      </w:pPr>
    </w:p>
    <w:p w14:paraId="1771895B" w14:textId="6DBB74F5" w:rsidR="005F587F" w:rsidRPr="00985F75" w:rsidRDefault="005F587F" w:rsidP="00985F75">
      <w:pPr>
        <w:spacing w:line="480" w:lineRule="auto"/>
        <w:rPr>
          <w:ins w:id="2743" w:author="Karina J Nielsen" w:date="2012-03-26T20:03:00Z"/>
          <w:rFonts w:ascii="Calibri" w:hAnsi="Calibri" w:cs="Calibri"/>
          <w:u w:val="single"/>
        </w:rPr>
      </w:pPr>
      <w:ins w:id="2744" w:author="Karina J Nielsen" w:date="2012-03-26T19:23:00Z">
        <w:r w:rsidRPr="00985F75">
          <w:rPr>
            <w:rFonts w:ascii="Calibri" w:hAnsi="Calibri" w:cs="Calibri"/>
            <w:u w:val="single"/>
            <w:rPrChange w:id="2745" w:author="Karina J Nielsen" w:date="2012-03-26T19:23:00Z">
              <w:rPr>
                <w:rFonts w:ascii="Calibri" w:hAnsi="Calibri" w:cs="Calibri"/>
                <w:i/>
              </w:rPr>
            </w:rPrChange>
          </w:rPr>
          <w:t xml:space="preserve">Laboratory experiment: </w:t>
        </w:r>
      </w:ins>
      <w:ins w:id="2746" w:author="Karina J Nielsen" w:date="2012-03-26T19:37:00Z">
        <w:r w:rsidR="005D1A29" w:rsidRPr="00985F75">
          <w:rPr>
            <w:rFonts w:ascii="Calibri" w:hAnsi="Calibri" w:cs="Calibri"/>
            <w:u w:val="single"/>
          </w:rPr>
          <w:t>effects of light</w:t>
        </w:r>
      </w:ins>
      <w:ins w:id="2747" w:author="Karina J Nielsen" w:date="2012-03-26T19:50:00Z">
        <w:r w:rsidR="00F33991" w:rsidRPr="00985F75">
          <w:rPr>
            <w:rFonts w:ascii="Calibri" w:hAnsi="Calibri" w:cs="Calibri"/>
            <w:u w:val="single"/>
          </w:rPr>
          <w:t xml:space="preserve">, </w:t>
        </w:r>
        <w:del w:id="2748" w:author="Karina Johanne Nielsen" w:date="2021-06-01T09:42:00Z">
          <w:r w:rsidR="00F33991" w:rsidRPr="00985F75" w:rsidDel="00502C08">
            <w:rPr>
              <w:rFonts w:ascii="Calibri" w:hAnsi="Calibri" w:cs="Calibri"/>
              <w:u w:val="single"/>
            </w:rPr>
            <w:delText>temerature</w:delText>
          </w:r>
        </w:del>
      </w:ins>
      <w:ins w:id="2749" w:author="Karina Johanne Nielsen" w:date="2021-06-01T09:42:00Z">
        <w:r w:rsidR="00502C08" w:rsidRPr="00985F75">
          <w:rPr>
            <w:rFonts w:ascii="Calibri" w:hAnsi="Calibri" w:cs="Calibri"/>
            <w:u w:val="single"/>
          </w:rPr>
          <w:t>temperature</w:t>
        </w:r>
      </w:ins>
      <w:ins w:id="2750" w:author="Karina J Nielsen" w:date="2012-03-26T19:37:00Z">
        <w:r w:rsidR="005D1A29" w:rsidRPr="00985F75">
          <w:rPr>
            <w:rFonts w:ascii="Calibri" w:hAnsi="Calibri" w:cs="Calibri"/>
            <w:u w:val="single"/>
          </w:rPr>
          <w:t xml:space="preserve"> and nutrients on </w:t>
        </w:r>
      </w:ins>
      <w:ins w:id="2751" w:author="Karina J Nielsen" w:date="2012-03-26T19:23:00Z">
        <w:r w:rsidRPr="00985F75">
          <w:rPr>
            <w:rFonts w:ascii="Calibri" w:hAnsi="Calibri" w:cs="Calibri"/>
            <w:u w:val="single"/>
            <w:rPrChange w:id="2752" w:author="Karina J Nielsen" w:date="2012-03-26T19:23:00Z">
              <w:rPr>
                <w:rFonts w:ascii="Calibri" w:hAnsi="Calibri" w:cs="Calibri"/>
                <w:i/>
              </w:rPr>
            </w:rPrChange>
          </w:rPr>
          <w:t xml:space="preserve">germination success </w:t>
        </w:r>
      </w:ins>
    </w:p>
    <w:p w14:paraId="79AF1EC1" w14:textId="77777777" w:rsidR="003A5A03" w:rsidRPr="00985F75" w:rsidRDefault="003A5A03" w:rsidP="00985F75">
      <w:pPr>
        <w:spacing w:line="480" w:lineRule="auto"/>
        <w:rPr>
          <w:ins w:id="2753" w:author="Karina J Nielsen" w:date="2012-03-26T19:23:00Z"/>
          <w:rFonts w:ascii="Calibri" w:hAnsi="Calibri" w:cs="Calibri"/>
          <w:u w:val="single"/>
          <w:rPrChange w:id="2754" w:author="Karina J Nielsen" w:date="2012-03-26T19:23:00Z">
            <w:rPr>
              <w:ins w:id="2755" w:author="Karina J Nielsen" w:date="2012-03-26T19:23:00Z"/>
              <w:rFonts w:ascii="Calibri" w:hAnsi="Calibri" w:cs="Calibri"/>
              <w:i/>
            </w:rPr>
          </w:rPrChange>
        </w:rPr>
      </w:pPr>
    </w:p>
    <w:p w14:paraId="4E3BC2E1" w14:textId="02B2FBE2" w:rsidR="003A5A03" w:rsidRPr="00985F75" w:rsidRDefault="00F33991" w:rsidP="003A5A03">
      <w:pPr>
        <w:spacing w:line="480" w:lineRule="auto"/>
        <w:ind w:firstLine="720"/>
        <w:rPr>
          <w:ins w:id="2756" w:author="Karina J Nielsen" w:date="2012-03-26T20:04:00Z"/>
          <w:rFonts w:ascii="Calibri" w:hAnsi="Calibri" w:cs="Calibri"/>
        </w:rPr>
        <w:pPrChange w:id="2757" w:author="Karina J Nielsen" w:date="2012-03-26T20:03:00Z">
          <w:pPr/>
        </w:pPrChange>
      </w:pPr>
      <w:ins w:id="2758" w:author="Karina J Nielsen" w:date="2012-03-26T19:50:00Z">
        <w:r w:rsidRPr="00985F75">
          <w:rPr>
            <w:rFonts w:ascii="Calibri" w:hAnsi="Calibri" w:cs="Calibri"/>
            <w:rPrChange w:id="2759" w:author="Karina J Nielsen" w:date="2012-03-26T19:50:00Z">
              <w:rPr>
                <w:rFonts w:ascii="Calibri" w:hAnsi="Calibri" w:cs="Calibri"/>
                <w:i/>
              </w:rPr>
            </w:rPrChange>
          </w:rPr>
          <w:lastRenderedPageBreak/>
          <w:t xml:space="preserve">Germination success </w:t>
        </w:r>
      </w:ins>
      <w:ins w:id="2760" w:author="Karina J Nielsen" w:date="2012-03-26T19:51:00Z">
        <w:r w:rsidR="005A6806" w:rsidRPr="00985F75">
          <w:rPr>
            <w:rFonts w:ascii="Calibri" w:hAnsi="Calibri" w:cs="Calibri"/>
          </w:rPr>
          <w:t>varied as a com</w:t>
        </w:r>
      </w:ins>
      <w:ins w:id="2761" w:author="Karina J Nielsen" w:date="2012-03-26T19:52:00Z">
        <w:r w:rsidR="005A6806" w:rsidRPr="00985F75">
          <w:rPr>
            <w:rFonts w:ascii="Calibri" w:hAnsi="Calibri" w:cs="Calibri"/>
          </w:rPr>
          <w:t xml:space="preserve">plex interaction of light, </w:t>
        </w:r>
        <w:del w:id="2762" w:author="Karina Johanne Nielsen" w:date="2021-06-01T09:42:00Z">
          <w:r w:rsidR="005A6806" w:rsidRPr="00985F75" w:rsidDel="00502C08">
            <w:rPr>
              <w:rFonts w:ascii="Calibri" w:hAnsi="Calibri" w:cs="Calibri"/>
            </w:rPr>
            <w:delText>temperature</w:delText>
          </w:r>
        </w:del>
      </w:ins>
      <w:ins w:id="2763" w:author="Karina Johanne Nielsen" w:date="2021-06-01T09:42:00Z">
        <w:r w:rsidR="00502C08" w:rsidRPr="00985F75">
          <w:rPr>
            <w:rFonts w:ascii="Calibri" w:hAnsi="Calibri" w:cs="Calibri"/>
          </w:rPr>
          <w:t>temperature,</w:t>
        </w:r>
      </w:ins>
      <w:ins w:id="2764" w:author="Karina J Nielsen" w:date="2012-03-26T19:52:00Z">
        <w:r w:rsidR="005A6806" w:rsidRPr="00985F75">
          <w:rPr>
            <w:rFonts w:ascii="Calibri" w:hAnsi="Calibri" w:cs="Calibri"/>
          </w:rPr>
          <w:t xml:space="preserve"> and nutrients (F</w:t>
        </w:r>
        <w:r w:rsidR="005A6806" w:rsidRPr="00985F75">
          <w:rPr>
            <w:rFonts w:ascii="Calibri" w:hAnsi="Calibri" w:cs="Calibri"/>
            <w:vertAlign w:val="subscript"/>
            <w:rPrChange w:id="2765" w:author="Karina J Nielsen" w:date="2012-03-26T19:53:00Z">
              <w:rPr>
                <w:rFonts w:ascii="Calibri" w:hAnsi="Calibri" w:cs="Calibri"/>
              </w:rPr>
            </w:rPrChange>
          </w:rPr>
          <w:t>1,</w:t>
        </w:r>
      </w:ins>
      <w:ins w:id="2766" w:author="Karina J Nielsen" w:date="2012-03-26T19:54:00Z">
        <w:r w:rsidR="00D06590" w:rsidRPr="00985F75">
          <w:rPr>
            <w:rFonts w:ascii="Calibri" w:hAnsi="Calibri" w:cs="Calibri"/>
            <w:vertAlign w:val="subscript"/>
          </w:rPr>
          <w:t xml:space="preserve"> </w:t>
        </w:r>
      </w:ins>
      <w:ins w:id="2767" w:author="Karina J Nielsen" w:date="2012-03-26T19:52:00Z">
        <w:r w:rsidR="005A6806" w:rsidRPr="00985F75">
          <w:rPr>
            <w:rFonts w:ascii="Calibri" w:hAnsi="Calibri" w:cs="Calibri"/>
            <w:vertAlign w:val="subscript"/>
            <w:rPrChange w:id="2768" w:author="Karina J Nielsen" w:date="2012-03-26T19:53:00Z">
              <w:rPr>
                <w:rFonts w:ascii="Calibri" w:hAnsi="Calibri" w:cs="Calibri"/>
              </w:rPr>
            </w:rPrChange>
          </w:rPr>
          <w:t>60</w:t>
        </w:r>
        <w:r w:rsidR="005A6806" w:rsidRPr="00985F75">
          <w:rPr>
            <w:rFonts w:ascii="Calibri" w:hAnsi="Calibri" w:cs="Calibri"/>
          </w:rPr>
          <w:t xml:space="preserve"> = 5.00, p = 0.0291; Fig. 7, Table A7)</w:t>
        </w:r>
      </w:ins>
      <w:ins w:id="2769" w:author="Karina J Nielsen" w:date="2012-03-26T19:53:00Z">
        <w:r w:rsidR="005A6806" w:rsidRPr="00985F75">
          <w:rPr>
            <w:rFonts w:ascii="Calibri" w:hAnsi="Calibri" w:cs="Calibri"/>
          </w:rPr>
          <w:t xml:space="preserve">. </w:t>
        </w:r>
      </w:ins>
      <w:ins w:id="2770" w:author="Karina J Nielsen" w:date="2012-03-26T19:54:00Z">
        <w:r w:rsidR="00D06590" w:rsidRPr="00985F75">
          <w:rPr>
            <w:rFonts w:ascii="Calibri" w:hAnsi="Calibri" w:cs="Calibri"/>
          </w:rPr>
          <w:t xml:space="preserve"> </w:t>
        </w:r>
      </w:ins>
      <w:ins w:id="2771" w:author="Karina J Nielsen" w:date="2012-03-26T19:55:00Z">
        <w:r w:rsidR="00D06590" w:rsidRPr="00985F75">
          <w:rPr>
            <w:rFonts w:ascii="Calibri" w:hAnsi="Calibri" w:cs="Calibri"/>
          </w:rPr>
          <w:t xml:space="preserve"> Spores under higher light levels had greater germination success overall (Fig. 7, Table A7)</w:t>
        </w:r>
      </w:ins>
      <w:ins w:id="2772" w:author="Karina J Nielsen" w:date="2012-03-26T19:56:00Z">
        <w:r w:rsidR="00D06590" w:rsidRPr="00985F75">
          <w:rPr>
            <w:rFonts w:ascii="Calibri" w:hAnsi="Calibri" w:cs="Calibri"/>
          </w:rPr>
          <w:t xml:space="preserve">, but there were no consistent patterns with respect to nutrients or temperature. </w:t>
        </w:r>
      </w:ins>
      <w:ins w:id="2773" w:author="Karina J Nielsen" w:date="2012-03-26T19:57:00Z">
        <w:r w:rsidR="009672E8" w:rsidRPr="00985F75">
          <w:rPr>
            <w:rFonts w:ascii="Calibri" w:hAnsi="Calibri" w:cs="Calibri"/>
          </w:rPr>
          <w:t xml:space="preserve"> Under low light, the greatest germin</w:t>
        </w:r>
      </w:ins>
      <w:ins w:id="2774" w:author="Karina J Nielsen" w:date="2012-03-26T19:58:00Z">
        <w:r w:rsidR="009672E8" w:rsidRPr="00985F75">
          <w:rPr>
            <w:rFonts w:ascii="Calibri" w:hAnsi="Calibri" w:cs="Calibri"/>
          </w:rPr>
          <w:t>a</w:t>
        </w:r>
      </w:ins>
      <w:ins w:id="2775" w:author="Karina J Nielsen" w:date="2012-03-26T19:57:00Z">
        <w:r w:rsidR="009672E8" w:rsidRPr="00985F75">
          <w:rPr>
            <w:rFonts w:ascii="Calibri" w:hAnsi="Calibri" w:cs="Calibri"/>
          </w:rPr>
          <w:t xml:space="preserve">tion </w:t>
        </w:r>
      </w:ins>
      <w:ins w:id="2776" w:author="Karina J Nielsen" w:date="2012-03-26T19:58:00Z">
        <w:r w:rsidR="009672E8" w:rsidRPr="00985F75">
          <w:rPr>
            <w:rFonts w:ascii="Calibri" w:hAnsi="Calibri" w:cs="Calibri"/>
          </w:rPr>
          <w:t>success</w:t>
        </w:r>
      </w:ins>
      <w:ins w:id="2777" w:author="Karina J Nielsen" w:date="2012-03-26T19:57:00Z">
        <w:r w:rsidR="009672E8" w:rsidRPr="00985F75">
          <w:rPr>
            <w:rFonts w:ascii="Calibri" w:hAnsi="Calibri" w:cs="Calibri"/>
          </w:rPr>
          <w:t xml:space="preserve"> </w:t>
        </w:r>
      </w:ins>
      <w:ins w:id="2778" w:author="Karina J Nielsen" w:date="2012-03-26T19:58:00Z">
        <w:r w:rsidR="009672E8" w:rsidRPr="00985F75">
          <w:rPr>
            <w:rFonts w:ascii="Calibri" w:hAnsi="Calibri" w:cs="Calibri"/>
          </w:rPr>
          <w:t>was observed under the low temperature and high nitrate treatment, while the under high light it was greatest under low temperature</w:t>
        </w:r>
      </w:ins>
      <w:ins w:id="2779" w:author="Karina J Nielsen" w:date="2012-03-26T20:00:00Z">
        <w:r w:rsidR="009672E8" w:rsidRPr="00985F75">
          <w:rPr>
            <w:rFonts w:ascii="Calibri" w:hAnsi="Calibri" w:cs="Calibri"/>
          </w:rPr>
          <w:t xml:space="preserve"> when no additional nitrates were added (Fig. 7).</w:t>
        </w:r>
      </w:ins>
      <w:ins w:id="2780" w:author="Karina J Nielsen" w:date="2012-03-26T19:58:00Z">
        <w:r w:rsidR="009672E8" w:rsidRPr="00985F75">
          <w:rPr>
            <w:rFonts w:ascii="Calibri" w:hAnsi="Calibri" w:cs="Calibri"/>
          </w:rPr>
          <w:t xml:space="preserve"> </w:t>
        </w:r>
      </w:ins>
      <w:ins w:id="2781" w:author="Karina J Nielsen" w:date="2012-03-26T20:00:00Z">
        <w:r w:rsidR="009672E8" w:rsidRPr="00985F75">
          <w:rPr>
            <w:rFonts w:ascii="Calibri" w:hAnsi="Calibri" w:cs="Calibri"/>
          </w:rPr>
          <w:t xml:space="preserve">  This latter treatment combination</w:t>
        </w:r>
      </w:ins>
      <w:ins w:id="2782" w:author="Karina J Nielsen" w:date="2012-03-26T20:02:00Z">
        <w:r w:rsidR="009672E8" w:rsidRPr="00985F75">
          <w:rPr>
            <w:rFonts w:ascii="Calibri" w:hAnsi="Calibri" w:cs="Calibri"/>
          </w:rPr>
          <w:t xml:space="preserve"> (high light, low </w:t>
        </w:r>
        <w:proofErr w:type="gramStart"/>
        <w:r w:rsidR="009672E8" w:rsidRPr="00985F75">
          <w:rPr>
            <w:rFonts w:ascii="Calibri" w:hAnsi="Calibri" w:cs="Calibri"/>
          </w:rPr>
          <w:t>temperature</w:t>
        </w:r>
        <w:proofErr w:type="gramEnd"/>
        <w:r w:rsidR="009672E8" w:rsidRPr="00985F75">
          <w:rPr>
            <w:rFonts w:ascii="Calibri" w:hAnsi="Calibri" w:cs="Calibri"/>
          </w:rPr>
          <w:t xml:space="preserve"> and no added nitrates)</w:t>
        </w:r>
      </w:ins>
      <w:ins w:id="2783" w:author="Karina J Nielsen" w:date="2012-03-26T20:00:00Z">
        <w:r w:rsidR="009672E8" w:rsidRPr="00985F75">
          <w:rPr>
            <w:rFonts w:ascii="Calibri" w:hAnsi="Calibri" w:cs="Calibri"/>
          </w:rPr>
          <w:t xml:space="preserve"> had the highest germination success overall</w:t>
        </w:r>
      </w:ins>
      <w:ins w:id="2784" w:author="Karina J Nielsen" w:date="2012-03-26T20:01:00Z">
        <w:r w:rsidR="009672E8" w:rsidRPr="00985F75">
          <w:rPr>
            <w:rFonts w:ascii="Calibri" w:hAnsi="Calibri" w:cs="Calibri"/>
          </w:rPr>
          <w:t xml:space="preserve"> (Fig. 7)</w:t>
        </w:r>
      </w:ins>
      <w:ins w:id="2785" w:author="Karina J Nielsen" w:date="2012-03-26T20:00:00Z">
        <w:r w:rsidR="009672E8" w:rsidRPr="00985F75">
          <w:rPr>
            <w:rFonts w:ascii="Calibri" w:hAnsi="Calibri" w:cs="Calibri"/>
          </w:rPr>
          <w:t>.</w:t>
        </w:r>
      </w:ins>
    </w:p>
    <w:p w14:paraId="65B019D0" w14:textId="77777777" w:rsidR="001A0878" w:rsidRPr="00985F75" w:rsidDel="005F587F" w:rsidRDefault="001A0878" w:rsidP="003A5A03">
      <w:pPr>
        <w:pStyle w:val="Heading1"/>
        <w:spacing w:line="480" w:lineRule="auto"/>
        <w:ind w:firstLine="720"/>
        <w:rPr>
          <w:del w:id="2786" w:author="Karina J Nielsen" w:date="2012-03-26T19:23:00Z"/>
          <w:rFonts w:ascii="Calibri" w:hAnsi="Calibri" w:cs="Calibri"/>
          <w:b w:val="0"/>
          <w:rPrChange w:id="2787" w:author="Karina J Nielsen" w:date="2012-03-26T19:50:00Z">
            <w:rPr>
              <w:del w:id="2788" w:author="Karina J Nielsen" w:date="2012-03-26T19:23:00Z"/>
              <w:b w:val="0"/>
              <w:i/>
            </w:rPr>
          </w:rPrChange>
        </w:rPr>
        <w:pPrChange w:id="2789" w:author="Karina J Nielsen" w:date="2012-03-26T20:03:00Z">
          <w:pPr>
            <w:pStyle w:val="Heading1"/>
            <w:spacing w:line="480" w:lineRule="auto"/>
          </w:pPr>
        </w:pPrChange>
      </w:pPr>
      <w:del w:id="2790" w:author="Karina J Nielsen" w:date="2012-03-26T19:23:00Z">
        <w:r w:rsidRPr="00985F75" w:rsidDel="005F587F">
          <w:rPr>
            <w:rFonts w:ascii="Calibri" w:hAnsi="Calibri" w:cs="Calibri"/>
            <w:b w:val="0"/>
            <w:rPrChange w:id="2791" w:author="Karina J Nielsen" w:date="2012-03-26T19:50:00Z">
              <w:rPr>
                <w:b w:val="0"/>
                <w:i/>
              </w:rPr>
            </w:rPrChange>
          </w:rPr>
          <w:delText>Environmental Variation</w:delText>
        </w:r>
      </w:del>
    </w:p>
    <w:p w14:paraId="2FDB25DE" w14:textId="77777777" w:rsidR="001A0878" w:rsidRPr="00985F75" w:rsidDel="005A6806" w:rsidRDefault="001A0878" w:rsidP="003A5A03">
      <w:pPr>
        <w:spacing w:line="480" w:lineRule="auto"/>
        <w:ind w:firstLine="720"/>
        <w:rPr>
          <w:del w:id="2792" w:author="Karina J Nielsen" w:date="2012-03-26T19:54:00Z"/>
          <w:rFonts w:ascii="Calibri" w:hAnsi="Calibri" w:cs="Calibri"/>
          <w:rPrChange w:id="2793" w:author="Karina J Nielsen" w:date="2012-03-11T16:30:00Z">
            <w:rPr>
              <w:del w:id="2794" w:author="Karina J Nielsen" w:date="2012-03-26T19:54:00Z"/>
            </w:rPr>
          </w:rPrChange>
        </w:rPr>
        <w:pPrChange w:id="2795" w:author="Karina J Nielsen" w:date="2012-03-26T20:03:00Z">
          <w:pPr>
            <w:spacing w:line="480" w:lineRule="auto"/>
          </w:pPr>
        </w:pPrChange>
      </w:pPr>
      <w:del w:id="2796" w:author="Karina J Nielsen" w:date="2012-03-26T19:54:00Z">
        <w:r w:rsidRPr="00985F75" w:rsidDel="005A6806">
          <w:rPr>
            <w:rFonts w:ascii="Calibri" w:hAnsi="Calibri" w:cs="Calibri"/>
            <w:rPrChange w:id="2797" w:author="Karina J Nielsen" w:date="2012-03-26T19:50:00Z">
              <w:rPr/>
            </w:rPrChange>
          </w:rPr>
          <w:delText>Sp</w:delText>
        </w:r>
        <w:r w:rsidRPr="00985F75" w:rsidDel="005A6806">
          <w:rPr>
            <w:rFonts w:ascii="Calibri" w:hAnsi="Calibri" w:cs="Calibri"/>
            <w:rPrChange w:id="2798" w:author="Karina J Nielsen" w:date="2012-03-11T16:30:00Z">
              <w:rPr/>
            </w:rPrChange>
          </w:rPr>
          <w:delText>orulation is significantly affected by date (F 1,449=215.41, p&lt; 0.0001), light (F 1,449 =22.61, p&lt;0.0001), and temperature (F 1,449=17.81, p&lt;0.0001).  It is not significantly affected by nutrient level (F1,449=0.82, p= 0.3644).  There is a significant interaction between date by nutrient (F 1,449=48.99, p&lt;0.0001), nutrient by light (F 1,449=20.92, p&lt;0.0001), and date by temperature (F 1,449=5.78, p=0.0167).  There is not a significant interaction between date and light (F 1,449=0.24, p=0.6263), nutrients and temperature (F 1,449=0.31, p=0.5764), or light and temperature (F 1,449= 3.37, p=0.0671).  There is a significant interaction between date, nutrients, and light (F 1,449=8.99, p=0.0029), date, nutrients, and temperature (F 1,449= 3.99, p=0.0465), and nutrients, light, and temperature (F 1,449=9.94, p=0.0017).  There is not a significant interaction between date, light, and temperature (F 1,449=0.03, p=0.8651).  There is a significant interaction between date, nutrients, light, and temperature (F 1,449= 14.69, p=0.0001).  High light tends to have higher sporulation than low light (fig).</w:delText>
        </w:r>
      </w:del>
    </w:p>
    <w:p w14:paraId="05487F4F" w14:textId="77777777" w:rsidR="001A0878" w:rsidRPr="00985F75" w:rsidDel="005A6806" w:rsidRDefault="001A0878" w:rsidP="003A5A03">
      <w:pPr>
        <w:spacing w:line="480" w:lineRule="auto"/>
        <w:ind w:firstLine="720"/>
        <w:rPr>
          <w:del w:id="2799" w:author="Karina J Nielsen" w:date="2012-03-26T19:54:00Z"/>
          <w:rFonts w:ascii="Calibri" w:hAnsi="Calibri" w:cs="Calibri"/>
          <w:rPrChange w:id="2800" w:author="Karina J Nielsen" w:date="2012-03-11T16:30:00Z">
            <w:rPr>
              <w:del w:id="2801" w:author="Karina J Nielsen" w:date="2012-03-26T19:54:00Z"/>
            </w:rPr>
          </w:rPrChange>
        </w:rPr>
        <w:pPrChange w:id="2802" w:author="Karina J Nielsen" w:date="2012-03-26T20:03:00Z">
          <w:pPr>
            <w:spacing w:line="480" w:lineRule="auto"/>
          </w:pPr>
        </w:pPrChange>
      </w:pPr>
      <w:del w:id="2803" w:author="Karina J Nielsen" w:date="2012-03-26T19:54:00Z">
        <w:r w:rsidRPr="00985F75" w:rsidDel="005A6806">
          <w:rPr>
            <w:rFonts w:ascii="Calibri" w:hAnsi="Calibri" w:cs="Calibri"/>
            <w:rPrChange w:id="2804" w:author="Karina J Nielsen" w:date="2012-03-11T16:30:00Z">
              <w:rPr/>
            </w:rPrChange>
          </w:rPr>
          <w:delText>Germination is affected by an interaction between light and temperature (F</w:delText>
        </w:r>
        <w:r w:rsidRPr="00985F75" w:rsidDel="005A6806">
          <w:rPr>
            <w:rFonts w:ascii="Calibri" w:hAnsi="Calibri" w:cs="Calibri"/>
            <w:vertAlign w:val="subscript"/>
            <w:rPrChange w:id="2805" w:author="Karina J Nielsen" w:date="2012-03-11T16:30:00Z">
              <w:rPr>
                <w:vertAlign w:val="subscript"/>
              </w:rPr>
            </w:rPrChange>
          </w:rPr>
          <w:delText>1,46</w:delText>
        </w:r>
        <w:r w:rsidRPr="00985F75" w:rsidDel="005A6806">
          <w:rPr>
            <w:rFonts w:ascii="Calibri" w:hAnsi="Calibri" w:cs="Calibri"/>
            <w:rPrChange w:id="2806" w:author="Karina J Nielsen" w:date="2012-03-11T16:30:00Z">
              <w:rPr/>
            </w:rPrChange>
          </w:rPr>
          <w:delText>= 7.56, p= 0.0085).  The combination of low light and low temperature had the highest germination success.  There is a trend toward an effect on germination by nutrient level (F</w:delText>
        </w:r>
        <w:r w:rsidRPr="00985F75" w:rsidDel="005A6806">
          <w:rPr>
            <w:rFonts w:ascii="Calibri" w:hAnsi="Calibri" w:cs="Calibri"/>
            <w:vertAlign w:val="subscript"/>
            <w:rPrChange w:id="2807" w:author="Karina J Nielsen" w:date="2012-03-11T16:30:00Z">
              <w:rPr>
                <w:vertAlign w:val="subscript"/>
              </w:rPr>
            </w:rPrChange>
          </w:rPr>
          <w:delText>1,46</w:delText>
        </w:r>
        <w:r w:rsidRPr="00985F75" w:rsidDel="005A6806">
          <w:rPr>
            <w:rFonts w:ascii="Calibri" w:hAnsi="Calibri" w:cs="Calibri"/>
            <w:rPrChange w:id="2808" w:author="Karina J Nielsen" w:date="2012-03-11T16:30:00Z">
              <w:rPr/>
            </w:rPrChange>
          </w:rPr>
          <w:delText xml:space="preserve">= 3.59, p= 0.0645).  The high nutrient level had higher germination success than the low nutrient level.    </w:delText>
        </w:r>
      </w:del>
    </w:p>
    <w:p w14:paraId="49489C04" w14:textId="77777777" w:rsidR="001A0878" w:rsidRPr="00985F75" w:rsidDel="003A5A03" w:rsidRDefault="001A0878" w:rsidP="003A5A03">
      <w:pPr>
        <w:spacing w:line="480" w:lineRule="auto"/>
        <w:ind w:firstLine="720"/>
        <w:rPr>
          <w:del w:id="2809" w:author="Karina J Nielsen" w:date="2012-03-26T20:02:00Z"/>
          <w:rFonts w:ascii="Calibri" w:eastAsia="Times New Roman" w:hAnsi="Calibri" w:cs="Calibri"/>
          <w:rPrChange w:id="2810" w:author="Karina J Nielsen" w:date="2012-03-11T16:30:00Z">
            <w:rPr>
              <w:del w:id="2811" w:author="Karina J Nielsen" w:date="2012-03-26T20:02:00Z"/>
              <w:rFonts w:ascii="TimesNewRomanPSMT" w:eastAsia="Times New Roman" w:hAnsi="TimesNewRomanPSMT"/>
            </w:rPr>
          </w:rPrChange>
        </w:rPr>
        <w:pPrChange w:id="2812" w:author="Karina J Nielsen" w:date="2012-03-26T20:03:00Z">
          <w:pPr>
            <w:widowControl w:val="0"/>
            <w:autoSpaceDE w:val="0"/>
            <w:autoSpaceDN w:val="0"/>
            <w:adjustRightInd w:val="0"/>
            <w:spacing w:after="320" w:line="480" w:lineRule="auto"/>
          </w:pPr>
        </w:pPrChange>
      </w:pPr>
    </w:p>
    <w:p w14:paraId="019626A4" w14:textId="77777777" w:rsidR="005F587F" w:rsidRPr="00985F75" w:rsidRDefault="005F587F" w:rsidP="003A5A03">
      <w:pPr>
        <w:spacing w:line="480" w:lineRule="auto"/>
        <w:ind w:firstLine="720"/>
        <w:rPr>
          <w:ins w:id="2813" w:author="Karina J Nielsen" w:date="2012-03-26T19:23:00Z"/>
          <w:rFonts w:ascii="Calibri" w:eastAsia="Times New Roman" w:hAnsi="Calibri" w:cs="Calibri"/>
          <w:b/>
        </w:rPr>
        <w:pPrChange w:id="2814" w:author="Karina J Nielsen" w:date="2012-03-26T20:03:00Z">
          <w:pPr/>
        </w:pPrChange>
      </w:pPr>
    </w:p>
    <w:p w14:paraId="7855053E" w14:textId="77777777" w:rsidR="001A0878" w:rsidRPr="00985F75" w:rsidRDefault="001A0878" w:rsidP="003A5A03">
      <w:pPr>
        <w:widowControl w:val="0"/>
        <w:autoSpaceDE w:val="0"/>
        <w:autoSpaceDN w:val="0"/>
        <w:adjustRightInd w:val="0"/>
        <w:spacing w:line="480" w:lineRule="auto"/>
        <w:rPr>
          <w:rFonts w:ascii="Calibri" w:eastAsia="Times New Roman" w:hAnsi="Calibri" w:cs="Calibri"/>
          <w:b/>
          <w:rPrChange w:id="2815" w:author="Karina J Nielsen" w:date="2012-03-26T19:23:00Z">
            <w:rPr>
              <w:rFonts w:ascii="Times-Roman" w:eastAsia="Times New Roman" w:hAnsi="Times-Roman"/>
              <w:u w:val="single"/>
            </w:rPr>
          </w:rPrChange>
        </w:rPr>
        <w:pPrChange w:id="2816" w:author="Karina J Nielsen" w:date="2012-03-26T20:03:00Z">
          <w:pPr>
            <w:widowControl w:val="0"/>
            <w:autoSpaceDE w:val="0"/>
            <w:autoSpaceDN w:val="0"/>
            <w:adjustRightInd w:val="0"/>
            <w:spacing w:after="320" w:line="480" w:lineRule="auto"/>
          </w:pPr>
        </w:pPrChange>
      </w:pPr>
      <w:r w:rsidRPr="00985F75">
        <w:rPr>
          <w:rFonts w:ascii="Calibri" w:eastAsia="Times New Roman" w:hAnsi="Calibri" w:cs="Calibri"/>
          <w:b/>
          <w:rPrChange w:id="2817" w:author="Karina J Nielsen" w:date="2012-03-26T19:23:00Z">
            <w:rPr>
              <w:rFonts w:ascii="Times-Roman" w:eastAsia="Times New Roman" w:hAnsi="Times-Roman"/>
              <w:u w:val="single"/>
            </w:rPr>
          </w:rPrChange>
        </w:rPr>
        <w:t>Discussion</w:t>
      </w:r>
    </w:p>
    <w:p w14:paraId="70B7070B" w14:textId="77777777" w:rsidR="001A0878" w:rsidRPr="00985F75" w:rsidRDefault="001A0878" w:rsidP="003A5A03">
      <w:pPr>
        <w:pStyle w:val="Heading2"/>
        <w:widowControl w:val="0"/>
        <w:autoSpaceDE w:val="0"/>
        <w:autoSpaceDN w:val="0"/>
        <w:adjustRightInd w:val="0"/>
        <w:spacing w:line="480" w:lineRule="auto"/>
        <w:rPr>
          <w:rFonts w:ascii="Calibri" w:hAnsi="Calibri" w:cs="Calibri"/>
          <w:rPrChange w:id="2818" w:author="Karina J Nielsen" w:date="2012-03-11T16:30:00Z">
            <w:rPr/>
          </w:rPrChange>
        </w:rPr>
        <w:pPrChange w:id="2819" w:author="Karina J Nielsen" w:date="2012-03-26T20:04:00Z">
          <w:pPr>
            <w:pStyle w:val="Heading2"/>
            <w:widowControl w:val="0"/>
            <w:autoSpaceDE w:val="0"/>
            <w:autoSpaceDN w:val="0"/>
            <w:adjustRightInd w:val="0"/>
            <w:spacing w:after="320" w:line="480" w:lineRule="auto"/>
          </w:pPr>
        </w:pPrChange>
      </w:pPr>
      <w:r w:rsidRPr="00985F75">
        <w:rPr>
          <w:rFonts w:ascii="Calibri" w:hAnsi="Calibri" w:cs="Calibri"/>
          <w:rPrChange w:id="2820" w:author="Karina J Nielsen" w:date="2012-03-11T16:30:00Z">
            <w:rPr/>
          </w:rPrChange>
        </w:rPr>
        <w:t>Recruitment</w:t>
      </w:r>
    </w:p>
    <w:p w14:paraId="38962F8D" w14:textId="6B24C28B" w:rsidR="001A0878" w:rsidRPr="00985F75" w:rsidRDefault="001A0878" w:rsidP="003A5A03">
      <w:pPr>
        <w:spacing w:line="480" w:lineRule="auto"/>
        <w:ind w:firstLine="720"/>
        <w:rPr>
          <w:rFonts w:ascii="Calibri" w:hAnsi="Calibri" w:cs="Calibri"/>
          <w:highlight w:val="lightGray"/>
          <w:rPrChange w:id="2821" w:author="Karina J Nielsen" w:date="2012-03-11T16:30:00Z">
            <w:rPr>
              <w:highlight w:val="lightGray"/>
            </w:rPr>
          </w:rPrChange>
        </w:rPr>
        <w:pPrChange w:id="2822" w:author="Karina J Nielsen" w:date="2012-03-26T20:03:00Z">
          <w:pPr>
            <w:spacing w:line="480" w:lineRule="auto"/>
          </w:pPr>
        </w:pPrChange>
      </w:pPr>
      <w:r w:rsidRPr="00985F75">
        <w:rPr>
          <w:rFonts w:ascii="Calibri" w:hAnsi="Calibri" w:cs="Calibri"/>
          <w:rPrChange w:id="2823" w:author="Karina J Nielsen" w:date="2012-03-11T16:30:00Z">
            <w:rPr/>
          </w:rPrChange>
        </w:rPr>
        <w:t xml:space="preserve">Treatment </w:t>
      </w:r>
      <w:proofErr w:type="gramStart"/>
      <w:r w:rsidRPr="00985F75">
        <w:rPr>
          <w:rFonts w:ascii="Calibri" w:hAnsi="Calibri" w:cs="Calibri"/>
          <w:rPrChange w:id="2824" w:author="Karina J Nielsen" w:date="2012-03-11T16:30:00Z">
            <w:rPr/>
          </w:rPrChange>
        </w:rPr>
        <w:t>had an effect on</w:t>
      </w:r>
      <w:proofErr w:type="gramEnd"/>
      <w:r w:rsidRPr="00985F75">
        <w:rPr>
          <w:rFonts w:ascii="Calibri" w:hAnsi="Calibri" w:cs="Calibri"/>
          <w:rPrChange w:id="2825" w:author="Karina J Nielsen" w:date="2012-03-11T16:30:00Z">
            <w:rPr/>
          </w:rPrChange>
        </w:rPr>
        <w:t xml:space="preserve"> change in juvenile population size from year 1 to year 2 and year 2 to year 3 (fig. 2).  In year 1 to year 2 the Trim 1 and Trim 2 populations decreased at increasing initial population sizes.  In year 2 to year 3 the Control populations decreased while Trim1 and Trim 2 populations stayed the same.  The change seen from year 1 to year 3 was </w:t>
      </w:r>
      <w:del w:id="2826" w:author="Karina Johanne Nielsen" w:date="2021-06-01T09:43:00Z">
        <w:r w:rsidRPr="00985F75" w:rsidDel="00502C08">
          <w:rPr>
            <w:rFonts w:ascii="Calibri" w:hAnsi="Calibri" w:cs="Calibri"/>
            <w:rPrChange w:id="2827" w:author="Karina J Nielsen" w:date="2012-03-11T16:30:00Z">
              <w:rPr/>
            </w:rPrChange>
          </w:rPr>
          <w:delText>effected</w:delText>
        </w:r>
      </w:del>
      <w:ins w:id="2828" w:author="Karina Johanne Nielsen" w:date="2021-06-01T09:43:00Z">
        <w:r w:rsidR="00502C08" w:rsidRPr="00502C08">
          <w:rPr>
            <w:rFonts w:ascii="Calibri" w:hAnsi="Calibri" w:cs="Calibri"/>
          </w:rPr>
          <w:t>affected</w:t>
        </w:r>
      </w:ins>
      <w:r w:rsidRPr="00985F75">
        <w:rPr>
          <w:rFonts w:ascii="Calibri" w:hAnsi="Calibri" w:cs="Calibri"/>
          <w:rPrChange w:id="2829" w:author="Karina J Nielsen" w:date="2012-03-11T16:30:00Z">
            <w:rPr/>
          </w:rPrChange>
        </w:rPr>
        <w:t xml:space="preserve"> by initial population size, and there was an interaction between treatment and initial population size.  At increasing population sizes, the Trim 1 populations decreased the least followed by Control populations then Trim 2.  The patterns seen in the change in juvenile population size from year 2 to 3 and year 1 to year 3 are consistent with anecdotal evidence from seaweed harvesters who have found that thinning </w:t>
      </w:r>
      <w:proofErr w:type="spellStart"/>
      <w:r w:rsidRPr="00985F75">
        <w:rPr>
          <w:rFonts w:ascii="Calibri" w:hAnsi="Calibri" w:cs="Calibri"/>
          <w:i/>
          <w:rPrChange w:id="2830" w:author="Karina J Nielsen" w:date="2012-03-11T16:30:00Z">
            <w:rPr>
              <w:i/>
            </w:rPr>
          </w:rPrChange>
        </w:rPr>
        <w:t>Postelsia</w:t>
      </w:r>
      <w:proofErr w:type="spellEnd"/>
      <w:r w:rsidRPr="00985F75">
        <w:rPr>
          <w:rFonts w:ascii="Calibri" w:hAnsi="Calibri" w:cs="Calibri"/>
          <w:rPrChange w:id="2831" w:author="Karina J Nielsen" w:date="2012-03-11T16:30:00Z">
            <w:rPr/>
          </w:rPrChange>
        </w:rPr>
        <w:t xml:space="preserve"> populations can encourage growth in the individuals </w:t>
      </w:r>
      <w:r w:rsidRPr="00985F75">
        <w:rPr>
          <w:rFonts w:ascii="Calibri" w:hAnsi="Calibri" w:cs="Calibri"/>
          <w:rPrChange w:id="2832" w:author="Karina J Nielsen" w:date="2012-03-11T16:30:00Z">
            <w:rPr/>
          </w:rPrChange>
        </w:rPr>
        <w:lastRenderedPageBreak/>
        <w:t>of the under story.   This pattern has been shown in terrestrial plants (</w:t>
      </w:r>
      <w:r w:rsidRPr="00985F75">
        <w:rPr>
          <w:rFonts w:ascii="Calibri" w:hAnsi="Calibri" w:cs="Calibri"/>
          <w:b/>
          <w:rPrChange w:id="2833" w:author="Karina J Nielsen" w:date="2012-03-11T16:30:00Z">
            <w:rPr>
              <w:b/>
            </w:rPr>
          </w:rPrChange>
        </w:rPr>
        <w:t>paper citation</w:t>
      </w:r>
      <w:r w:rsidRPr="00985F75">
        <w:rPr>
          <w:rFonts w:ascii="Calibri" w:hAnsi="Calibri" w:cs="Calibri"/>
          <w:rPrChange w:id="2834" w:author="Karina J Nielsen" w:date="2012-03-11T16:30:00Z">
            <w:rPr/>
          </w:rPrChange>
        </w:rPr>
        <w:t xml:space="preserve">) and deserves further investigation. Density was not a variable measured in this </w:t>
      </w:r>
      <w:proofErr w:type="gramStart"/>
      <w:r w:rsidRPr="00985F75">
        <w:rPr>
          <w:rFonts w:ascii="Calibri" w:hAnsi="Calibri" w:cs="Calibri"/>
          <w:rPrChange w:id="2835" w:author="Karina J Nielsen" w:date="2012-03-11T16:30:00Z">
            <w:rPr/>
          </w:rPrChange>
        </w:rPr>
        <w:t>study</w:t>
      </w:r>
      <w:proofErr w:type="gramEnd"/>
      <w:r w:rsidRPr="00985F75">
        <w:rPr>
          <w:rFonts w:ascii="Calibri" w:hAnsi="Calibri" w:cs="Calibri"/>
          <w:rPrChange w:id="2836" w:author="Karina J Nielsen" w:date="2012-03-11T16:30:00Z">
            <w:rPr/>
          </w:rPrChange>
        </w:rPr>
        <w:t xml:space="preserve"> but our personal observation is that the larger populations we measured were more dense than the smaller populations.  Changing environmental conditions may have caused the difference in results between the years.  In 2007 (the end of an El Nino cycle) upwelling was weaker than in 2008 (fig).  It is possible that within a year where populations are experiencing environmental stress, the added impact of trimming has a stronger effect than in years when ocean conditions are less stressful.  The results were not the same when looking at the change in population size of reproductive adults in the same years (fig. 1).  There was no effect of treatment seen in year 1 to year 2 or year 2 to year 3.  As seen in the juvenile population, there is an effect of initial population size seen from year 1 to year 2.  At larger initial population sizes, there was a decrease in population size from year 1 to 2.  This is consistent with the patterns seen in juveniles in the same years.  There was an effect of initial population size and the interaction between treatment and initial population size.  Control and Trim 2 populations experienced a greater decrease in population size than Trim 1 populations.  This is consistent with the patterns seen in juvenile populations. The results from this study showed that the effects of trimming and initial population size can change greatly between years.  It was necessary therefore to look at variations in environmental conditions between years to give an indication to the cause of these results. </w:t>
      </w:r>
    </w:p>
    <w:p w14:paraId="74AB061E" w14:textId="77777777" w:rsidR="001A0878" w:rsidRPr="00985F75" w:rsidRDefault="001A0878" w:rsidP="003A5A03">
      <w:pPr>
        <w:spacing w:line="480" w:lineRule="auto"/>
        <w:ind w:firstLine="720"/>
        <w:rPr>
          <w:rFonts w:ascii="Calibri" w:hAnsi="Calibri" w:cs="Calibri"/>
          <w:rPrChange w:id="2837" w:author="Karina J Nielsen" w:date="2012-03-11T16:30:00Z">
            <w:rPr/>
          </w:rPrChange>
        </w:rPr>
        <w:pPrChange w:id="2838" w:author="Karina J Nielsen" w:date="2012-03-26T20:03:00Z">
          <w:pPr>
            <w:spacing w:line="480" w:lineRule="auto"/>
          </w:pPr>
        </w:pPrChange>
      </w:pPr>
      <w:r w:rsidRPr="00985F75">
        <w:rPr>
          <w:rFonts w:ascii="Calibri" w:hAnsi="Calibri" w:cs="Calibri"/>
          <w:rPrChange w:id="2839" w:author="Karina J Nielsen" w:date="2012-03-11T16:30:00Z">
            <w:rPr/>
          </w:rPrChange>
        </w:rPr>
        <w:t xml:space="preserve">From 2007-2008 we see that control populations have an increase of population size of recruits.  Trim 1 and Trim 2 decrease in recruit population size (fig. 3).  From </w:t>
      </w:r>
      <w:r w:rsidRPr="00985F75">
        <w:rPr>
          <w:rFonts w:ascii="Calibri" w:hAnsi="Calibri" w:cs="Calibri"/>
          <w:rPrChange w:id="2840" w:author="Karina J Nielsen" w:date="2012-03-11T16:30:00Z">
            <w:rPr/>
          </w:rPrChange>
        </w:rPr>
        <w:lastRenderedPageBreak/>
        <w:t xml:space="preserve">2008-2009 we see that there is no effect of treatment, but there is an effect from initial population size.  At greater initial population size, there were a greater number of recruits.  It may be that during a time of strong upwelling, when the water is nutrient rich as seen in the summer of 2008, trimming does not impact population size.  In </w:t>
      </w:r>
      <w:proofErr w:type="gramStart"/>
      <w:r w:rsidRPr="00985F75">
        <w:rPr>
          <w:rFonts w:ascii="Calibri" w:hAnsi="Calibri" w:cs="Calibri"/>
          <w:rPrChange w:id="2841" w:author="Karina J Nielsen" w:date="2012-03-11T16:30:00Z">
            <w:rPr/>
          </w:rPrChange>
        </w:rPr>
        <w:t>a time period</w:t>
      </w:r>
      <w:proofErr w:type="gramEnd"/>
      <w:r w:rsidRPr="00985F75">
        <w:rPr>
          <w:rFonts w:ascii="Calibri" w:hAnsi="Calibri" w:cs="Calibri"/>
          <w:rPrChange w:id="2842" w:author="Karina J Nielsen" w:date="2012-03-11T16:30:00Z">
            <w:rPr/>
          </w:rPrChange>
        </w:rPr>
        <w:t xml:space="preserve"> when upwelling is weak, as seen in the summer of 2007, the effects of trimming are experienced. </w:t>
      </w:r>
    </w:p>
    <w:p w14:paraId="60169B31" w14:textId="77777777" w:rsidR="001A0878" w:rsidRPr="00985F75" w:rsidRDefault="001A0878" w:rsidP="003A5A03">
      <w:pPr>
        <w:spacing w:line="480" w:lineRule="auto"/>
        <w:ind w:firstLine="720"/>
        <w:rPr>
          <w:rFonts w:ascii="Calibri" w:hAnsi="Calibri" w:cs="Calibri"/>
          <w:rPrChange w:id="2843" w:author="Karina J Nielsen" w:date="2012-03-11T16:30:00Z">
            <w:rPr/>
          </w:rPrChange>
        </w:rPr>
        <w:pPrChange w:id="2844" w:author="Karina J Nielsen" w:date="2012-03-26T20:03:00Z">
          <w:pPr>
            <w:spacing w:line="480" w:lineRule="auto"/>
          </w:pPr>
        </w:pPrChange>
      </w:pPr>
      <w:r w:rsidRPr="00985F75">
        <w:rPr>
          <w:rFonts w:ascii="Calibri" w:hAnsi="Calibri" w:cs="Calibri"/>
          <w:rPrChange w:id="2845" w:author="Karina J Nielsen" w:date="2012-03-11T16:30:00Z">
            <w:rPr/>
          </w:rPrChange>
        </w:rPr>
        <w:t xml:space="preserve">In 2007 we see that trimming did not </w:t>
      </w:r>
      <w:proofErr w:type="gramStart"/>
      <w:r w:rsidRPr="00985F75">
        <w:rPr>
          <w:rFonts w:ascii="Calibri" w:hAnsi="Calibri" w:cs="Calibri"/>
          <w:rPrChange w:id="2846" w:author="Karina J Nielsen" w:date="2012-03-11T16:30:00Z">
            <w:rPr/>
          </w:rPrChange>
        </w:rPr>
        <w:t>have an effect on</w:t>
      </w:r>
      <w:proofErr w:type="gramEnd"/>
      <w:r w:rsidRPr="00985F75">
        <w:rPr>
          <w:rFonts w:ascii="Calibri" w:hAnsi="Calibri" w:cs="Calibri"/>
          <w:rPrChange w:id="2847" w:author="Karina J Nielsen" w:date="2012-03-11T16:30:00Z">
            <w:rPr/>
          </w:rPrChange>
        </w:rPr>
        <w:t xml:space="preserve"> the survivorship of individuals, and that survivorship decreased with increasing initial population size (fig. 4).  In 2008 there was an effect from initial population size and the interaction between treatment and initial population size.  This pattern is also seen in 2009.  In both 2008 and 2009 we see that at higher initial population sizes, Control populations and Trim 2 populations had a greater decrease in survivorship than Trim 1 populations.  Consistently through all three years we see that there is an effect of initial population size on survivorship.  This strengthens the impression that in the larger </w:t>
      </w:r>
      <w:proofErr w:type="gramStart"/>
      <w:r w:rsidRPr="00985F75">
        <w:rPr>
          <w:rFonts w:ascii="Calibri" w:hAnsi="Calibri" w:cs="Calibri"/>
          <w:rPrChange w:id="2848" w:author="Karina J Nielsen" w:date="2012-03-11T16:30:00Z">
            <w:rPr/>
          </w:rPrChange>
        </w:rPr>
        <w:t>more dense</w:t>
      </w:r>
      <w:proofErr w:type="gramEnd"/>
      <w:r w:rsidRPr="00985F75">
        <w:rPr>
          <w:rFonts w:ascii="Calibri" w:hAnsi="Calibri" w:cs="Calibri"/>
          <w:rPrChange w:id="2849" w:author="Karina J Nielsen" w:date="2012-03-11T16:30:00Z">
            <w:rPr/>
          </w:rPrChange>
        </w:rPr>
        <w:t xml:space="preserve"> populations, competition for resources causes a greater die-off within the year, and that some “thinning” of the populations may actually be beneficial.    </w:t>
      </w:r>
    </w:p>
    <w:p w14:paraId="5E4C8F06" w14:textId="77777777" w:rsidR="001A0878" w:rsidRPr="00985F75" w:rsidRDefault="001A0878" w:rsidP="003A5A03">
      <w:pPr>
        <w:spacing w:line="480" w:lineRule="auto"/>
        <w:ind w:firstLine="720"/>
        <w:rPr>
          <w:rFonts w:ascii="Calibri" w:hAnsi="Calibri" w:cs="Calibri"/>
          <w:rPrChange w:id="2850" w:author="Karina J Nielsen" w:date="2012-03-11T16:30:00Z">
            <w:rPr/>
          </w:rPrChange>
        </w:rPr>
        <w:pPrChange w:id="2851" w:author="Karina J Nielsen" w:date="2012-03-26T20:03:00Z">
          <w:pPr>
            <w:spacing w:line="480" w:lineRule="auto"/>
          </w:pPr>
        </w:pPrChange>
      </w:pPr>
      <w:r w:rsidRPr="00985F75">
        <w:rPr>
          <w:rFonts w:ascii="Calibri" w:hAnsi="Calibri" w:cs="Calibri"/>
          <w:rPrChange w:id="2852" w:author="Karina J Nielsen" w:date="2012-03-11T16:30:00Z">
            <w:rPr/>
          </w:rPrChange>
        </w:rPr>
        <w:t xml:space="preserve">Diameter &amp; Height: Treatment had a significant effect on stipe diameter &amp; stipe height.  We see in fig. 5 that the Control populations had significantly higher diameter and height than Trim 1 and Trim 2 populations.  This may be caused by the redirection of energy towards re-growth of fronds from the growth in stipe height and diameter seen in Control populations.  Year also had a significant effect on stipe diameter and stipe height (fig. 5). Stipe height and diameter were significantly lower in 2009 than in </w:t>
      </w:r>
      <w:r w:rsidRPr="00985F75">
        <w:rPr>
          <w:rFonts w:ascii="Calibri" w:hAnsi="Calibri" w:cs="Calibri"/>
          <w:rPrChange w:id="2853" w:author="Karina J Nielsen" w:date="2012-03-11T16:30:00Z">
            <w:rPr/>
          </w:rPrChange>
        </w:rPr>
        <w:lastRenderedPageBreak/>
        <w:t xml:space="preserve">the previous years.  This may be due to the delayed onset of upwelling experienced in 2009 (fig. 5).   </w:t>
      </w:r>
    </w:p>
    <w:p w14:paraId="3A17CC6C" w14:textId="77777777" w:rsidR="001A0878" w:rsidRPr="00985F75" w:rsidRDefault="001A0878" w:rsidP="003A5A03">
      <w:pPr>
        <w:widowControl w:val="0"/>
        <w:autoSpaceDE w:val="0"/>
        <w:autoSpaceDN w:val="0"/>
        <w:adjustRightInd w:val="0"/>
        <w:spacing w:line="480" w:lineRule="auto"/>
        <w:ind w:firstLine="720"/>
        <w:rPr>
          <w:rFonts w:ascii="Calibri" w:eastAsia="Times New Roman" w:hAnsi="Calibri" w:cs="Calibri"/>
          <w:u w:val="single"/>
          <w:rPrChange w:id="2854" w:author="Karina J Nielsen" w:date="2012-03-11T16:30:00Z">
            <w:rPr>
              <w:rFonts w:ascii="Times-Roman" w:eastAsia="Times New Roman" w:hAnsi="Times-Roman"/>
              <w:u w:val="single"/>
            </w:rPr>
          </w:rPrChange>
        </w:rPr>
        <w:pPrChange w:id="2855" w:author="Karina J Nielsen" w:date="2012-03-26T20:03:00Z">
          <w:pPr>
            <w:widowControl w:val="0"/>
            <w:autoSpaceDE w:val="0"/>
            <w:autoSpaceDN w:val="0"/>
            <w:adjustRightInd w:val="0"/>
            <w:spacing w:after="320" w:line="480" w:lineRule="auto"/>
          </w:pPr>
        </w:pPrChange>
      </w:pPr>
    </w:p>
    <w:p w14:paraId="3E0A0CA6" w14:textId="77777777" w:rsidR="001A0878" w:rsidRPr="00985F75" w:rsidRDefault="001A0878" w:rsidP="003A5A03">
      <w:pPr>
        <w:pStyle w:val="Heading1"/>
        <w:spacing w:line="480" w:lineRule="auto"/>
        <w:ind w:firstLine="720"/>
        <w:rPr>
          <w:rFonts w:ascii="Calibri" w:hAnsi="Calibri" w:cs="Calibri"/>
          <w:b w:val="0"/>
          <w:i/>
          <w:rPrChange w:id="2856" w:author="Karina J Nielsen" w:date="2012-03-11T16:30:00Z">
            <w:rPr>
              <w:b w:val="0"/>
              <w:i/>
            </w:rPr>
          </w:rPrChange>
        </w:rPr>
        <w:pPrChange w:id="2857" w:author="Karina J Nielsen" w:date="2012-03-26T20:03:00Z">
          <w:pPr>
            <w:pStyle w:val="Heading1"/>
            <w:spacing w:line="480" w:lineRule="auto"/>
          </w:pPr>
        </w:pPrChange>
      </w:pPr>
      <w:r w:rsidRPr="00985F75">
        <w:rPr>
          <w:rFonts w:ascii="Calibri" w:hAnsi="Calibri" w:cs="Calibri"/>
          <w:b w:val="0"/>
          <w:i/>
          <w:rPrChange w:id="2858" w:author="Karina J Nielsen" w:date="2012-03-11T16:30:00Z">
            <w:rPr>
              <w:b w:val="0"/>
              <w:i/>
            </w:rPr>
          </w:rPrChange>
        </w:rPr>
        <w:t>Biomass Loss</w:t>
      </w:r>
    </w:p>
    <w:p w14:paraId="229405BD" w14:textId="77777777" w:rsidR="001A0878" w:rsidRPr="00985F75" w:rsidRDefault="001A0878" w:rsidP="003A5A03">
      <w:pPr>
        <w:widowControl w:val="0"/>
        <w:autoSpaceDE w:val="0"/>
        <w:autoSpaceDN w:val="0"/>
        <w:adjustRightInd w:val="0"/>
        <w:spacing w:line="480" w:lineRule="auto"/>
        <w:ind w:firstLine="720"/>
        <w:rPr>
          <w:rFonts w:ascii="Calibri" w:hAnsi="Calibri" w:cs="Calibri"/>
          <w:rPrChange w:id="2859" w:author="Karina J Nielsen" w:date="2012-03-11T16:30:00Z">
            <w:rPr/>
          </w:rPrChange>
        </w:rPr>
        <w:pPrChange w:id="2860" w:author="Karina J Nielsen" w:date="2012-03-26T20:03:00Z">
          <w:pPr>
            <w:widowControl w:val="0"/>
            <w:autoSpaceDE w:val="0"/>
            <w:autoSpaceDN w:val="0"/>
            <w:adjustRightInd w:val="0"/>
            <w:spacing w:line="480" w:lineRule="auto"/>
          </w:pPr>
        </w:pPrChange>
      </w:pPr>
      <w:r w:rsidRPr="00985F75">
        <w:rPr>
          <w:rFonts w:ascii="Calibri" w:hAnsi="Calibri" w:cs="Calibri"/>
          <w:rPrChange w:id="2861" w:author="Karina J Nielsen" w:date="2012-03-11T16:30:00Z">
            <w:rPr/>
          </w:rPrChange>
        </w:rPr>
        <w:t xml:space="preserve">For this experiment three populations were chosen based on their similar tidal heights and their accessibility for frequent sampling.  The control and trim 2 populations were in a similar location approximately 5 m away from each other.  The trim 1 population was much farther away, and as the season advanced it became obvious that this population experienced a much different microclimate than the other two populations.  For this </w:t>
      </w:r>
      <w:proofErr w:type="gramStart"/>
      <w:r w:rsidRPr="00985F75">
        <w:rPr>
          <w:rFonts w:ascii="Calibri" w:hAnsi="Calibri" w:cs="Calibri"/>
          <w:rPrChange w:id="2862" w:author="Karina J Nielsen" w:date="2012-03-11T16:30:00Z">
            <w:rPr/>
          </w:rPrChange>
        </w:rPr>
        <w:t>reason</w:t>
      </w:r>
      <w:proofErr w:type="gramEnd"/>
      <w:r w:rsidRPr="00985F75">
        <w:rPr>
          <w:rFonts w:ascii="Calibri" w:hAnsi="Calibri" w:cs="Calibri"/>
          <w:rPrChange w:id="2863" w:author="Karina J Nielsen" w:date="2012-03-11T16:30:00Z">
            <w:rPr/>
          </w:rPrChange>
        </w:rPr>
        <w:t xml:space="preserve"> I do not have confidence that this part of the experiment can provide a very clear comparison between the three treatment levels.  The trim 1 population had a much higher sporulation success overall, and a different pattern of spore release.  This population is in an area that is much more wave exposed.  Research by Nielsen et al (2006) shows that </w:t>
      </w:r>
      <w:proofErr w:type="spellStart"/>
      <w:r w:rsidRPr="00985F75">
        <w:rPr>
          <w:rFonts w:ascii="Calibri" w:hAnsi="Calibri" w:cs="Calibri"/>
          <w:i/>
          <w:rPrChange w:id="2864" w:author="Karina J Nielsen" w:date="2012-03-11T16:30:00Z">
            <w:rPr>
              <w:i/>
            </w:rPr>
          </w:rPrChange>
        </w:rPr>
        <w:t>Postelsia</w:t>
      </w:r>
      <w:proofErr w:type="spellEnd"/>
      <w:r w:rsidRPr="00985F75">
        <w:rPr>
          <w:rFonts w:ascii="Calibri" w:hAnsi="Calibri" w:cs="Calibri"/>
          <w:rPrChange w:id="2865" w:author="Karina J Nielsen" w:date="2012-03-11T16:30:00Z">
            <w:rPr/>
          </w:rPrChange>
        </w:rPr>
        <w:t xml:space="preserve"> individuals at higher tidal heights grow more slowly, have a lower total biomass, and a delayed reproductive output due to desiccation stress and light saturation. Although all three populations were at similar tidal height, the Trim 1 population was in a location where it did not suffer the same desiccation stress as the Control and Trim 2 populations.  </w:t>
      </w:r>
      <w:proofErr w:type="gramStart"/>
      <w:r w:rsidRPr="00985F75">
        <w:rPr>
          <w:rFonts w:ascii="Calibri" w:hAnsi="Calibri" w:cs="Calibri"/>
          <w:rPrChange w:id="2866" w:author="Karina J Nielsen" w:date="2012-03-11T16:30:00Z">
            <w:rPr/>
          </w:rPrChange>
        </w:rPr>
        <w:t>It is clear that the</w:t>
      </w:r>
      <w:proofErr w:type="gramEnd"/>
      <w:r w:rsidRPr="00985F75">
        <w:rPr>
          <w:rFonts w:ascii="Calibri" w:hAnsi="Calibri" w:cs="Calibri"/>
          <w:rPrChange w:id="2867" w:author="Karina J Nielsen" w:date="2012-03-11T16:30:00Z">
            <w:rPr/>
          </w:rPrChange>
        </w:rPr>
        <w:t xml:space="preserve"> benefit from being in a more wave exposed area outweighed the effects of treatment.  There is a comparison that can be made between the two extreme treatment levels, control and trim 2.  Control and trim 2 have similar patterns of sporulation for most of the season, until November when the Control populations have a slightly higher sporulation success </w:t>
      </w:r>
      <w:r w:rsidRPr="00985F75">
        <w:rPr>
          <w:rFonts w:ascii="Calibri" w:hAnsi="Calibri" w:cs="Calibri"/>
          <w:rPrChange w:id="2868" w:author="Karina J Nielsen" w:date="2012-03-11T16:30:00Z">
            <w:rPr/>
          </w:rPrChange>
        </w:rPr>
        <w:lastRenderedPageBreak/>
        <w:t xml:space="preserve">(fig. 6).  When looking at the germination success </w:t>
      </w:r>
      <w:proofErr w:type="gramStart"/>
      <w:r w:rsidRPr="00985F75">
        <w:rPr>
          <w:rFonts w:ascii="Calibri" w:hAnsi="Calibri" w:cs="Calibri"/>
          <w:rPrChange w:id="2869" w:author="Karina J Nielsen" w:date="2012-03-11T16:30:00Z">
            <w:rPr/>
          </w:rPrChange>
        </w:rPr>
        <w:t>it is clear that the</w:t>
      </w:r>
      <w:proofErr w:type="gramEnd"/>
      <w:r w:rsidRPr="00985F75">
        <w:rPr>
          <w:rFonts w:ascii="Calibri" w:hAnsi="Calibri" w:cs="Calibri"/>
          <w:rPrChange w:id="2870" w:author="Karina J Nielsen" w:date="2012-03-11T16:30:00Z">
            <w:rPr/>
          </w:rPrChange>
        </w:rPr>
        <w:t xml:space="preserve"> trim 2 populations are greatly delayed compared to the control populations (fig. 7).  Control populations peak in August while Trim 2 populations peak in November. </w:t>
      </w:r>
    </w:p>
    <w:p w14:paraId="23ACD770" w14:textId="77777777" w:rsidR="001A0878" w:rsidRPr="00985F75" w:rsidRDefault="001A0878" w:rsidP="003A5A03">
      <w:pPr>
        <w:widowControl w:val="0"/>
        <w:autoSpaceDE w:val="0"/>
        <w:autoSpaceDN w:val="0"/>
        <w:adjustRightInd w:val="0"/>
        <w:spacing w:line="480" w:lineRule="auto"/>
        <w:ind w:firstLine="720"/>
        <w:rPr>
          <w:rFonts w:ascii="Calibri" w:hAnsi="Calibri" w:cs="Calibri"/>
          <w:rPrChange w:id="2871" w:author="Karina J Nielsen" w:date="2012-03-11T16:30:00Z">
            <w:rPr/>
          </w:rPrChange>
        </w:rPr>
        <w:pPrChange w:id="2872" w:author="Karina J Nielsen" w:date="2012-03-26T20:03:00Z">
          <w:pPr>
            <w:widowControl w:val="0"/>
            <w:autoSpaceDE w:val="0"/>
            <w:autoSpaceDN w:val="0"/>
            <w:adjustRightInd w:val="0"/>
            <w:spacing w:line="480" w:lineRule="auto"/>
          </w:pPr>
        </w:pPrChange>
      </w:pPr>
    </w:p>
    <w:p w14:paraId="38D1AADF" w14:textId="77777777" w:rsidR="001A0878" w:rsidRPr="00985F75" w:rsidRDefault="001A0878" w:rsidP="003A5A03">
      <w:pPr>
        <w:pStyle w:val="Heading2"/>
        <w:widowControl w:val="0"/>
        <w:autoSpaceDE w:val="0"/>
        <w:autoSpaceDN w:val="0"/>
        <w:adjustRightInd w:val="0"/>
        <w:spacing w:line="480" w:lineRule="auto"/>
        <w:ind w:firstLine="720"/>
        <w:rPr>
          <w:rFonts w:ascii="Calibri" w:eastAsia="Times New Roman" w:hAnsi="Calibri" w:cs="Calibri"/>
          <w:u w:val="single"/>
          <w:rPrChange w:id="2873" w:author="Karina J Nielsen" w:date="2012-03-11T16:30:00Z">
            <w:rPr>
              <w:rFonts w:ascii="Times-Roman" w:eastAsia="Times New Roman" w:hAnsi="Times-Roman"/>
              <w:u w:val="single"/>
            </w:rPr>
          </w:rPrChange>
        </w:rPr>
        <w:pPrChange w:id="2874" w:author="Karina J Nielsen" w:date="2012-03-26T20:03:00Z">
          <w:pPr>
            <w:pStyle w:val="Heading2"/>
            <w:widowControl w:val="0"/>
            <w:autoSpaceDE w:val="0"/>
            <w:autoSpaceDN w:val="0"/>
            <w:adjustRightInd w:val="0"/>
            <w:spacing w:line="480" w:lineRule="auto"/>
          </w:pPr>
        </w:pPrChange>
      </w:pPr>
      <w:r w:rsidRPr="00985F75">
        <w:rPr>
          <w:rFonts w:ascii="Calibri" w:hAnsi="Calibri" w:cs="Calibri"/>
          <w:rPrChange w:id="2875" w:author="Karina J Nielsen" w:date="2012-03-11T16:30:00Z">
            <w:rPr/>
          </w:rPrChange>
        </w:rPr>
        <w:t>Environmental Variation</w:t>
      </w:r>
    </w:p>
    <w:p w14:paraId="5E94F5EA" w14:textId="77777777" w:rsidR="001A0878" w:rsidRPr="00985F75" w:rsidRDefault="001A0878" w:rsidP="003A5A03">
      <w:pPr>
        <w:widowControl w:val="0"/>
        <w:autoSpaceDE w:val="0"/>
        <w:autoSpaceDN w:val="0"/>
        <w:adjustRightInd w:val="0"/>
        <w:spacing w:line="480" w:lineRule="auto"/>
        <w:ind w:firstLine="720"/>
        <w:rPr>
          <w:rFonts w:ascii="Calibri" w:eastAsia="Times New Roman" w:hAnsi="Calibri" w:cs="Calibri"/>
          <w:rPrChange w:id="2876" w:author="Karina J Nielsen" w:date="2012-03-11T16:30:00Z">
            <w:rPr>
              <w:rFonts w:ascii="Times-Roman" w:eastAsia="Times New Roman" w:hAnsi="Times-Roman"/>
            </w:rPr>
          </w:rPrChange>
        </w:rPr>
        <w:pPrChange w:id="2877" w:author="Karina J Nielsen" w:date="2012-03-26T20:03:00Z">
          <w:pPr>
            <w:widowControl w:val="0"/>
            <w:autoSpaceDE w:val="0"/>
            <w:autoSpaceDN w:val="0"/>
            <w:adjustRightInd w:val="0"/>
            <w:spacing w:after="320" w:line="480" w:lineRule="auto"/>
          </w:pPr>
        </w:pPrChange>
      </w:pPr>
      <w:r w:rsidRPr="00985F75">
        <w:rPr>
          <w:rFonts w:ascii="Calibri" w:eastAsia="Times New Roman" w:hAnsi="Calibri" w:cs="Calibri"/>
          <w:rPrChange w:id="2878" w:author="Karina J Nielsen" w:date="2012-03-11T16:30:00Z">
            <w:rPr>
              <w:rFonts w:ascii="Times-Roman" w:eastAsia="Times New Roman" w:hAnsi="Times-Roman"/>
            </w:rPr>
          </w:rPrChange>
        </w:rPr>
        <w:t xml:space="preserve">The significant interactions we found when analyzing the effect of environmental variation on </w:t>
      </w:r>
      <w:proofErr w:type="spellStart"/>
      <w:r w:rsidRPr="00985F75">
        <w:rPr>
          <w:rFonts w:ascii="Calibri" w:eastAsia="Times New Roman" w:hAnsi="Calibri" w:cs="Calibri"/>
          <w:i/>
          <w:rPrChange w:id="2879" w:author="Karina J Nielsen" w:date="2012-03-11T16:30:00Z">
            <w:rPr>
              <w:rFonts w:ascii="Times-Roman" w:eastAsia="Times New Roman" w:hAnsi="Times-Roman"/>
              <w:i/>
            </w:rPr>
          </w:rPrChange>
        </w:rPr>
        <w:t>Postelsia</w:t>
      </w:r>
      <w:proofErr w:type="spellEnd"/>
      <w:r w:rsidRPr="00985F75">
        <w:rPr>
          <w:rFonts w:ascii="Calibri" w:eastAsia="Times New Roman" w:hAnsi="Calibri" w:cs="Calibri"/>
          <w:rPrChange w:id="2880" w:author="Karina J Nielsen" w:date="2012-03-11T16:30:00Z">
            <w:rPr>
              <w:rFonts w:ascii="Times-Roman" w:eastAsia="Times New Roman" w:hAnsi="Times-Roman"/>
            </w:rPr>
          </w:rPrChange>
        </w:rPr>
        <w:t xml:space="preserve"> sporulation show the need for a more </w:t>
      </w:r>
      <w:proofErr w:type="gramStart"/>
      <w:r w:rsidRPr="00985F75">
        <w:rPr>
          <w:rFonts w:ascii="Calibri" w:eastAsia="Times New Roman" w:hAnsi="Calibri" w:cs="Calibri"/>
          <w:rPrChange w:id="2881" w:author="Karina J Nielsen" w:date="2012-03-11T16:30:00Z">
            <w:rPr>
              <w:rFonts w:ascii="Times-Roman" w:eastAsia="Times New Roman" w:hAnsi="Times-Roman"/>
            </w:rPr>
          </w:rPrChange>
        </w:rPr>
        <w:t>in depth</w:t>
      </w:r>
      <w:proofErr w:type="gramEnd"/>
      <w:r w:rsidRPr="00985F75">
        <w:rPr>
          <w:rFonts w:ascii="Calibri" w:eastAsia="Times New Roman" w:hAnsi="Calibri" w:cs="Calibri"/>
          <w:rPrChange w:id="2882" w:author="Karina J Nielsen" w:date="2012-03-11T16:30:00Z">
            <w:rPr>
              <w:rFonts w:ascii="Times-Roman" w:eastAsia="Times New Roman" w:hAnsi="Times-Roman"/>
            </w:rPr>
          </w:rPrChange>
        </w:rPr>
        <w:t xml:space="preserve"> study on this topic.  The experiment we performed does not give enough information to explain the results with confidence. </w:t>
      </w:r>
    </w:p>
    <w:p w14:paraId="13AB0819" w14:textId="77777777" w:rsidR="001A0878" w:rsidRPr="00985F75" w:rsidRDefault="001A0878" w:rsidP="003A5A03">
      <w:pPr>
        <w:widowControl w:val="0"/>
        <w:autoSpaceDE w:val="0"/>
        <w:autoSpaceDN w:val="0"/>
        <w:adjustRightInd w:val="0"/>
        <w:spacing w:line="480" w:lineRule="auto"/>
        <w:ind w:firstLine="720"/>
        <w:rPr>
          <w:rFonts w:ascii="Calibri" w:hAnsi="Calibri" w:cs="Calibri"/>
          <w:rPrChange w:id="2883" w:author="Karina J Nielsen" w:date="2012-03-11T16:30:00Z">
            <w:rPr/>
          </w:rPrChange>
        </w:rPr>
        <w:pPrChange w:id="2884" w:author="Karina J Nielsen" w:date="2012-03-26T20:03:00Z">
          <w:pPr>
            <w:widowControl w:val="0"/>
            <w:autoSpaceDE w:val="0"/>
            <w:autoSpaceDN w:val="0"/>
            <w:adjustRightInd w:val="0"/>
            <w:spacing w:after="320" w:line="480" w:lineRule="auto"/>
          </w:pPr>
        </w:pPrChange>
      </w:pPr>
      <w:r w:rsidRPr="00985F75">
        <w:rPr>
          <w:rFonts w:ascii="Calibri" w:hAnsi="Calibri" w:cs="Calibri"/>
          <w:rPrChange w:id="2885" w:author="Karina J Nielsen" w:date="2012-03-11T16:30:00Z">
            <w:rPr/>
          </w:rPrChange>
        </w:rPr>
        <w:t xml:space="preserve">The high nutrient treatment had higher germination success than the low nutrient treatment.  The greatest germination success was seen at low light and low temperature levels.  This is consistent with research by Nielsen et al (2006) that shows that individuals at higher tidal height, where desiccation and light saturation are highest, have lower reproductive success and lower photosynthetic efficiency. </w:t>
      </w:r>
    </w:p>
    <w:p w14:paraId="236264C0" w14:textId="77777777" w:rsidR="001A0878" w:rsidRPr="00985F75" w:rsidRDefault="001A0878" w:rsidP="003A5A03">
      <w:pPr>
        <w:pStyle w:val="Heading4"/>
        <w:spacing w:after="0"/>
        <w:ind w:firstLine="720"/>
        <w:rPr>
          <w:rFonts w:ascii="Calibri" w:hAnsi="Calibri" w:cs="Calibri"/>
          <w:rPrChange w:id="2886" w:author="Karina J Nielsen" w:date="2012-03-11T16:30:00Z">
            <w:rPr/>
          </w:rPrChange>
        </w:rPr>
        <w:pPrChange w:id="2887" w:author="Karina J Nielsen" w:date="2012-03-26T20:03:00Z">
          <w:pPr>
            <w:pStyle w:val="Heading4"/>
          </w:pPr>
        </w:pPrChange>
      </w:pPr>
      <w:r w:rsidRPr="00985F75">
        <w:rPr>
          <w:rFonts w:ascii="Calibri" w:hAnsi="Calibri" w:cs="Calibri"/>
          <w:rPrChange w:id="2888" w:author="Karina J Nielsen" w:date="2012-03-11T16:30:00Z">
            <w:rPr/>
          </w:rPrChange>
        </w:rPr>
        <w:t>Conclusion</w:t>
      </w:r>
    </w:p>
    <w:p w14:paraId="10BFE009" w14:textId="77777777" w:rsidR="001A0878" w:rsidRPr="00985F75" w:rsidRDefault="001A0878" w:rsidP="003A5A03">
      <w:pPr>
        <w:widowControl w:val="0"/>
        <w:autoSpaceDE w:val="0"/>
        <w:autoSpaceDN w:val="0"/>
        <w:adjustRightInd w:val="0"/>
        <w:spacing w:line="480" w:lineRule="auto"/>
        <w:ind w:firstLine="720"/>
        <w:rPr>
          <w:rFonts w:ascii="Calibri" w:eastAsia="Times New Roman" w:hAnsi="Calibri" w:cs="Calibri"/>
          <w:rPrChange w:id="2889" w:author="Karina J Nielsen" w:date="2012-03-11T16:30:00Z">
            <w:rPr>
              <w:rFonts w:ascii="Times-Roman" w:eastAsia="Times New Roman" w:hAnsi="Times-Roman"/>
            </w:rPr>
          </w:rPrChange>
        </w:rPr>
        <w:pPrChange w:id="2890" w:author="Karina J Nielsen" w:date="2012-03-26T20:03:00Z">
          <w:pPr>
            <w:widowControl w:val="0"/>
            <w:autoSpaceDE w:val="0"/>
            <w:autoSpaceDN w:val="0"/>
            <w:adjustRightInd w:val="0"/>
            <w:spacing w:after="320" w:line="480" w:lineRule="auto"/>
          </w:pPr>
        </w:pPrChange>
      </w:pPr>
      <w:r w:rsidRPr="00985F75">
        <w:rPr>
          <w:rFonts w:ascii="Calibri" w:eastAsia="Times New Roman" w:hAnsi="Calibri" w:cs="Calibri"/>
          <w:rPrChange w:id="2891" w:author="Karina J Nielsen" w:date="2012-03-11T16:30:00Z">
            <w:rPr>
              <w:rFonts w:ascii="Times-Roman" w:eastAsia="Times New Roman" w:hAnsi="Times-Roman"/>
            </w:rPr>
          </w:rPrChange>
        </w:rPr>
        <w:t xml:space="preserve">The results of these experiments have shown that the effects of trimming on </w:t>
      </w:r>
      <w:proofErr w:type="spellStart"/>
      <w:r w:rsidRPr="00985F75">
        <w:rPr>
          <w:rFonts w:ascii="Calibri" w:eastAsia="Times New Roman" w:hAnsi="Calibri" w:cs="Calibri"/>
          <w:i/>
          <w:rPrChange w:id="2892" w:author="Karina J Nielsen" w:date="2012-03-11T16:30:00Z">
            <w:rPr>
              <w:rFonts w:ascii="Times-Roman" w:eastAsia="Times New Roman" w:hAnsi="Times-Roman"/>
              <w:i/>
            </w:rPr>
          </w:rPrChange>
        </w:rPr>
        <w:t>Postelsia</w:t>
      </w:r>
      <w:proofErr w:type="spellEnd"/>
      <w:r w:rsidRPr="00985F75">
        <w:rPr>
          <w:rFonts w:ascii="Calibri" w:eastAsia="Times New Roman" w:hAnsi="Calibri" w:cs="Calibri"/>
          <w:i/>
          <w:rPrChange w:id="2893" w:author="Karina J Nielsen" w:date="2012-03-11T16:30:00Z">
            <w:rPr>
              <w:rFonts w:ascii="Times-Roman" w:eastAsia="Times New Roman" w:hAnsi="Times-Roman"/>
              <w:i/>
            </w:rPr>
          </w:rPrChange>
        </w:rPr>
        <w:t xml:space="preserve"> </w:t>
      </w:r>
      <w:r w:rsidRPr="00985F75">
        <w:rPr>
          <w:rFonts w:ascii="Calibri" w:eastAsia="Times New Roman" w:hAnsi="Calibri" w:cs="Calibri"/>
          <w:rPrChange w:id="2894" w:author="Karina J Nielsen" w:date="2012-03-11T16:30:00Z">
            <w:rPr>
              <w:rFonts w:ascii="Times-Roman" w:eastAsia="Times New Roman" w:hAnsi="Times-Roman"/>
            </w:rPr>
          </w:rPrChange>
        </w:rPr>
        <w:t xml:space="preserve">populations are highly </w:t>
      </w:r>
      <w:proofErr w:type="spellStart"/>
      <w:r w:rsidRPr="00985F75">
        <w:rPr>
          <w:rFonts w:ascii="Calibri" w:eastAsia="Times New Roman" w:hAnsi="Calibri" w:cs="Calibri"/>
          <w:rPrChange w:id="2895" w:author="Karina J Nielsen" w:date="2012-03-11T16:30:00Z">
            <w:rPr>
              <w:rFonts w:ascii="Times-Roman" w:eastAsia="Times New Roman" w:hAnsi="Times-Roman"/>
            </w:rPr>
          </w:rPrChange>
        </w:rPr>
        <w:t>dependant</w:t>
      </w:r>
      <w:proofErr w:type="spellEnd"/>
      <w:r w:rsidRPr="00985F75">
        <w:rPr>
          <w:rFonts w:ascii="Calibri" w:eastAsia="Times New Roman" w:hAnsi="Calibri" w:cs="Calibri"/>
          <w:rPrChange w:id="2896" w:author="Karina J Nielsen" w:date="2012-03-11T16:30:00Z">
            <w:rPr>
              <w:rFonts w:ascii="Times-Roman" w:eastAsia="Times New Roman" w:hAnsi="Times-Roman"/>
            </w:rPr>
          </w:rPrChange>
        </w:rPr>
        <w:t xml:space="preserve"> on environmental variation and initial population size.  The negative effects of trimming can be absent in a year with a strong pattern of upwelling whereas a year where upwelling is delayed can strengthen the negative effects of trimming…</w:t>
      </w:r>
    </w:p>
    <w:p w14:paraId="2C027B48" w14:textId="77777777" w:rsidR="001A0878" w:rsidRPr="00985F75" w:rsidRDefault="001A0878">
      <w:pPr>
        <w:rPr>
          <w:rFonts w:ascii="Calibri" w:hAnsi="Calibri" w:cs="Calibri"/>
          <w:rPrChange w:id="2897" w:author="Karina J Nielsen" w:date="2012-03-11T16:30:00Z">
            <w:rPr/>
          </w:rPrChange>
        </w:rPr>
      </w:pPr>
    </w:p>
    <w:p w14:paraId="764053F7" w14:textId="77777777" w:rsidR="001A0878" w:rsidRPr="00985F75" w:rsidRDefault="001A0878">
      <w:pPr>
        <w:rPr>
          <w:rFonts w:ascii="Calibri" w:hAnsi="Calibri" w:cs="Calibri"/>
          <w:rPrChange w:id="2898" w:author="Karina J Nielsen" w:date="2012-03-11T16:30:00Z">
            <w:rPr/>
          </w:rPrChange>
        </w:rPr>
      </w:pPr>
    </w:p>
    <w:p w14:paraId="1CE230A1" w14:textId="77777777" w:rsidR="001A0878" w:rsidRPr="00985F75" w:rsidRDefault="001A08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eastAsia="Times New Roman" w:hAnsi="Calibri" w:cs="Calibri"/>
          <w:sz w:val="22"/>
          <w:rPrChange w:id="2899" w:author="Karina J Nielsen" w:date="2012-03-11T16:30:00Z">
            <w:rPr>
              <w:rFonts w:ascii="TimesNewRomanPSMT" w:eastAsia="Times New Roman" w:hAnsi="TimesNewRomanPSMT"/>
              <w:sz w:val="22"/>
            </w:rPr>
          </w:rPrChange>
        </w:rPr>
      </w:pPr>
    </w:p>
    <w:p w14:paraId="2C705ABE" w14:textId="77777777" w:rsidR="001A0878" w:rsidRPr="00985F75" w:rsidRDefault="001A0878">
      <w:pPr>
        <w:rPr>
          <w:rFonts w:ascii="Calibri" w:hAnsi="Calibri" w:cs="Calibri"/>
          <w:rPrChange w:id="2900" w:author="Karina J Nielsen" w:date="2012-03-11T16:30:00Z">
            <w:rPr/>
          </w:rPrChange>
        </w:rPr>
      </w:pPr>
    </w:p>
    <w:sectPr w:rsidR="001A0878" w:rsidRPr="00985F7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Karina J Nielsen" w:date="2012-03-26T17:30:00Z" w:initials="KJN">
    <w:p w14:paraId="6D560516" w14:textId="77777777" w:rsidR="003D5D0C" w:rsidRDefault="003D5D0C">
      <w:pPr>
        <w:pStyle w:val="CommentText"/>
      </w:pPr>
      <w:r>
        <w:rPr>
          <w:rStyle w:val="CommentReference"/>
        </w:rPr>
        <w:annotationRef/>
      </w:r>
      <w:r>
        <w:t xml:space="preserve"> Crab and Lobster are classic examples you should include her</w:t>
      </w:r>
      <w:r w:rsidR="000B53BA">
        <w:t>e with an appropriate reference</w:t>
      </w:r>
    </w:p>
  </w:comment>
  <w:comment w:id="98" w:author="Karina J Nielsen" w:date="2012-03-26T17:30:00Z" w:initials="KJN">
    <w:p w14:paraId="180E0392" w14:textId="77777777" w:rsidR="003D5D0C" w:rsidRDefault="003D5D0C">
      <w:pPr>
        <w:pStyle w:val="CommentText"/>
      </w:pPr>
      <w:r>
        <w:rPr>
          <w:rStyle w:val="CommentReference"/>
        </w:rPr>
        <w:annotationRef/>
      </w:r>
      <w:r>
        <w:t>Crab and</w:t>
      </w:r>
      <w:r w:rsidR="000B53BA">
        <w:t xml:space="preserve"> Abalone are also good examples you should include here with an appropriate reference</w:t>
      </w:r>
    </w:p>
  </w:comment>
  <w:comment w:id="154" w:author="Karina J Nielsen" w:date="2012-03-11T19:09:00Z" w:initials="KJN">
    <w:p w14:paraId="6CABC523" w14:textId="77777777" w:rsidR="003D5D0C" w:rsidRDefault="003D5D0C">
      <w:pPr>
        <w:pStyle w:val="CommentText"/>
      </w:pPr>
      <w:r>
        <w:rPr>
          <w:rStyle w:val="CommentReference"/>
        </w:rPr>
        <w:annotationRef/>
      </w:r>
      <w:r>
        <w:t>This isn’t really connected to topic sentence, but could serve as first sentence of the following paragraph.</w:t>
      </w:r>
    </w:p>
  </w:comment>
  <w:comment w:id="888" w:author="Karina J Nielsen" w:date="2012-03-11T19:09:00Z" w:initials="KJN">
    <w:p w14:paraId="14B6CC66" w14:textId="77777777" w:rsidR="004C4B30" w:rsidRDefault="004C4B30">
      <w:pPr>
        <w:pStyle w:val="CommentText"/>
      </w:pPr>
      <w:r>
        <w:rPr>
          <w:rStyle w:val="CommentReference"/>
        </w:rPr>
        <w:annotationRef/>
      </w:r>
      <w:r>
        <w:t>What kind?</w:t>
      </w:r>
    </w:p>
  </w:comment>
  <w:comment w:id="886" w:author="Karina J Nielsen" w:date="2012-03-11T19:09:00Z" w:initials="KJN">
    <w:p w14:paraId="43CC221F" w14:textId="77777777" w:rsidR="009E3342" w:rsidRDefault="009E3342">
      <w:pPr>
        <w:pStyle w:val="CommentText"/>
      </w:pPr>
      <w:r>
        <w:rPr>
          <w:rStyle w:val="CommentReference"/>
        </w:rPr>
        <w:annotationRef/>
      </w:r>
      <w:r w:rsidR="00A22E6D">
        <w:t>describe this in more specific detail please</w:t>
      </w:r>
    </w:p>
  </w:comment>
  <w:comment w:id="895" w:author="Karina J Nielsen" w:date="2012-03-11T19:09:00Z" w:initials="KJN">
    <w:p w14:paraId="0945DA87" w14:textId="77777777" w:rsidR="009E3342" w:rsidRDefault="009E3342">
      <w:pPr>
        <w:pStyle w:val="CommentText"/>
      </w:pPr>
      <w:r>
        <w:rPr>
          <w:rStyle w:val="CommentReference"/>
        </w:rPr>
        <w:annotationRef/>
      </w:r>
      <w:r w:rsidR="00A22E6D">
        <w:t>indicate hours of light and dark used</w:t>
      </w:r>
    </w:p>
  </w:comment>
  <w:comment w:id="1131" w:author="Karina J Nielsen" w:date="2012-03-11T19:09:00Z" w:initials="KJN">
    <w:p w14:paraId="57DD29A9" w14:textId="77777777" w:rsidR="009E3342" w:rsidRDefault="009E3342">
      <w:pPr>
        <w:pStyle w:val="CommentText"/>
      </w:pPr>
      <w:r>
        <w:rPr>
          <w:rStyle w:val="CommentReference"/>
        </w:rPr>
        <w:annotationRef/>
      </w:r>
      <w:r w:rsidR="00A22E6D">
        <w:t>correct - is it microliter?</w:t>
      </w:r>
    </w:p>
  </w:comment>
  <w:comment w:id="1750" w:author="Karina J Nielsen" w:date="2012-03-11T19:09:00Z" w:initials="KJN">
    <w:p w14:paraId="5A941036" w14:textId="77777777" w:rsidR="00F3725F" w:rsidRDefault="00F3725F">
      <w:pPr>
        <w:pStyle w:val="CommentText"/>
      </w:pPr>
      <w:r>
        <w:rPr>
          <w:rStyle w:val="CommentReference"/>
        </w:rPr>
        <w:annotationRef/>
      </w:r>
      <w:r>
        <w:t>Not without evidence to support it and the stats are pretty clear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60516" w15:done="0"/>
  <w15:commentEx w15:paraId="180E0392" w15:done="0"/>
  <w15:commentEx w15:paraId="6CABC523" w15:done="0"/>
  <w15:commentEx w15:paraId="14B6CC66" w15:done="0"/>
  <w15:commentEx w15:paraId="43CC221F" w15:done="0"/>
  <w15:commentEx w15:paraId="0945DA87" w15:done="0"/>
  <w15:commentEx w15:paraId="57DD29A9" w15:done="0"/>
  <w15:commentEx w15:paraId="5A941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60516" w16cid:durableId="131B0BFF"/>
  <w16cid:commentId w16cid:paraId="180E0392" w16cid:durableId="131B0C00"/>
  <w16cid:commentId w16cid:paraId="6CABC523" w16cid:durableId="131B0C01"/>
  <w16cid:commentId w16cid:paraId="14B6CC66" w16cid:durableId="131B0C03"/>
  <w16cid:commentId w16cid:paraId="43CC221F" w16cid:durableId="131B0C04"/>
  <w16cid:commentId w16cid:paraId="0945DA87" w16cid:durableId="131B0C05"/>
  <w16cid:commentId w16cid:paraId="57DD29A9" w16cid:durableId="131B0C06"/>
  <w16cid:commentId w16cid:paraId="5A941036" w16cid:durableId="131B0C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ArialMT">
    <w:altName w:val="Times New Roman"/>
    <w:panose1 w:val="00000000000000000000"/>
    <w:charset w:val="4D"/>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Grande">
    <w:altName w:val="Times New Roman"/>
    <w:panose1 w:val="00000000000000000000"/>
    <w:charset w:val="4D"/>
    <w:family w:val="auto"/>
    <w:notTrueType/>
    <w:pitch w:val="default"/>
    <w:sig w:usb0="03000000" w:usb1="00000000" w:usb2="00000000" w:usb3="00000000" w:csb0="00000001" w:csb1="00000000"/>
  </w:font>
  <w:font w:name="TimesNewRomanPS-BoldMT">
    <w:altName w:val="Times New Roman"/>
    <w:panose1 w:val="00000000000000000000"/>
    <w:charset w:val="4D"/>
    <w:family w:val="roman"/>
    <w:notTrueType/>
    <w:pitch w:val="default"/>
    <w:sig w:usb0="03000000"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ItalicMT">
    <w:altName w:val="Times New Roman"/>
    <w:panose1 w:val="00000000000000000000"/>
    <w:charset w:val="4D"/>
    <w:family w:val="roman"/>
    <w:notTrueType/>
    <w:pitch w:val="default"/>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D683F"/>
    <w:multiLevelType w:val="hybridMultilevel"/>
    <w:tmpl w:val="3F1A3E20"/>
    <w:lvl w:ilvl="0" w:tplc="913C2526">
      <w:start w:val="1"/>
      <w:numFmt w:val="decimal"/>
      <w:lvlText w:val="%1)"/>
      <w:lvlJc w:val="left"/>
      <w:pPr>
        <w:tabs>
          <w:tab w:val="num" w:pos="720"/>
        </w:tabs>
        <w:ind w:left="720" w:hanging="360"/>
      </w:pPr>
      <w:rPr>
        <w:rFonts w:hint="default"/>
      </w:rPr>
    </w:lvl>
    <w:lvl w:ilvl="1" w:tplc="AFC833F2" w:tentative="1">
      <w:start w:val="1"/>
      <w:numFmt w:val="lowerLetter"/>
      <w:lvlText w:val="%2."/>
      <w:lvlJc w:val="left"/>
      <w:pPr>
        <w:tabs>
          <w:tab w:val="num" w:pos="1440"/>
        </w:tabs>
        <w:ind w:left="1440" w:hanging="360"/>
      </w:pPr>
    </w:lvl>
    <w:lvl w:ilvl="2" w:tplc="125E1F20" w:tentative="1">
      <w:start w:val="1"/>
      <w:numFmt w:val="lowerRoman"/>
      <w:lvlText w:val="%3."/>
      <w:lvlJc w:val="right"/>
      <w:pPr>
        <w:tabs>
          <w:tab w:val="num" w:pos="2160"/>
        </w:tabs>
        <w:ind w:left="2160" w:hanging="180"/>
      </w:pPr>
    </w:lvl>
    <w:lvl w:ilvl="3" w:tplc="6DFCF0A6" w:tentative="1">
      <w:start w:val="1"/>
      <w:numFmt w:val="decimal"/>
      <w:lvlText w:val="%4."/>
      <w:lvlJc w:val="left"/>
      <w:pPr>
        <w:tabs>
          <w:tab w:val="num" w:pos="2880"/>
        </w:tabs>
        <w:ind w:left="2880" w:hanging="360"/>
      </w:pPr>
    </w:lvl>
    <w:lvl w:ilvl="4" w:tplc="A798250C" w:tentative="1">
      <w:start w:val="1"/>
      <w:numFmt w:val="lowerLetter"/>
      <w:lvlText w:val="%5."/>
      <w:lvlJc w:val="left"/>
      <w:pPr>
        <w:tabs>
          <w:tab w:val="num" w:pos="3600"/>
        </w:tabs>
        <w:ind w:left="3600" w:hanging="360"/>
      </w:pPr>
    </w:lvl>
    <w:lvl w:ilvl="5" w:tplc="BA76EA10" w:tentative="1">
      <w:start w:val="1"/>
      <w:numFmt w:val="lowerRoman"/>
      <w:lvlText w:val="%6."/>
      <w:lvlJc w:val="right"/>
      <w:pPr>
        <w:tabs>
          <w:tab w:val="num" w:pos="4320"/>
        </w:tabs>
        <w:ind w:left="4320" w:hanging="180"/>
      </w:pPr>
    </w:lvl>
    <w:lvl w:ilvl="6" w:tplc="28409976" w:tentative="1">
      <w:start w:val="1"/>
      <w:numFmt w:val="decimal"/>
      <w:lvlText w:val="%7."/>
      <w:lvlJc w:val="left"/>
      <w:pPr>
        <w:tabs>
          <w:tab w:val="num" w:pos="5040"/>
        </w:tabs>
        <w:ind w:left="5040" w:hanging="360"/>
      </w:pPr>
    </w:lvl>
    <w:lvl w:ilvl="7" w:tplc="DA5CB542" w:tentative="1">
      <w:start w:val="1"/>
      <w:numFmt w:val="lowerLetter"/>
      <w:lvlText w:val="%8."/>
      <w:lvlJc w:val="left"/>
      <w:pPr>
        <w:tabs>
          <w:tab w:val="num" w:pos="5760"/>
        </w:tabs>
        <w:ind w:left="5760" w:hanging="360"/>
      </w:pPr>
    </w:lvl>
    <w:lvl w:ilvl="8" w:tplc="49DE30AE"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ina Johanne Nielsen">
    <w15:presenceInfo w15:providerId="None" w15:userId="Karina Johanne Niel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49"/>
    <w:rsid w:val="00000388"/>
    <w:rsid w:val="00016765"/>
    <w:rsid w:val="00072749"/>
    <w:rsid w:val="000B53BA"/>
    <w:rsid w:val="00123462"/>
    <w:rsid w:val="00167CDF"/>
    <w:rsid w:val="001A0878"/>
    <w:rsid w:val="001B2671"/>
    <w:rsid w:val="002315CA"/>
    <w:rsid w:val="00235FD2"/>
    <w:rsid w:val="002C4A6E"/>
    <w:rsid w:val="002F6EF0"/>
    <w:rsid w:val="00300856"/>
    <w:rsid w:val="00353116"/>
    <w:rsid w:val="00373444"/>
    <w:rsid w:val="003767CB"/>
    <w:rsid w:val="003A5A03"/>
    <w:rsid w:val="003B4EF7"/>
    <w:rsid w:val="003B516B"/>
    <w:rsid w:val="003D5D0C"/>
    <w:rsid w:val="003E5120"/>
    <w:rsid w:val="00415A73"/>
    <w:rsid w:val="00433DFE"/>
    <w:rsid w:val="00480E5D"/>
    <w:rsid w:val="004A7366"/>
    <w:rsid w:val="004C4B30"/>
    <w:rsid w:val="004C5762"/>
    <w:rsid w:val="00501F6E"/>
    <w:rsid w:val="0050210D"/>
    <w:rsid w:val="00502C08"/>
    <w:rsid w:val="005107FA"/>
    <w:rsid w:val="005158AC"/>
    <w:rsid w:val="00537A66"/>
    <w:rsid w:val="005A3852"/>
    <w:rsid w:val="005A6806"/>
    <w:rsid w:val="005D1A29"/>
    <w:rsid w:val="005F587F"/>
    <w:rsid w:val="00674B17"/>
    <w:rsid w:val="006971CC"/>
    <w:rsid w:val="006D0122"/>
    <w:rsid w:val="00703827"/>
    <w:rsid w:val="0071622B"/>
    <w:rsid w:val="00716449"/>
    <w:rsid w:val="00774C9A"/>
    <w:rsid w:val="00775BD7"/>
    <w:rsid w:val="00784A08"/>
    <w:rsid w:val="0079054C"/>
    <w:rsid w:val="007E50AF"/>
    <w:rsid w:val="007F629B"/>
    <w:rsid w:val="007F6A3B"/>
    <w:rsid w:val="008338AC"/>
    <w:rsid w:val="00842D0C"/>
    <w:rsid w:val="00873374"/>
    <w:rsid w:val="00894108"/>
    <w:rsid w:val="008A7023"/>
    <w:rsid w:val="008B0AAD"/>
    <w:rsid w:val="009123FB"/>
    <w:rsid w:val="00921A13"/>
    <w:rsid w:val="009672E8"/>
    <w:rsid w:val="00985F75"/>
    <w:rsid w:val="00986237"/>
    <w:rsid w:val="00994749"/>
    <w:rsid w:val="009D5878"/>
    <w:rsid w:val="009E3342"/>
    <w:rsid w:val="00A05BFC"/>
    <w:rsid w:val="00A22E6D"/>
    <w:rsid w:val="00A335E9"/>
    <w:rsid w:val="00A66912"/>
    <w:rsid w:val="00AC3D4F"/>
    <w:rsid w:val="00AE3C1C"/>
    <w:rsid w:val="00BA0823"/>
    <w:rsid w:val="00BD2D71"/>
    <w:rsid w:val="00C66FA5"/>
    <w:rsid w:val="00D05D34"/>
    <w:rsid w:val="00D06590"/>
    <w:rsid w:val="00D075D2"/>
    <w:rsid w:val="00D07EB5"/>
    <w:rsid w:val="00D500CC"/>
    <w:rsid w:val="00DA5154"/>
    <w:rsid w:val="00DE3493"/>
    <w:rsid w:val="00E20903"/>
    <w:rsid w:val="00E20B0D"/>
    <w:rsid w:val="00EC731B"/>
    <w:rsid w:val="00F05B85"/>
    <w:rsid w:val="00F11961"/>
    <w:rsid w:val="00F31170"/>
    <w:rsid w:val="00F33991"/>
    <w:rsid w:val="00F3725F"/>
    <w:rsid w:val="00FA2DE6"/>
    <w:rsid w:val="00FB4F94"/>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80172"/>
  <w15:chartTrackingRefBased/>
  <w15:docId w15:val="{CA0C6BE9-E500-4080-B519-04E57B71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widowControl w:val="0"/>
      <w:autoSpaceDE w:val="0"/>
      <w:autoSpaceDN w:val="0"/>
      <w:adjustRightInd w:val="0"/>
      <w:spacing w:after="320" w:line="480" w:lineRule="auto"/>
      <w:outlineLvl w:val="2"/>
    </w:pPr>
    <w:rPr>
      <w:rFonts w:ascii="Times-Roman" w:eastAsia="Times New Roman" w:hAnsi="Times-Roman"/>
      <w:b/>
      <w:u w:val="single"/>
    </w:rPr>
  </w:style>
  <w:style w:type="paragraph" w:styleId="Heading4">
    <w:name w:val="heading 4"/>
    <w:basedOn w:val="Normal"/>
    <w:next w:val="Normal"/>
    <w:qFormat/>
    <w:pPr>
      <w:keepNext/>
      <w:widowControl w:val="0"/>
      <w:autoSpaceDE w:val="0"/>
      <w:autoSpaceDN w:val="0"/>
      <w:adjustRightInd w:val="0"/>
      <w:spacing w:after="320" w:line="480" w:lineRule="auto"/>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BodyTextIndent">
    <w:name w:val="Body Text Indent"/>
    <w:basedOn w:val="Normal"/>
    <w:semiHidden/>
    <w:pPr>
      <w:ind w:firstLine="720"/>
    </w:pPr>
  </w:style>
  <w:style w:type="paragraph" w:styleId="BodyText">
    <w:name w:val="Body Text"/>
    <w:basedOn w:val="Normal"/>
    <w:semiHidden/>
    <w:pPr>
      <w:widowControl w:val="0"/>
      <w:autoSpaceDE w:val="0"/>
      <w:autoSpaceDN w:val="0"/>
      <w:adjustRightInd w:val="0"/>
      <w:spacing w:line="480" w:lineRule="auto"/>
    </w:pPr>
    <w:rPr>
      <w:rFonts w:ascii="ArialMT" w:eastAsia="Times New Roman" w:hAnsi="ArialMT"/>
      <w:sz w:val="26"/>
    </w:rPr>
  </w:style>
  <w:style w:type="paragraph" w:styleId="CommentSubject">
    <w:name w:val="annotation subject"/>
    <w:basedOn w:val="CommentText"/>
    <w:next w:val="CommentText"/>
    <w:link w:val="CommentSubjectChar"/>
    <w:uiPriority w:val="99"/>
    <w:semiHidden/>
    <w:unhideWhenUsed/>
    <w:rsid w:val="003D5D0C"/>
    <w:rPr>
      <w:b/>
      <w:bCs/>
    </w:rPr>
  </w:style>
  <w:style w:type="character" w:customStyle="1" w:styleId="CommentTextChar">
    <w:name w:val="Comment Text Char"/>
    <w:basedOn w:val="DefaultParagraphFont"/>
    <w:link w:val="CommentText"/>
    <w:semiHidden/>
    <w:rsid w:val="003D5D0C"/>
  </w:style>
  <w:style w:type="character" w:customStyle="1" w:styleId="CommentSubjectChar">
    <w:name w:val="Comment Subject Char"/>
    <w:link w:val="CommentSubject"/>
    <w:uiPriority w:val="99"/>
    <w:semiHidden/>
    <w:rsid w:val="003D5D0C"/>
    <w:rPr>
      <w:b/>
      <w:bCs/>
    </w:rPr>
  </w:style>
  <w:style w:type="paragraph" w:styleId="BalloonText">
    <w:name w:val="Balloon Text"/>
    <w:basedOn w:val="Normal"/>
    <w:link w:val="BalloonTextChar"/>
    <w:uiPriority w:val="99"/>
    <w:semiHidden/>
    <w:unhideWhenUsed/>
    <w:rsid w:val="003D5D0C"/>
    <w:rPr>
      <w:rFonts w:ascii="Tahoma" w:hAnsi="Tahoma" w:cs="Tahoma"/>
      <w:sz w:val="16"/>
      <w:szCs w:val="16"/>
    </w:rPr>
  </w:style>
  <w:style w:type="character" w:customStyle="1" w:styleId="BalloonTextChar">
    <w:name w:val="Balloon Text Char"/>
    <w:link w:val="BalloonText"/>
    <w:uiPriority w:val="99"/>
    <w:semiHidden/>
    <w:rsid w:val="003D5D0C"/>
    <w:rPr>
      <w:rFonts w:ascii="Tahoma" w:hAnsi="Tahoma" w:cs="Tahoma"/>
      <w:sz w:val="16"/>
      <w:szCs w:val="16"/>
    </w:rPr>
  </w:style>
  <w:style w:type="paragraph" w:styleId="Revision">
    <w:name w:val="Revision"/>
    <w:hidden/>
    <w:uiPriority w:val="99"/>
    <w:semiHidden/>
    <w:rsid w:val="009E33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21</Pages>
  <Words>5954</Words>
  <Characters>38587</Characters>
  <Application>Microsoft Office Word</Application>
  <DocSecurity>0</DocSecurity>
  <Lines>593</Lines>
  <Paragraphs>271</Paragraphs>
  <ScaleCrop>false</ScaleCrop>
  <HeadingPairs>
    <vt:vector size="2" baseType="variant">
      <vt:variant>
        <vt:lpstr>Title</vt:lpstr>
      </vt:variant>
      <vt:variant>
        <vt:i4>1</vt:i4>
      </vt:variant>
    </vt:vector>
  </HeadingPairs>
  <TitlesOfParts>
    <vt:vector size="1" baseType="lpstr">
      <vt:lpstr>Management of the world’s natural resources is becoming an increasingly important issue as human population and disturbances in</vt:lpstr>
    </vt:vector>
  </TitlesOfParts>
  <Company/>
  <LinksUpToDate>false</LinksUpToDate>
  <CharactersWithSpaces>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of the world’s natural resources is becoming an increasingly important issue as human population and disturbances in</dc:title>
  <dc:subject/>
  <dc:creator>Karina J Nielsen</dc:creator>
  <cp:keywords/>
  <cp:lastModifiedBy>Karina Johanne Nielsen</cp:lastModifiedBy>
  <cp:revision>3</cp:revision>
  <dcterms:created xsi:type="dcterms:W3CDTF">2021-06-07T00:55:00Z</dcterms:created>
  <dcterms:modified xsi:type="dcterms:W3CDTF">2021-06-08T19:31:00Z</dcterms:modified>
</cp:coreProperties>
</file>